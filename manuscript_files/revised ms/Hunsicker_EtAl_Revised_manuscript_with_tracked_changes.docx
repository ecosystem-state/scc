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53293EC1"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w:t>
      </w:r>
      <w:ins w:id="0" w:author="Mary Hunsicker" w:date="2021-12-09T10:45:00Z">
        <w:r w:rsidR="00CC2011">
          <w:rPr>
            <w:rFonts w:ascii="Times" w:hAnsi="Times" w:cs="Arial"/>
          </w:rPr>
          <w:t xml:space="preserve">clear </w:t>
        </w:r>
      </w:ins>
      <w:r w:rsidR="000B2689">
        <w:rPr>
          <w:rFonts w:ascii="Times" w:hAnsi="Times" w:cs="Arial"/>
        </w:rPr>
        <w:t>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w:t>
      </w:r>
      <w:ins w:id="1" w:author="Mary Hunsicker" w:date="2021-12-08T21:07:00Z">
        <w:r w:rsidR="00D17028">
          <w:rPr>
            <w:rFonts w:ascii="Times" w:hAnsi="Times" w:cs="Arial"/>
          </w:rPr>
          <w:t>–</w:t>
        </w:r>
      </w:ins>
      <w:del w:id="2" w:author="Mary Hunsicker" w:date="2021-12-08T21:07:00Z">
        <w:r w:rsidR="00A06318" w:rsidDel="00D17028">
          <w:rPr>
            <w:rFonts w:ascii="Times" w:hAnsi="Times" w:cs="Arial"/>
          </w:rPr>
          <w:delText>-</w:delText>
        </w:r>
      </w:del>
      <w:r w:rsidR="00A06318">
        <w:rPr>
          <w:rFonts w:ascii="Times" w:hAnsi="Times" w:cs="Arial"/>
        </w:rPr>
        <w:t>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3" w:author="Mary Hunsicker" w:date="2021-11-23T11:57:00Z">
        <w:r w:rsidR="00AF6A0E">
          <w:rPr>
            <w:rFonts w:ascii="Times" w:hAnsi="Times" w:cs="Arial"/>
            <w:bCs/>
            <w:color w:val="000000" w:themeColor="text1"/>
            <w:szCs w:val="22"/>
          </w:rPr>
          <w:t xml:space="preserve"> (</w:t>
        </w:r>
      </w:ins>
      <w:ins w:id="4" w:author="Mary Hunsicker" w:date="2021-11-23T12:01:00Z">
        <w:r w:rsidR="00AF6A0E">
          <w:rPr>
            <w:rFonts w:ascii="Times" w:hAnsi="Times" w:cs="Arial"/>
            <w:bCs/>
            <w:color w:val="000000" w:themeColor="text1"/>
            <w:szCs w:val="22"/>
          </w:rPr>
          <w:t xml:space="preserve">prolonged events of </w:t>
        </w:r>
      </w:ins>
      <w:ins w:id="5" w:author="Mary Hunsicker" w:date="2021-11-23T12:03:00Z">
        <w:r w:rsidR="0065757C">
          <w:rPr>
            <w:rFonts w:ascii="Times" w:hAnsi="Times" w:cs="Arial"/>
            <w:bCs/>
            <w:color w:val="000000" w:themeColor="text1"/>
            <w:szCs w:val="22"/>
          </w:rPr>
          <w:t>anomalously</w:t>
        </w:r>
      </w:ins>
      <w:ins w:id="6" w:author="Mary Hunsicker" w:date="2021-11-23T12:02:00Z">
        <w:r w:rsidR="0065757C">
          <w:rPr>
            <w:rFonts w:ascii="Times" w:hAnsi="Times" w:cs="Arial"/>
            <w:bCs/>
            <w:color w:val="000000" w:themeColor="text1"/>
            <w:szCs w:val="22"/>
          </w:rPr>
          <w:t xml:space="preserve"> warm</w:t>
        </w:r>
      </w:ins>
      <w:ins w:id="7" w:author="Mary Hunsicker" w:date="2021-11-23T11:57:00Z">
        <w:r w:rsidR="00AF6A0E">
          <w:rPr>
            <w:rFonts w:ascii="Times" w:hAnsi="Times" w:cs="Arial"/>
            <w:bCs/>
            <w:color w:val="000000" w:themeColor="text1"/>
            <w:szCs w:val="22"/>
          </w:rPr>
          <w:t xml:space="preserve"> ocean </w:t>
        </w:r>
      </w:ins>
      <w:ins w:id="8" w:author="Mary Hunsicker" w:date="2021-11-23T12:07:00Z">
        <w:r w:rsidR="0065757C">
          <w:rPr>
            <w:rFonts w:ascii="Times" w:hAnsi="Times" w:cs="Arial"/>
            <w:bCs/>
            <w:color w:val="000000" w:themeColor="text1"/>
            <w:szCs w:val="22"/>
          </w:rPr>
          <w:t>waters</w:t>
        </w:r>
      </w:ins>
      <w:ins w:id="9"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10"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11"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12"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3"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4" w:author="Mary Hunsicker" w:date="2021-11-29T08:36:00Z">
        <w:r w:rsidR="00F80804">
          <w:rPr>
            <w:rFonts w:ascii="Times" w:hAnsi="Times" w:cs="Arial"/>
          </w:rPr>
          <w:t>, with SST anomalies over 6</w:t>
        </w:r>
        <w:r w:rsidR="00F80804" w:rsidRPr="00F80804">
          <w:rPr>
            <w:rFonts w:ascii="Times" w:hAnsi="Times" w:cs="Arial"/>
            <w:vertAlign w:val="superscript"/>
            <w:rPrChange w:id="15" w:author="Mary Hunsicker" w:date="2021-11-29T08:37:00Z">
              <w:rPr>
                <w:rFonts w:ascii="Times" w:hAnsi="Times" w:cs="Arial"/>
              </w:rPr>
            </w:rPrChange>
          </w:rPr>
          <w:t>o</w:t>
        </w:r>
      </w:ins>
      <w:ins w:id="16" w:author="Mary Hunsicker" w:date="2021-11-29T08:37:00Z">
        <w:r w:rsidR="00F80804">
          <w:rPr>
            <w:rFonts w:ascii="Times" w:hAnsi="Times" w:cs="Arial"/>
          </w:rPr>
          <w:t xml:space="preserve">C </w:t>
        </w:r>
      </w:ins>
      <w:del w:id="17"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8" w:author="Mary Hunsicker" w:date="2021-11-29T08:37:00Z">
        <w:r w:rsidR="00F80804">
          <w:rPr>
            <w:rFonts w:ascii="Times" w:hAnsi="Times" w:cs="Arial"/>
          </w:rPr>
          <w:t>.</w:t>
        </w:r>
      </w:ins>
      <w:del w:id="19"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20" w:author="Mary Hunsicker" w:date="2021-11-24T13:41:00Z">
        <w:r w:rsidR="0093154E" w:rsidDel="00D95ABD">
          <w:rPr>
            <w:rFonts w:ascii="Times" w:hAnsi="Times" w:cs="Arial"/>
            <w:bCs/>
            <w:szCs w:val="22"/>
          </w:rPr>
          <w:delText>the time is ripe for</w:delText>
        </w:r>
      </w:del>
      <w:ins w:id="21"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22"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3" w:author="Mary Hunsicker" w:date="2021-11-24T13:41:00Z">
        <w:r w:rsidR="00D95ABD">
          <w:rPr>
            <w:rFonts w:ascii="Times" w:hAnsi="Times" w:cs="Arial"/>
            <w:bCs/>
            <w:szCs w:val="22"/>
          </w:rPr>
          <w:t>t</w:t>
        </w:r>
      </w:ins>
      <w:del w:id="24"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5"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6" w:author="Eric Ward" w:date="2021-12-01T05:40:00Z">
        <w:r w:rsidR="00F02636" w:rsidDel="00D810E8">
          <w:rPr>
            <w:rFonts w:ascii="Times" w:hAnsi="Times" w:cs="Arial"/>
          </w:rPr>
          <w:delText>models shared trends</w:delText>
        </w:r>
      </w:del>
      <w:ins w:id="27" w:author="Eric Ward" w:date="2021-12-01T05:40:00Z">
        <w:r w:rsidR="00D810E8">
          <w:rPr>
            <w:rFonts w:ascii="Times" w:hAnsi="Times" w:cs="Arial"/>
          </w:rPr>
          <w:t>offers added flexibility in model aspects over conventional approaches; examples include allowing for ext</w:t>
        </w:r>
      </w:ins>
      <w:ins w:id="28" w:author="Eric Ward" w:date="2021-12-01T05:41:00Z">
        <w:r w:rsidR="00D810E8">
          <w:rPr>
            <w:rFonts w:ascii="Times" w:hAnsi="Times" w:cs="Arial"/>
          </w:rPr>
          <w:t>reme</w:t>
        </w:r>
      </w:ins>
      <w:del w:id="29" w:author="Eric Ward" w:date="2021-12-01T05:40:00Z">
        <w:r w:rsidR="00F02636" w:rsidDel="00D810E8">
          <w:rPr>
            <w:rFonts w:ascii="Times" w:hAnsi="Times" w:cs="Arial"/>
          </w:rPr>
          <w:delText>,</w:delText>
        </w:r>
      </w:del>
      <w:del w:id="30"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31" w:author="Mary Hunsicker" w:date="2021-12-01T10:42:00Z">
        <w:r w:rsidR="00B50834">
          <w:rPr>
            <w:rFonts w:ascii="Times" w:hAnsi="Times" w:cs="Arial"/>
          </w:rPr>
          <w:t xml:space="preserve">and </w:t>
        </w:r>
      </w:ins>
      <w:ins w:id="32" w:author="Eric Ward" w:date="2021-12-01T05:41:00Z">
        <w:r w:rsidR="00D810E8">
          <w:rPr>
            <w:rFonts w:ascii="Times" w:hAnsi="Times" w:cs="Arial"/>
          </w:rPr>
          <w:t>trend processes that do</w:t>
        </w:r>
      </w:ins>
      <w:ins w:id="33" w:author="Mary Hunsicker" w:date="2021-12-06T08:23:00Z">
        <w:r w:rsidR="00BE2403">
          <w:rPr>
            <w:rFonts w:ascii="Times" w:hAnsi="Times" w:cs="Arial"/>
          </w:rPr>
          <w:t xml:space="preserve"> not</w:t>
        </w:r>
      </w:ins>
      <w:ins w:id="34" w:author="Eric Ward" w:date="2021-12-01T05:41:00Z">
        <w:del w:id="35"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6" w:author="Eric Ward" w:date="2021-12-01T05:42:00Z">
        <w:r w:rsidR="00D810E8">
          <w:rPr>
            <w:rFonts w:ascii="Times" w:hAnsi="Times" w:cs="Arial"/>
          </w:rPr>
          <w:t xml:space="preserve">. Output from these Bayesian DFA models can also be used to </w:t>
        </w:r>
      </w:ins>
      <w:del w:id="37"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8"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9" w:author="Eric Ward" w:date="2021-12-01T05:42:00Z">
        <w:r w:rsidR="00D810E8">
          <w:rPr>
            <w:rFonts w:ascii="Times" w:hAnsi="Times" w:cs="Arial"/>
          </w:rPr>
          <w:t xml:space="preserve">extreme events occurring </w:t>
        </w:r>
      </w:ins>
      <w:ins w:id="40"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41" w:author="Mary Hunsicker" w:date="2021-11-23T15:27:00Z">
        <w:r w:rsidDel="00A433C6">
          <w:rPr>
            <w:rFonts w:ascii="Times" w:hAnsi="Times" w:cs="Arial"/>
          </w:rPr>
          <w:delText xml:space="preserve">Here </w:delText>
        </w:r>
      </w:del>
      <w:ins w:id="42" w:author="Mary Hunsicker" w:date="2021-11-23T15:27:00Z">
        <w:r w:rsidR="00A433C6">
          <w:rPr>
            <w:rFonts w:ascii="Times" w:hAnsi="Times" w:cs="Arial"/>
          </w:rPr>
          <w:t xml:space="preserve">The goal of our study is to </w:t>
        </w:r>
      </w:ins>
      <w:del w:id="43"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4" w:author="Mary Hunsicker" w:date="2021-11-23T15:28:00Z">
        <w:r w:rsidR="00A433C6">
          <w:rPr>
            <w:rFonts w:ascii="Times" w:hAnsi="Times" w:cs="Arial"/>
          </w:rPr>
          <w:t>More s</w:t>
        </w:r>
      </w:ins>
      <w:del w:id="45"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6" w:author="Mary Hunsicker" w:date="2021-11-23T15:27:00Z">
        <w:r w:rsidRPr="00CD1105" w:rsidDel="00A433C6">
          <w:rPr>
            <w:rFonts w:ascii="Times" w:hAnsi="Times" w:cs="Arial"/>
          </w:rPr>
          <w:delText xml:space="preserve">goals </w:delText>
        </w:r>
      </w:del>
      <w:ins w:id="47" w:author="Mary Hunsicker" w:date="2021-11-23T15:27:00Z">
        <w:r w:rsidR="00A433C6">
          <w:rPr>
            <w:rFonts w:ascii="Times" w:hAnsi="Times" w:cs="Arial"/>
          </w:rPr>
          <w:t>specific o</w:t>
        </w:r>
      </w:ins>
      <w:ins w:id="48"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9"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50" w:author="Mary Hunsicker" w:date="2021-11-23T15:30:00Z">
        <w:r w:rsidR="00A433C6" w:rsidRPr="007E70E0">
          <w:rPr>
            <w:rFonts w:ascii="Times" w:hAnsi="Times" w:cs="Arial"/>
          </w:rPr>
          <w:t xml:space="preserve">examine whether there is evidence </w:t>
        </w:r>
      </w:ins>
      <w:del w:id="51"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52" w:author="Mary Hunsicker" w:date="2021-11-23T15:31:00Z">
        <w:r w:rsidR="00A433C6">
          <w:rPr>
            <w:rFonts w:ascii="Times" w:hAnsi="Times" w:cs="Arial"/>
          </w:rPr>
          <w:t xml:space="preserve">of </w:t>
        </w:r>
      </w:ins>
      <w:del w:id="53"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4" w:author="Mary Hunsicker" w:date="2021-11-23T15:34:00Z">
        <w:r w:rsidR="00A433C6">
          <w:rPr>
            <w:rFonts w:ascii="Times" w:hAnsi="Times" w:cs="Arial"/>
          </w:rPr>
          <w:t xml:space="preserve">a </w:t>
        </w:r>
      </w:ins>
      <w:r w:rsidRPr="00CD1105">
        <w:rPr>
          <w:rFonts w:ascii="Times" w:hAnsi="Times" w:cs="Arial"/>
        </w:rPr>
        <w:t xml:space="preserve">new </w:t>
      </w:r>
      <w:del w:id="55" w:author="Mary Hunsicker" w:date="2021-11-23T15:34:00Z">
        <w:r w:rsidRPr="00CD1105" w:rsidDel="00A433C6">
          <w:rPr>
            <w:rFonts w:ascii="Times" w:hAnsi="Times" w:cs="Arial"/>
          </w:rPr>
          <w:delText>states in community variability</w:delText>
        </w:r>
      </w:del>
      <w:ins w:id="56"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7"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65A5AA8C" w:rsidR="0093154E" w:rsidRPr="00283066" w:rsidRDefault="0093154E">
      <w:pPr>
        <w:spacing w:line="480" w:lineRule="auto"/>
        <w:pPrChange w:id="58"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9" w:author="Mary Hunsicker" w:date="2021-12-02T14:51:00Z">
        <w:r w:rsidR="006D32BA" w:rsidRPr="006D32BA">
          <w:rPr>
            <w:color w:val="3C4043"/>
            <w:spacing w:val="3"/>
            <w:shd w:val="clear" w:color="auto" w:fill="FFFFFF"/>
            <w:rPrChange w:id="60"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61"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62"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63" w:author="Mary Hunsicker" w:date="2021-12-02T14:51:00Z">
              <w:rPr>
                <w:rFonts w:ascii="Roboto" w:hAnsi="Roboto"/>
                <w:color w:val="3C4043"/>
                <w:spacing w:val="3"/>
                <w:sz w:val="21"/>
                <w:szCs w:val="21"/>
                <w:shd w:val="clear" w:color="auto" w:fill="FFFFFF"/>
              </w:rPr>
            </w:rPrChange>
          </w:rPr>
          <w:t xml:space="preserve"> 2016).</w:t>
        </w:r>
      </w:ins>
      <w:ins w:id="64"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5"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6" w:author="Mary Hunsicker" w:date="2021-11-24T13:18:00Z">
        <w:r w:rsidR="00477311" w:rsidRPr="007C3250">
          <w:rPr>
            <w:color w:val="1155CC"/>
            <w:rPrChange w:id="67"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w:t>
        </w:r>
      </w:ins>
      <w:ins w:id="68" w:author="Mary Hunsicker" w:date="2021-12-08T21:08:00Z">
        <w:r w:rsidR="00D17028">
          <w:rPr>
            <w:color w:val="1155CC"/>
          </w:rPr>
          <w:t xml:space="preserve"> </w:t>
        </w:r>
      </w:ins>
      <w:ins w:id="69" w:author="Mary Hunsicker" w:date="2021-11-24T13:18:00Z">
        <w:r w:rsidR="00477311" w:rsidRPr="007C3250">
          <w:rPr>
            <w:color w:val="1155CC"/>
          </w:rPr>
          <w:t xml:space="preserve">and has been validated against independent </w:t>
        </w:r>
        <w:r w:rsidR="00477311" w:rsidRPr="00187A00">
          <w:rPr>
            <w:i/>
            <w:iCs/>
            <w:color w:val="1155CC"/>
            <w:rPrChange w:id="70" w:author="Mary Hunsicker" w:date="2021-12-08T15:17:00Z">
              <w:rPr>
                <w:color w:val="1155CC"/>
              </w:rPr>
            </w:rPrChange>
          </w:rPr>
          <w:t>in situ</w:t>
        </w:r>
        <w:r w:rsidR="00477311" w:rsidRPr="007C3250">
          <w:rPr>
            <w:color w:val="1155CC"/>
          </w:rPr>
          <w:t xml:space="preserve">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71" w:author="Mary Hunsicker" w:date="2021-11-24T13:19:00Z">
        <w:r w:rsidR="007C3250">
          <w:rPr>
            <w:color w:val="1155CC"/>
          </w:rPr>
          <w:t>E</w:t>
        </w:r>
      </w:ins>
      <w:ins w:id="72"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73"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74"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75" w:author="Mary Hunsicker" w:date="2021-12-03T14:16:00Z">
            <w:rPr>
              <w:rFonts w:ascii="Times" w:hAnsi="Times" w:cs="Arial"/>
            </w:rPr>
          </w:rPrChange>
        </w:rPr>
        <w:t>.</w:t>
      </w:r>
      <w:ins w:id="76" w:author="Mary Hunsicker" w:date="2021-12-03T14:15:00Z">
        <w:r w:rsidR="00E378F4" w:rsidRPr="00E378F4">
          <w:rPr>
            <w:rPrChange w:id="77" w:author="Mary Hunsicker" w:date="2021-12-03T14:16:00Z">
              <w:rPr>
                <w:rFonts w:ascii="Times" w:hAnsi="Times" w:cs="Arial"/>
              </w:rPr>
            </w:rPrChange>
          </w:rPr>
          <w:t xml:space="preserve"> </w:t>
        </w:r>
      </w:ins>
      <w:ins w:id="78" w:author="Mary Hunsicker" w:date="2021-12-03T14:20:00Z">
        <w:r w:rsidR="00E378F4">
          <w:t>The b</w:t>
        </w:r>
      </w:ins>
      <w:ins w:id="79" w:author="Mary Hunsicker" w:date="2021-12-03T14:15:00Z">
        <w:r w:rsidR="00E378F4" w:rsidRPr="00E378F4">
          <w:rPr>
            <w:rPrChange w:id="80" w:author="Mary Hunsicker" w:date="2021-12-03T14:16:00Z">
              <w:rPr>
                <w:rFonts w:ascii="Times" w:hAnsi="Times" w:cs="Arial"/>
              </w:rPr>
            </w:rPrChange>
          </w:rPr>
          <w:t>ase ma</w:t>
        </w:r>
      </w:ins>
      <w:ins w:id="81" w:author="Mary Hunsicker" w:date="2021-12-03T14:16:00Z">
        <w:r w:rsidR="00E378F4" w:rsidRPr="00E378F4">
          <w:rPr>
            <w:rPrChange w:id="82" w:author="Mary Hunsicker" w:date="2021-12-03T14:16:00Z">
              <w:rPr>
                <w:rFonts w:ascii="Times" w:hAnsi="Times" w:cs="Arial"/>
              </w:rPr>
            </w:rPrChange>
          </w:rPr>
          <w:t>p layer was sourced from</w:t>
        </w:r>
      </w:ins>
      <w:ins w:id="83" w:author="Mary Hunsicker" w:date="2021-12-03T14:15:00Z">
        <w:r w:rsidR="00E378F4" w:rsidRPr="00E378F4">
          <w:rPr>
            <w:rPrChange w:id="84" w:author="Mary Hunsicker" w:date="2021-12-03T14:16:00Z">
              <w:rPr>
                <w:rFonts w:ascii="Times" w:hAnsi="Times" w:cs="Arial"/>
              </w:rPr>
            </w:rPrChange>
          </w:rPr>
          <w:t xml:space="preserve"> </w:t>
        </w:r>
      </w:ins>
      <w:ins w:id="85" w:author="Mary Hunsicker" w:date="2021-12-03T14:13:00Z">
        <w:r w:rsidR="00E378F4" w:rsidRPr="00E378F4">
          <w:rPr>
            <w:rPrChange w:id="86" w:author="Mary Hunsicker" w:date="2021-12-03T14:16:00Z">
              <w:rPr>
                <w:rFonts w:ascii="Times" w:hAnsi="Times" w:cs="Arial"/>
              </w:rPr>
            </w:rPrChange>
          </w:rPr>
          <w:t xml:space="preserve"> </w:t>
        </w:r>
      </w:ins>
      <w:ins w:id="87" w:author="Mary Hunsicker" w:date="2021-12-03T14:14:00Z">
        <w:r w:rsidR="00E378F4" w:rsidRPr="00E378F4">
          <w:rPr>
            <w:color w:val="222222"/>
            <w:rPrChange w:id="88" w:author="Mary Hunsicker" w:date="2021-12-03T14:16:00Z">
              <w:rPr>
                <w:rFonts w:ascii="Arial" w:hAnsi="Arial" w:cs="Arial"/>
                <w:color w:val="222222"/>
              </w:rPr>
            </w:rPrChange>
          </w:rPr>
          <w:fldChar w:fldCharType="begin"/>
        </w:r>
        <w:r w:rsidR="00E378F4" w:rsidRPr="00E378F4">
          <w:rPr>
            <w:color w:val="222222"/>
            <w:rPrChange w:id="89"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90" w:author="Mary Hunsicker" w:date="2021-12-03T14:16:00Z">
              <w:rPr>
                <w:rFonts w:ascii="Arial" w:hAnsi="Arial" w:cs="Arial"/>
                <w:color w:val="222222"/>
              </w:rPr>
            </w:rPrChange>
          </w:rPr>
          <w:fldChar w:fldCharType="separate"/>
        </w:r>
        <w:r w:rsidR="00E378F4" w:rsidRPr="00E378F4">
          <w:rPr>
            <w:rStyle w:val="Hyperlink"/>
            <w:rPrChange w:id="91"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92" w:author="Mary Hunsicker" w:date="2021-12-03T14:16:00Z">
              <w:rPr>
                <w:rFonts w:ascii="Arial" w:hAnsi="Arial" w:cs="Arial"/>
                <w:color w:val="222222"/>
              </w:rPr>
            </w:rPrChange>
          </w:rPr>
          <w:fldChar w:fldCharType="end"/>
        </w:r>
        <w:r w:rsidR="00E378F4" w:rsidRPr="00E378F4">
          <w:rPr>
            <w:color w:val="222222"/>
            <w:rPrChange w:id="93" w:author="Mary Hunsicker" w:date="2021-12-03T14:16:00Z">
              <w:rPr>
                <w:rFonts w:ascii="Arial" w:hAnsi="Arial" w:cs="Arial"/>
                <w:color w:val="222222"/>
              </w:rPr>
            </w:rPrChange>
          </w:rPr>
          <w:t xml:space="preserve"> NOAA National Centers for Environmental Information</w:t>
        </w:r>
      </w:ins>
      <w:ins w:id="94" w:author="Mary Hunsicker" w:date="2021-12-03T14:16:00Z">
        <w:r w:rsidR="00E378F4">
          <w:rPr>
            <w:color w:val="222222"/>
          </w:rPr>
          <w:t xml:space="preserve"> (a</w:t>
        </w:r>
      </w:ins>
      <w:ins w:id="95" w:author="Mary Hunsicker" w:date="2021-12-03T14:14:00Z">
        <w:r w:rsidR="00E378F4" w:rsidRPr="00E378F4">
          <w:rPr>
            <w:color w:val="222222"/>
            <w:rPrChange w:id="96" w:author="Mary Hunsicker" w:date="2021-12-03T14:16:00Z">
              <w:rPr>
                <w:rFonts w:ascii="Arial" w:hAnsi="Arial" w:cs="Arial"/>
                <w:color w:val="222222"/>
              </w:rPr>
            </w:rPrChange>
          </w:rPr>
          <w:t>ccessed: 19 April 2013</w:t>
        </w:r>
      </w:ins>
      <w:ins w:id="97" w:author="Mary Hunsicker" w:date="2021-12-03T14:16:00Z">
        <w:r w:rsidR="00E378F4">
          <w:rPr>
            <w:color w:val="222222"/>
          </w:rPr>
          <w:t xml:space="preserve">, </w:t>
        </w:r>
        <w:proofErr w:type="spellStart"/>
        <w:r w:rsidR="00E378F4" w:rsidRPr="00E378F4">
          <w:rPr>
            <w:color w:val="222222"/>
            <w:rPrChange w:id="98" w:author="Mary Hunsicker" w:date="2021-12-03T14:17:00Z">
              <w:rPr>
                <w:rFonts w:ascii="Arial" w:hAnsi="Arial" w:cs="Arial"/>
                <w:color w:val="222222"/>
              </w:rPr>
            </w:rPrChange>
          </w:rPr>
          <w:t>Amante</w:t>
        </w:r>
        <w:proofErr w:type="spellEnd"/>
        <w:r w:rsidR="00E378F4" w:rsidRPr="00E378F4">
          <w:rPr>
            <w:color w:val="222222"/>
            <w:rPrChange w:id="99" w:author="Mary Hunsicker" w:date="2021-12-03T14:17:00Z">
              <w:rPr>
                <w:rFonts w:ascii="Arial" w:hAnsi="Arial" w:cs="Arial"/>
                <w:color w:val="222222"/>
              </w:rPr>
            </w:rPrChange>
          </w:rPr>
          <w:t>, C &amp; BW Eakins 2009</w:t>
        </w:r>
      </w:ins>
      <w:ins w:id="100" w:author="Mary Hunsicker" w:date="2021-12-03T14:17:00Z">
        <w:r w:rsidR="00E378F4" w:rsidRPr="00E378F4">
          <w:rPr>
            <w:color w:val="222222"/>
            <w:rPrChange w:id="101" w:author="Mary Hunsicker" w:date="2021-12-03T14:17:00Z">
              <w:rPr>
                <w:rFonts w:ascii="Arial" w:hAnsi="Arial" w:cs="Arial"/>
                <w:color w:val="222222"/>
              </w:rPr>
            </w:rPrChange>
          </w:rPr>
          <w:t>)</w:t>
        </w:r>
      </w:ins>
      <w:ins w:id="102"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103" w:author="Mary Hunsicker" w:date="2021-12-02T15:10:00Z">
            <w:rPr>
              <w:rFonts w:ascii="Times" w:hAnsi="Times" w:cs="Arial"/>
              <w:sz w:val="24"/>
              <w:szCs w:val="24"/>
            </w:rPr>
          </w:rPrChange>
        </w:rPr>
        <w:pPrChange w:id="104" w:author="Mary Hunsicker" w:date="2021-12-02T15:10:00Z">
          <w:pPr>
            <w:pStyle w:val="CommentText"/>
            <w:spacing w:line="480" w:lineRule="auto"/>
            <w:ind w:firstLine="720"/>
          </w:pPr>
        </w:pPrChange>
      </w:pPr>
      <w:r w:rsidRPr="00275C29">
        <w:rPr>
          <w:rPrChange w:id="105" w:author="Mary Hunsicker" w:date="2021-12-02T15:09:00Z">
            <w:rPr>
              <w:rFonts w:ascii="Times" w:hAnsi="Times" w:cs="Arial"/>
            </w:rPr>
          </w:rPrChange>
        </w:rPr>
        <w:t xml:space="preserve">The biology time series </w:t>
      </w:r>
      <w:r w:rsidR="003B7D80" w:rsidRPr="00275C29">
        <w:rPr>
          <w:rPrChange w:id="106" w:author="Mary Hunsicker" w:date="2021-12-02T15:09:00Z">
            <w:rPr>
              <w:rFonts w:ascii="Times" w:hAnsi="Times" w:cs="Arial"/>
            </w:rPr>
          </w:rPrChange>
        </w:rPr>
        <w:t xml:space="preserve">included in our analysis </w:t>
      </w:r>
      <w:r w:rsidRPr="00275C29">
        <w:rPr>
          <w:rPrChange w:id="107" w:author="Mary Hunsicker" w:date="2021-12-02T15:09:00Z">
            <w:rPr>
              <w:rFonts w:ascii="Times" w:hAnsi="Times" w:cs="Arial"/>
            </w:rPr>
          </w:rPrChange>
        </w:rPr>
        <w:t xml:space="preserve">were selected based on three criteria: first, the measured variables </w:t>
      </w:r>
      <w:r w:rsidR="00BD0344" w:rsidRPr="00275C29">
        <w:rPr>
          <w:rPrChange w:id="108" w:author="Mary Hunsicker" w:date="2021-12-02T15:09:00Z">
            <w:rPr>
              <w:rFonts w:ascii="Times" w:hAnsi="Times" w:cs="Arial"/>
            </w:rPr>
          </w:rPrChange>
        </w:rPr>
        <w:t xml:space="preserve">would be </w:t>
      </w:r>
      <w:r w:rsidRPr="00275C29">
        <w:rPr>
          <w:rPrChange w:id="109" w:author="Mary Hunsicker" w:date="2021-12-02T15:09:00Z">
            <w:rPr>
              <w:rFonts w:ascii="Times" w:hAnsi="Times" w:cs="Arial"/>
            </w:rPr>
          </w:rPrChange>
        </w:rPr>
        <w:t xml:space="preserve">expected to show </w:t>
      </w:r>
      <w:r w:rsidR="001D05FA" w:rsidRPr="00275C29">
        <w:rPr>
          <w:rPrChange w:id="110" w:author="Mary Hunsicker" w:date="2021-12-02T15:09:00Z">
            <w:rPr>
              <w:rFonts w:ascii="Times" w:hAnsi="Times" w:cs="Arial"/>
            </w:rPr>
          </w:rPrChange>
        </w:rPr>
        <w:t xml:space="preserve">rapid </w:t>
      </w:r>
      <w:r w:rsidRPr="00275C29">
        <w:rPr>
          <w:rPrChange w:id="111" w:author="Mary Hunsicker" w:date="2021-12-02T15:09:00Z">
            <w:rPr>
              <w:rFonts w:ascii="Times" w:hAnsi="Times" w:cs="Arial"/>
            </w:rPr>
          </w:rPrChange>
        </w:rPr>
        <w:t xml:space="preserve">(0- to 1-year lag) responses to climate variability; second, the time series </w:t>
      </w:r>
      <w:r w:rsidR="00BD0344" w:rsidRPr="00275C29">
        <w:rPr>
          <w:rPrChange w:id="112" w:author="Mary Hunsicker" w:date="2021-12-02T15:09:00Z">
            <w:rPr>
              <w:rFonts w:ascii="Times" w:hAnsi="Times" w:cs="Arial"/>
            </w:rPr>
          </w:rPrChange>
        </w:rPr>
        <w:t xml:space="preserve">could </w:t>
      </w:r>
      <w:r w:rsidRPr="00275C29">
        <w:rPr>
          <w:rPrChange w:id="113"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14" w:author="Mary Hunsicker" w:date="2021-12-02T15:09:00Z">
            <w:rPr>
              <w:rFonts w:ascii="Times" w:hAnsi="Times" w:cs="Arial"/>
            </w:rPr>
          </w:rPrChange>
        </w:rPr>
        <w:t xml:space="preserve">could </w:t>
      </w:r>
      <w:r w:rsidRPr="00275C29">
        <w:rPr>
          <w:rPrChange w:id="115" w:author="Mary Hunsicker" w:date="2021-12-02T15:09:00Z">
            <w:rPr>
              <w:rFonts w:ascii="Times" w:hAnsi="Times" w:cs="Arial"/>
            </w:rPr>
          </w:rPrChange>
        </w:rPr>
        <w:t xml:space="preserve">be detected; and third, the time series </w:t>
      </w:r>
      <w:r w:rsidR="00BD0344" w:rsidRPr="00275C29">
        <w:rPr>
          <w:rPrChange w:id="116" w:author="Mary Hunsicker" w:date="2021-12-02T15:09:00Z">
            <w:rPr>
              <w:rFonts w:ascii="Times" w:hAnsi="Times" w:cs="Arial"/>
            </w:rPr>
          </w:rPrChange>
        </w:rPr>
        <w:t xml:space="preserve">were </w:t>
      </w:r>
      <w:r w:rsidRPr="00275C29">
        <w:rPr>
          <w:rPrChange w:id="117" w:author="Mary Hunsicker" w:date="2021-12-02T15:09:00Z">
            <w:rPr>
              <w:rFonts w:ascii="Times" w:hAnsi="Times" w:cs="Arial"/>
            </w:rPr>
          </w:rPrChange>
        </w:rPr>
        <w:t xml:space="preserve">at least 15 years long. </w:t>
      </w:r>
      <w:ins w:id="118" w:author="Mary Hunsicker" w:date="2021-12-02T15:13:00Z">
        <w:r w:rsidR="00275C29">
          <w:t>A threshold of 15 years allowed us</w:t>
        </w:r>
      </w:ins>
      <w:ins w:id="119" w:author="Mary Hunsicker" w:date="2021-12-02T15:09:00Z">
        <w:r w:rsidR="00275C29" w:rsidRPr="00275C29">
          <w:rPr>
            <w:color w:val="1155CC"/>
          </w:rPr>
          <w:t xml:space="preserve"> </w:t>
        </w:r>
      </w:ins>
      <w:ins w:id="120" w:author="Mary Hunsicker" w:date="2021-12-02T15:13:00Z">
        <w:r w:rsidR="00275C29">
          <w:rPr>
            <w:color w:val="1155CC"/>
          </w:rPr>
          <w:t xml:space="preserve">to </w:t>
        </w:r>
      </w:ins>
      <w:ins w:id="121"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22" w:author="Mary Hunsicker" w:date="2021-12-02T15:13:00Z">
        <w:r w:rsidR="00275C29">
          <w:rPr>
            <w:color w:val="1155CC"/>
          </w:rPr>
          <w:t xml:space="preserve">. </w:t>
        </w:r>
      </w:ins>
      <w:ins w:id="123"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24" w:author="Mary Hunsicker" w:date="2021-12-02T15:10:00Z">
        <w:r w:rsidR="00275C29">
          <w:rPr>
            <w:color w:val="1155CC"/>
            <w:shd w:val="clear" w:color="auto" w:fill="FFFFFF"/>
          </w:rPr>
          <w:t xml:space="preserve"> (</w:t>
        </w:r>
      </w:ins>
      <w:proofErr w:type="spellStart"/>
      <w:ins w:id="125"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6" w:author="Mary Hunsicker" w:date="2021-12-02T15:10:00Z">
        <w:r w:rsidR="00275C29">
          <w:rPr>
            <w:color w:val="1155CC"/>
            <w:shd w:val="clear" w:color="auto" w:fill="FFFFFF"/>
          </w:rPr>
          <w:t xml:space="preserve">). </w:t>
        </w:r>
      </w:ins>
      <w:r w:rsidRPr="00275C29">
        <w:rPr>
          <w:rPrChange w:id="127" w:author="Mary Hunsicker" w:date="2021-12-02T15:09:00Z">
            <w:rPr>
              <w:rFonts w:ascii="Times" w:hAnsi="Times" w:cs="Arial"/>
            </w:rPr>
          </w:rPrChange>
        </w:rPr>
        <w:t>The biology time series that met</w:t>
      </w:r>
      <w:ins w:id="128" w:author="Mary Hunsicker" w:date="2021-12-02T15:10:00Z">
        <w:r w:rsidR="00275C29">
          <w:t xml:space="preserve"> our selection </w:t>
        </w:r>
      </w:ins>
      <w:del w:id="129" w:author="Mary Hunsicker" w:date="2021-12-02T15:10:00Z">
        <w:r w:rsidRPr="00275C29" w:rsidDel="00275C29">
          <w:rPr>
            <w:rPrChange w:id="130" w:author="Mary Hunsicker" w:date="2021-12-02T15:09:00Z">
              <w:rPr>
                <w:rFonts w:ascii="Times" w:hAnsi="Times" w:cs="Arial"/>
              </w:rPr>
            </w:rPrChange>
          </w:rPr>
          <w:delText xml:space="preserve"> these </w:delText>
        </w:r>
      </w:del>
      <w:r w:rsidRPr="00275C29">
        <w:rPr>
          <w:rPrChange w:id="131" w:author="Mary Hunsicker" w:date="2021-12-02T15:09:00Z">
            <w:rPr>
              <w:rFonts w:ascii="Times" w:hAnsi="Times" w:cs="Arial"/>
            </w:rPr>
          </w:rPrChange>
        </w:rPr>
        <w:t xml:space="preserve">criteria (n=38) included ichthyoplankton, </w:t>
      </w:r>
      <w:r w:rsidR="00BE1505" w:rsidRPr="00275C29">
        <w:rPr>
          <w:rPrChange w:id="132"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33"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F0092E"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F0092E"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3FD4C674" w:rsidR="0093154E" w:rsidRDefault="00026CAB" w:rsidP="00A612C8">
      <w:pPr>
        <w:spacing w:line="480" w:lineRule="auto"/>
        <w:rPr>
          <w:ins w:id="134"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w:t>
      </w:r>
      <w:ins w:id="135" w:author="Mary Hunsicker" w:date="2021-12-09T11:15:00Z">
        <w:r w:rsidR="000415F3">
          <w:rPr>
            <w:rFonts w:ascii="Times" w:hAnsi="Times" w:cs="Arial"/>
            <w:color w:val="000000"/>
          </w:rPr>
          <w:t xml:space="preserve">(MVT) </w:t>
        </w:r>
      </w:ins>
      <w:r w:rsidR="00DB417C" w:rsidRPr="001D67E5">
        <w:rPr>
          <w:rFonts w:ascii="Times" w:hAnsi="Times" w:cs="Arial"/>
          <w:color w:val="000000"/>
        </w:rPr>
        <w:t xml:space="preserve">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6" w:author="Mary Hunsicker" w:date="2021-11-29T09:09:00Z"/>
          <w:rFonts w:ascii="Times" w:hAnsi="Times" w:cs="Arial"/>
          <w:color w:val="000000"/>
        </w:rPr>
      </w:pPr>
    </w:p>
    <w:p w14:paraId="5FFF5F08" w14:textId="10C9EA73" w:rsidR="00D51FFE" w:rsidRPr="00D51FFE" w:rsidRDefault="00D51FFE" w:rsidP="00A612C8">
      <w:pPr>
        <w:spacing w:line="480" w:lineRule="auto"/>
        <w:rPr>
          <w:rFonts w:ascii="Times" w:hAnsi="Times" w:cs="Arial"/>
          <w:i/>
          <w:iCs/>
          <w:rPrChange w:id="137" w:author="Mary Hunsicker" w:date="2021-11-29T09:09:00Z">
            <w:rPr>
              <w:rFonts w:ascii="Times" w:hAnsi="Times" w:cs="Arial"/>
            </w:rPr>
          </w:rPrChange>
        </w:rPr>
      </w:pPr>
      <w:ins w:id="138" w:author="Mary Hunsicker" w:date="2021-11-29T09:09:00Z">
        <w:r w:rsidRPr="00D51FFE">
          <w:rPr>
            <w:rFonts w:ascii="Times" w:hAnsi="Times" w:cs="Arial"/>
            <w:i/>
            <w:iCs/>
            <w:color w:val="000000"/>
            <w:rPrChange w:id="139" w:author="Mary Hunsicker" w:date="2021-11-29T09:09:00Z">
              <w:rPr>
                <w:rFonts w:ascii="Times" w:hAnsi="Times" w:cs="Arial"/>
                <w:color w:val="000000"/>
              </w:rPr>
            </w:rPrChange>
          </w:rPr>
          <w:t>Model</w:t>
        </w:r>
      </w:ins>
      <w:ins w:id="140" w:author="Mary Hunsicker" w:date="2021-12-09T08:31:00Z">
        <w:r w:rsidR="00B2288E">
          <w:rPr>
            <w:rFonts w:ascii="Times" w:hAnsi="Times" w:cs="Arial"/>
            <w:i/>
            <w:iCs/>
            <w:color w:val="000000"/>
          </w:rPr>
          <w:t>s s</w:t>
        </w:r>
      </w:ins>
      <w:ins w:id="141" w:author="Mary Hunsicker" w:date="2021-11-29T09:09:00Z">
        <w:r w:rsidRPr="00D51FFE">
          <w:rPr>
            <w:rFonts w:ascii="Times" w:hAnsi="Times" w:cs="Arial"/>
            <w:i/>
            <w:iCs/>
            <w:color w:val="000000"/>
            <w:rPrChange w:id="142" w:author="Mary Hunsicker" w:date="2021-11-29T09:09:00Z">
              <w:rPr>
                <w:rFonts w:ascii="Times" w:hAnsi="Times" w:cs="Arial"/>
                <w:color w:val="000000"/>
              </w:rPr>
            </w:rPrChange>
          </w:rPr>
          <w:t xml:space="preserve">tructure </w:t>
        </w:r>
      </w:ins>
      <w:ins w:id="143" w:author="Mary Hunsicker" w:date="2021-12-09T08:31:00Z">
        <w:r w:rsidR="00B2288E">
          <w:rPr>
            <w:rFonts w:ascii="Times" w:hAnsi="Times" w:cs="Arial"/>
            <w:i/>
            <w:iCs/>
            <w:color w:val="000000"/>
          </w:rPr>
          <w:t>o</w:t>
        </w:r>
      </w:ins>
      <w:ins w:id="144" w:author="Mary Hunsicker" w:date="2021-11-29T09:09:00Z">
        <w:r w:rsidRPr="00D51FFE">
          <w:rPr>
            <w:rFonts w:ascii="Times" w:hAnsi="Times" w:cs="Arial"/>
            <w:i/>
            <w:iCs/>
            <w:color w:val="000000"/>
            <w:rPrChange w:id="145" w:author="Mary Hunsicker" w:date="2021-11-29T09:09:00Z">
              <w:rPr>
                <w:rFonts w:ascii="Times" w:hAnsi="Times" w:cs="Arial"/>
                <w:color w:val="000000"/>
              </w:rPr>
            </w:rPrChange>
          </w:rPr>
          <w:t>ptimization</w:t>
        </w:r>
      </w:ins>
    </w:p>
    <w:p w14:paraId="0ECB7A22" w14:textId="5902B78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46" w:author="Eric Ward" w:date="2021-12-01T06:00:00Z">
        <w:r w:rsidR="00B86601">
          <w:rPr>
            <w:rFonts w:ascii="Times" w:hAnsi="Times" w:cs="Arial"/>
            <w:color w:val="000000"/>
          </w:rPr>
          <w:t>The commonly used L</w:t>
        </w:r>
      </w:ins>
      <w:del w:id="147"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48"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49" w:author="Mary Hunsicker" w:date="2021-11-29T15:00:00Z">
        <w:r w:rsidR="005807FA">
          <w:rPr>
            <w:rFonts w:ascii="Times" w:hAnsi="Times" w:cs="Arial"/>
            <w:color w:val="000000"/>
          </w:rPr>
          <w:t>…,</w:t>
        </w:r>
      </w:ins>
      <w:ins w:id="150" w:author="Mary Hunsicker" w:date="2021-11-29T14:59:00Z">
        <w:r w:rsidR="005807FA" w:rsidRPr="005807FA">
          <w:rPr>
            <w:rFonts w:ascii="Times" w:hAnsi="Times" w:cs="Arial"/>
            <w:color w:val="000000"/>
          </w:rPr>
          <w:t xml:space="preserve"> (</w:t>
        </w:r>
        <w:r w:rsidR="005807FA" w:rsidRPr="00187A00">
          <w:rPr>
            <w:rFonts w:ascii="Times" w:hAnsi="Times" w:cs="Arial"/>
            <w:i/>
            <w:iCs/>
            <w:color w:val="000000"/>
            <w:rPrChange w:id="151" w:author="Mary Hunsicker" w:date="2021-12-08T15:19:00Z">
              <w:rPr>
                <w:rFonts w:ascii="Times" w:hAnsi="Times" w:cs="Arial"/>
                <w:color w:val="000000"/>
              </w:rPr>
            </w:rPrChange>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52" w:author="Mary Hunsicker" w:date="2021-11-24T15:34:00Z">
        <w:r w:rsidR="00D75334">
          <w:rPr>
            <w:rFonts w:ascii="Times" w:hAnsi="Times" w:cs="Arial"/>
            <w:color w:val="000000"/>
          </w:rPr>
          <w:t>C</w:t>
        </w:r>
      </w:ins>
      <w:del w:id="153"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54" w:author="Mary Hunsicker" w:date="2021-11-24T15:34:00Z">
        <w:r w:rsidR="00D75334">
          <w:rPr>
            <w:rFonts w:ascii="Times" w:hAnsi="Times" w:cs="Arial"/>
            <w:color w:val="000000"/>
          </w:rPr>
          <w:t>V</w:t>
        </w:r>
      </w:ins>
      <w:del w:id="155"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56" w:author="Mary Hunsicker" w:date="2021-11-24T15:34:00Z">
        <w:r w:rsidR="00D75334">
          <w:rPr>
            <w:rFonts w:ascii="Times" w:hAnsi="Times" w:cs="Arial"/>
            <w:color w:val="000000"/>
          </w:rPr>
          <w:t>i</w:t>
        </w:r>
      </w:ins>
      <w:del w:id="157"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58" w:author="Mary Hunsicker" w:date="2021-11-24T15:34:00Z">
        <w:r w:rsidR="00D75334">
          <w:rPr>
            <w:rFonts w:ascii="Times" w:hAnsi="Times" w:cs="Arial"/>
            <w:color w:val="000000"/>
          </w:rPr>
          <w:t>c</w:t>
        </w:r>
      </w:ins>
      <w:del w:id="159"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60" w:author="Mary Hunsicker" w:date="2021-11-24T15:31:00Z">
        <w:r w:rsidR="00D75334">
          <w:rPr>
            <w:rFonts w:ascii="Times" w:hAnsi="Times" w:cs="Arial"/>
            <w:color w:val="000000"/>
          </w:rPr>
          <w:t>-</w:t>
        </w:r>
      </w:ins>
      <w:del w:id="161"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62"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63" w:author="Mary Hunsicker" w:date="2021-11-23T13:38:00Z">
        <w:r w:rsidRPr="004F1BF9" w:rsidDel="006E69E7">
          <w:rPr>
            <w:rFonts w:ascii="Times" w:hAnsi="Times" w:cs="Arial"/>
            <w:color w:val="000000"/>
          </w:rPr>
          <w:delText xml:space="preserve">trends </w:delText>
        </w:r>
      </w:del>
      <w:ins w:id="164"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65" w:author="Mary Hunsicker" w:date="2021-12-01T10:46:00Z">
        <w:r w:rsidRPr="004F1BF9" w:rsidDel="00B50834">
          <w:rPr>
            <w:rFonts w:ascii="Times" w:hAnsi="Times" w:cs="Arial"/>
          </w:rPr>
          <w:delText xml:space="preserve"> </w:delText>
        </w:r>
      </w:del>
      <w:ins w:id="166" w:author="Mary Hunsicker" w:date="2021-11-24T15:12:00Z">
        <w:r w:rsidR="00A66793">
          <w:rPr>
            <w:rFonts w:ascii="Times" w:hAnsi="Times" w:cs="Arial"/>
          </w:rPr>
          <w:t>The model with the lo</w:t>
        </w:r>
      </w:ins>
      <w:ins w:id="167" w:author="Mary Hunsicker" w:date="2021-11-24T15:13:00Z">
        <w:r w:rsidR="00A66793">
          <w:rPr>
            <w:rFonts w:ascii="Times" w:hAnsi="Times" w:cs="Arial"/>
          </w:rPr>
          <w:t>west LOO</w:t>
        </w:r>
      </w:ins>
      <w:ins w:id="168" w:author="Mary Hunsicker" w:date="2021-11-24T15:56:00Z">
        <w:r w:rsidR="00CB06D5">
          <w:rPr>
            <w:rFonts w:ascii="Times" w:hAnsi="Times" w:cs="Arial"/>
          </w:rPr>
          <w:t>-CV</w:t>
        </w:r>
      </w:ins>
      <w:ins w:id="169" w:author="Mary Hunsicker" w:date="2021-11-24T15:13:00Z">
        <w:r w:rsidR="00A66793">
          <w:rPr>
            <w:rFonts w:ascii="Times" w:hAnsi="Times" w:cs="Arial"/>
          </w:rPr>
          <w:t xml:space="preserve"> </w:t>
        </w:r>
      </w:ins>
      <w:ins w:id="170" w:author="Mary Hunsicker" w:date="2021-12-01T10:45:00Z">
        <w:r w:rsidR="00B50834">
          <w:rPr>
            <w:rFonts w:ascii="Times" w:hAnsi="Times" w:cs="Arial"/>
          </w:rPr>
          <w:t xml:space="preserve">value </w:t>
        </w:r>
      </w:ins>
      <w:ins w:id="171" w:author="Mary Hunsicker" w:date="2021-11-24T15:56:00Z">
        <w:r w:rsidR="00CB06D5">
          <w:rPr>
            <w:rFonts w:ascii="Times" w:hAnsi="Times" w:cs="Arial"/>
          </w:rPr>
          <w:t xml:space="preserve">is </w:t>
        </w:r>
      </w:ins>
      <w:ins w:id="172"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73" w:author="Mary Hunsicker" w:date="2021-11-29T10:26:00Z">
        <w:r>
          <w:rPr>
            <w:rFonts w:ascii="Times" w:hAnsi="Times" w:cs="Arial"/>
            <w:i/>
            <w:color w:val="000000"/>
          </w:rPr>
          <w:t>Climate-biology relationships and f</w:t>
        </w:r>
      </w:ins>
      <w:del w:id="174"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75" w:author="Mary Hunsicker" w:date="2021-12-01T10:46:00Z">
        <w:r w:rsidR="00B50834">
          <w:rPr>
            <w:rFonts w:ascii="Times" w:hAnsi="Times" w:cs="Arial"/>
            <w:i/>
            <w:color w:val="000000"/>
          </w:rPr>
          <w:t>s of</w:t>
        </w:r>
      </w:ins>
      <w:del w:id="176"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77"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78" w:author="Mary Hunsicker" w:date="2021-11-29T09:16:00Z">
        <w:r w:rsidR="00D51FFE">
          <w:rPr>
            <w:rFonts w:ascii="Times" w:hAnsi="Times"/>
          </w:rPr>
          <w:t xml:space="preserve"> </w:t>
        </w:r>
        <w:r w:rsidR="00D51FFE" w:rsidRPr="00D51FFE">
          <w:rPr>
            <w:color w:val="1155CC"/>
            <w:rPrChange w:id="179" w:author="Mary Hunsicker" w:date="2021-11-29T09:16:00Z">
              <w:rPr>
                <w:i/>
                <w:iCs/>
                <w:color w:val="1155CC"/>
              </w:rPr>
            </w:rPrChange>
          </w:rPr>
          <w:t xml:space="preserve">(i.e., the </w:t>
        </w:r>
      </w:ins>
      <w:ins w:id="180" w:author="Mary Hunsicker" w:date="2021-11-29T09:19:00Z">
        <w:r w:rsidR="000771BD">
          <w:rPr>
            <w:color w:val="1155CC"/>
          </w:rPr>
          <w:t>DFA</w:t>
        </w:r>
      </w:ins>
      <w:ins w:id="181" w:author="Mary Hunsicker" w:date="2021-11-29T09:16:00Z">
        <w:r w:rsidR="00D51FFE" w:rsidRPr="00D51FFE">
          <w:rPr>
            <w:color w:val="1155CC"/>
            <w:rPrChange w:id="182" w:author="Mary Hunsicker" w:date="2021-11-29T09:16:00Z">
              <w:rPr>
                <w:i/>
                <w:iCs/>
                <w:color w:val="1155CC"/>
              </w:rPr>
            </w:rPrChange>
          </w:rPr>
          <w:t xml:space="preserve"> trend value)</w:t>
        </w:r>
        <w:r w:rsidR="00D51FFE">
          <w:t xml:space="preserve"> </w:t>
        </w:r>
      </w:ins>
      <w:del w:id="183"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84"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85" w:author="Mary Hunsicker" w:date="2021-11-29T09:21:00Z">
        <w:r w:rsidR="0093154E" w:rsidDel="000771BD">
          <w:delText xml:space="preserve">individual species parameters </w:delText>
        </w:r>
      </w:del>
      <w:del w:id="186" w:author="Mary Hunsicker" w:date="2021-11-29T09:23:00Z">
        <w:r w:rsidR="0093154E" w:rsidDel="000771BD">
          <w:delText xml:space="preserve">and </w:delText>
        </w:r>
      </w:del>
      <w:r w:rsidR="0093154E">
        <w:t xml:space="preserve">the community state </w:t>
      </w:r>
      <w:ins w:id="187"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88" w:author="Mary Hunsicker" w:date="2021-11-29T09:23:00Z">
        <w:r w:rsidR="000771BD">
          <w:t xml:space="preserve"> and </w:t>
        </w:r>
      </w:ins>
      <w:ins w:id="189" w:author="Mary Hunsicker" w:date="2021-11-29T09:29:00Z">
        <w:r w:rsidR="000771BD">
          <w:t xml:space="preserve">the </w:t>
        </w:r>
      </w:ins>
      <w:ins w:id="190" w:author="Mary Hunsicker" w:date="2021-11-29T09:25:00Z">
        <w:r w:rsidR="000771BD">
          <w:rPr>
            <w:rFonts w:ascii="Times" w:hAnsi="Times"/>
            <w:color w:val="000000" w:themeColor="text1"/>
          </w:rPr>
          <w:t xml:space="preserve">raw time series </w:t>
        </w:r>
      </w:ins>
      <w:ins w:id="191" w:author="Mary Hunsicker" w:date="2021-11-29T09:27:00Z">
        <w:r w:rsidR="000771BD">
          <w:rPr>
            <w:rFonts w:ascii="Times" w:hAnsi="Times"/>
            <w:color w:val="000000" w:themeColor="text1"/>
          </w:rPr>
          <w:t>of</w:t>
        </w:r>
      </w:ins>
      <w:ins w:id="192" w:author="Mary Hunsicker" w:date="2021-11-29T09:25:00Z">
        <w:r w:rsidR="000771BD">
          <w:rPr>
            <w:rFonts w:ascii="Times" w:hAnsi="Times"/>
            <w:color w:val="000000" w:themeColor="text1"/>
          </w:rPr>
          <w:t xml:space="preserve"> the </w:t>
        </w:r>
      </w:ins>
      <w:ins w:id="193" w:author="Mary Hunsicker" w:date="2021-11-29T09:26:00Z">
        <w:r w:rsidR="000771BD">
          <w:rPr>
            <w:rFonts w:ascii="Times" w:hAnsi="Times"/>
            <w:color w:val="000000" w:themeColor="text1"/>
          </w:rPr>
          <w:t>individual</w:t>
        </w:r>
      </w:ins>
      <w:ins w:id="194" w:author="Mary Hunsicker" w:date="2021-11-29T09:24:00Z">
        <w:r w:rsidR="000771BD">
          <w:rPr>
            <w:rFonts w:ascii="Times" w:hAnsi="Times"/>
            <w:color w:val="000000" w:themeColor="text1"/>
          </w:rPr>
          <w:t xml:space="preserve"> species (i.e., </w:t>
        </w:r>
      </w:ins>
      <w:ins w:id="195" w:author="Mary Hunsicker" w:date="2021-11-29T09:26:00Z">
        <w:r w:rsidR="000771BD">
          <w:rPr>
            <w:rFonts w:ascii="Times" w:hAnsi="Times"/>
            <w:color w:val="000000" w:themeColor="text1"/>
          </w:rPr>
          <w:t>the biology time series</w:t>
        </w:r>
      </w:ins>
      <w:ins w:id="196" w:author="Mary Hunsicker" w:date="2021-11-29T09:23:00Z">
        <w:r w:rsidR="000771BD">
          <w:rPr>
            <w:rFonts w:ascii="Times" w:hAnsi="Times"/>
            <w:color w:val="000000" w:themeColor="text1"/>
          </w:rPr>
          <w:t xml:space="preserve"> summarized by the DFA model</w:t>
        </w:r>
      </w:ins>
      <w:ins w:id="197" w:author="Mary Hunsicker" w:date="2021-11-29T09:24:00Z">
        <w:r w:rsidR="000771BD">
          <w:rPr>
            <w:rFonts w:ascii="Times" w:hAnsi="Times"/>
            <w:color w:val="000000" w:themeColor="text1"/>
          </w:rPr>
          <w:t>).</w:t>
        </w:r>
      </w:ins>
      <w:del w:id="198"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99" w:author="Mary Hunsicker" w:date="2021-11-29T09:18:00Z">
        <w:r w:rsidR="0093154E" w:rsidRPr="0048540C" w:rsidDel="00D51FFE">
          <w:rPr>
            <w:rFonts w:ascii="Times" w:hAnsi="Times"/>
            <w:color w:val="000000" w:themeColor="text1"/>
          </w:rPr>
          <w:delText>individual species parameter</w:delText>
        </w:r>
      </w:del>
      <w:del w:id="200" w:author="Mary Hunsicker" w:date="2021-11-29T09:22:00Z">
        <w:r w:rsidR="0093154E" w:rsidRPr="0048540C" w:rsidDel="000771BD">
          <w:rPr>
            <w:rFonts w:ascii="Times" w:hAnsi="Times"/>
            <w:color w:val="000000" w:themeColor="text1"/>
          </w:rPr>
          <w:delText>s</w:delText>
        </w:r>
      </w:del>
      <w:ins w:id="201" w:author="Mary Hunsicker" w:date="2021-11-29T09:19:00Z">
        <w:r w:rsidR="00D51FFE">
          <w:rPr>
            <w:rFonts w:ascii="Times" w:hAnsi="Times"/>
            <w:color w:val="000000" w:themeColor="text1"/>
          </w:rPr>
          <w:t xml:space="preserve"> </w:t>
        </w:r>
      </w:ins>
      <w:ins w:id="202" w:author="Mary Hunsicker" w:date="2021-11-29T09:22:00Z">
        <w:r w:rsidR="000771BD">
          <w:rPr>
            <w:rFonts w:ascii="Times" w:hAnsi="Times"/>
            <w:color w:val="000000" w:themeColor="text1"/>
          </w:rPr>
          <w:t>i</w:t>
        </w:r>
      </w:ins>
      <w:ins w:id="203"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204" w:author="Mary Hunsicker" w:date="2021-11-29T09:28:00Z">
        <w:r w:rsidR="000771BD">
          <w:rPr>
            <w:rFonts w:ascii="Times" w:hAnsi="Times"/>
            <w:color w:val="000000" w:themeColor="text1"/>
          </w:rPr>
          <w:t>time series</w:t>
        </w:r>
      </w:ins>
      <w:ins w:id="205"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206"/>
      <w:r w:rsidR="00F1530A" w:rsidRPr="0048540C">
        <w:rPr>
          <w:rFonts w:ascii="Times" w:hAnsi="Times" w:cs="Arial"/>
          <w:color w:val="000000" w:themeColor="text1"/>
          <w:shd w:val="clear" w:color="auto" w:fill="FFFFFF"/>
        </w:rPr>
        <w:t>200</w:t>
      </w:r>
      <w:ins w:id="207" w:author="Mary Hunsicker" w:date="2021-11-24T14:39:00Z">
        <w:r w:rsidR="00CD3966">
          <w:rPr>
            <w:rFonts w:ascii="Times" w:hAnsi="Times" w:cs="Arial"/>
            <w:color w:val="000000" w:themeColor="text1"/>
            <w:shd w:val="clear" w:color="auto" w:fill="FFFFFF"/>
          </w:rPr>
          <w:t>8</w:t>
        </w:r>
      </w:ins>
      <w:del w:id="208"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209" w:author="Mary Hunsicker" w:date="2021-11-24T14:39:00Z">
        <w:r w:rsidR="00CD3966">
          <w:rPr>
            <w:rFonts w:ascii="Times" w:hAnsi="Times" w:cs="Arial"/>
            <w:color w:val="000000" w:themeColor="text1"/>
            <w:shd w:val="clear" w:color="auto" w:fill="FFFFFF"/>
          </w:rPr>
          <w:t>8</w:t>
        </w:r>
      </w:ins>
      <w:del w:id="210"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206"/>
      <w:r w:rsidR="008600F2">
        <w:rPr>
          <w:rStyle w:val="CommentReference"/>
          <w:rFonts w:asciiTheme="minorHAnsi" w:eastAsiaTheme="minorHAnsi" w:hAnsiTheme="minorHAnsi" w:cstheme="minorBidi"/>
        </w:rPr>
        <w:commentReference w:id="206"/>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211"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12" w:author="Mary Hunsicker" w:date="2021-11-24T15:09:00Z"/>
          <w:moveTo w:id="213"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14" w:author="Mary Hunsicker" w:date="2021-11-24T15:08:00Z" w:name="move88658952"/>
      <w:moveTo w:id="215"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14"/>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16"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17" w:author="Mary Hunsicker" w:date="2021-11-24T15:08:00Z" w:name="move88658952"/>
      <w:moveFrom w:id="218"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17"/>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1A83E4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19" w:author="Mary Hunsicker" w:date="2021-11-23T13:46:00Z">
        <w:r w:rsidR="00E079FC">
          <w:rPr>
            <w:rFonts w:ascii="Times" w:hAnsi="Times" w:cs="Arial"/>
            <w:iCs/>
          </w:rPr>
          <w:t>2</w:t>
        </w:r>
      </w:ins>
      <w:del w:id="220"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ins w:id="221" w:author="Mary Hunsicker" w:date="2021-12-08T15:19:00Z">
        <w:r w:rsidR="00187A00">
          <w:rPr>
            <w:rFonts w:ascii="Times" w:hAnsi="Times" w:cs="Arial"/>
          </w:rPr>
          <w:t>-CV</w:t>
        </w:r>
      </w:ins>
      <w:del w:id="222" w:author="Mary Hunsicker" w:date="2021-12-08T15:19:00Z">
        <w:r w:rsidDel="00187A00">
          <w:rPr>
            <w:rFonts w:ascii="Times" w:hAnsi="Times" w:cs="Arial"/>
          </w:rPr>
          <w:delText>IC</w:delText>
        </w:r>
      </w:del>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ins w:id="223" w:author="Mary Hunsicker" w:date="2021-12-08T15:19:00Z">
        <w:r w:rsidR="00187A00">
          <w:rPr>
            <w:rFonts w:ascii="Times" w:hAnsi="Times" w:cs="Arial"/>
          </w:rPr>
          <w:t>-CV</w:t>
        </w:r>
      </w:ins>
      <w:del w:id="224" w:author="Mary Hunsicker" w:date="2021-12-08T15:19:00Z">
        <w:r w:rsidR="00537121" w:rsidDel="00187A00">
          <w:rPr>
            <w:rFonts w:ascii="Times" w:hAnsi="Times" w:cs="Arial"/>
          </w:rPr>
          <w:delText>IC</w:delText>
        </w:r>
      </w:del>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1D9F4831"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ins w:id="225" w:author="Mary Hunsicker" w:date="2021-12-08T15:20:00Z">
        <w:r w:rsidR="00187A00">
          <w:rPr>
            <w:rFonts w:ascii="Times" w:hAnsi="Times"/>
          </w:rPr>
          <w:t>e-</w:t>
        </w:r>
      </w:ins>
      <w:del w:id="226" w:author="Mary Hunsicker" w:date="2021-12-08T15:20:00Z">
        <w:r w:rsidRPr="00B170A4" w:rsidDel="00187A00">
          <w:rPr>
            <w:rFonts w:ascii="Times" w:hAnsi="Times"/>
          </w:rPr>
          <w:delText xml:space="preserve">e </w:delText>
        </w:r>
      </w:del>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w:t>
      </w:r>
      <w:del w:id="227" w:author="Mary Hunsicker" w:date="2021-12-08T15:20:00Z">
        <w:r w:rsidDel="00187A00">
          <w:rPr>
            <w:rFonts w:ascii="Times" w:hAnsi="Times"/>
          </w:rPr>
          <w:delText xml:space="preserve">increased </w:delText>
        </w:r>
      </w:del>
      <w:r>
        <w:rPr>
          <w:rFonts w:ascii="Times" w:hAnsi="Times"/>
        </w:rPr>
        <w:t xml:space="preserve">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28" w:author="Mary Hunsicker" w:date="2021-11-24T14:46:00Z">
        <w:r w:rsidR="00CD3966">
          <w:rPr>
            <w:rFonts w:ascii="Times" w:hAnsi="Times"/>
          </w:rPr>
          <w:t xml:space="preserve">: marine heatwave </w:t>
        </w:r>
      </w:ins>
      <w:ins w:id="229"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23FDBC1C"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30"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ins w:id="231" w:author="Mary Hunsicker" w:date="2021-12-08T15:22:00Z">
        <w:r w:rsidR="00187A00">
          <w:rPr>
            <w:rFonts w:cs="Arial"/>
          </w:rPr>
          <w:t>-CV</w:t>
        </w:r>
      </w:ins>
      <w:del w:id="232" w:author="Mary Hunsicker" w:date="2021-12-08T15:21:00Z">
        <w:r w:rsidRPr="000E116F" w:rsidDel="00187A00">
          <w:rPr>
            <w:rFonts w:cs="Arial"/>
          </w:rPr>
          <w:delText>IC</w:delText>
        </w:r>
      </w:del>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33" w:author="Mary Hunsicker" w:date="2021-11-23T14:12:00Z">
        <w:r w:rsidR="001E337E">
          <w:rPr>
            <w:color w:val="222222"/>
            <w:shd w:val="clear" w:color="auto" w:fill="FFFFFF"/>
          </w:rPr>
          <w:t xml:space="preserve">which are cool water associated </w:t>
        </w:r>
      </w:ins>
      <w:ins w:id="234" w:author="Mary Hunsicker" w:date="2021-11-23T14:13:00Z">
        <w:r w:rsidR="001E337E">
          <w:rPr>
            <w:color w:val="222222"/>
            <w:shd w:val="clear" w:color="auto" w:fill="FFFFFF"/>
          </w:rPr>
          <w:t xml:space="preserve">mesopelagic </w:t>
        </w:r>
      </w:ins>
      <w:ins w:id="235"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272AFCF"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36" w:author="Mary Hunsicker" w:date="2021-11-23T14:14:00Z">
        <w:r w:rsidR="001E337E">
          <w:rPr>
            <w:rFonts w:cs="Arial"/>
          </w:rPr>
          <w:t>3</w:t>
        </w:r>
      </w:ins>
      <w:del w:id="237"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ins w:id="238" w:author="Mary Hunsicker" w:date="2021-12-08T21:02:00Z">
        <w:r w:rsidR="00476D4C">
          <w:rPr>
            <w:rStyle w:val="CommentReference"/>
            <w:sz w:val="24"/>
            <w:szCs w:val="24"/>
          </w:rPr>
          <w:t>ñ</w:t>
        </w:r>
      </w:ins>
      <w:del w:id="239" w:author="Mary Hunsicker" w:date="2021-12-08T21:02:00Z">
        <w:r w:rsidR="00A035E1" w:rsidRPr="00A3240F" w:rsidDel="00476D4C">
          <w:rPr>
            <w:rStyle w:val="CommentReference"/>
            <w:sz w:val="24"/>
            <w:szCs w:val="24"/>
          </w:rPr>
          <w:delText>n</w:delText>
        </w:r>
      </w:del>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ins w:id="240" w:author="Mary Hunsicker" w:date="2021-12-08T15:22:00Z">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ins>
      <w:proofErr w:type="spellEnd"/>
      <w:r w:rsidR="00534FD2" w:rsidRPr="00534FD2">
        <w:rPr>
          <w:color w:val="000000" w:themeColor="text1"/>
          <w:shd w:val="clear" w:color="auto" w:fill="FFFFFF"/>
        </w:rPr>
        <w:t>, common murre</w:t>
      </w:r>
      <w:ins w:id="241" w:author="Mary Hunsicker" w:date="2021-12-08T15:22:00Z">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ins>
      <w:proofErr w:type="spellEnd"/>
      <w:r w:rsidR="00534FD2" w:rsidRPr="00534FD2">
        <w:rPr>
          <w:color w:val="000000" w:themeColor="text1"/>
          <w:shd w:val="clear" w:color="auto" w:fill="FFFFFF"/>
        </w:rPr>
        <w:t>, Brandt’s cormorant</w:t>
      </w:r>
      <w:ins w:id="242" w:author="Mary Hunsicker" w:date="2021-12-08T15:22:00Z">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ins>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ins w:id="243" w:author="Mary Hunsicker" w:date="2021-12-08T15:22:00Z">
        <w:r w:rsidR="00187A00">
          <w:rPr>
            <w:color w:val="000000" w:themeColor="text1"/>
            <w:shd w:val="clear" w:color="auto" w:fill="FFFFFF"/>
          </w:rPr>
          <w:t>ñ</w:t>
        </w:r>
      </w:ins>
      <w:del w:id="244" w:author="Mary Hunsicker" w:date="2021-12-08T15:22:00Z">
        <w:r w:rsidR="00F00E7C" w:rsidDel="00187A00">
          <w:rPr>
            <w:color w:val="000000" w:themeColor="text1"/>
            <w:shd w:val="clear" w:color="auto" w:fill="FFFFFF"/>
          </w:rPr>
          <w:delText>n</w:delText>
        </w:r>
      </w:del>
      <w:proofErr w:type="gramStart"/>
      <w:r w:rsidR="00534FD2" w:rsidRPr="00534FD2">
        <w:rPr>
          <w:color w:val="000000" w:themeColor="text1"/>
          <w:shd w:val="clear" w:color="auto" w:fill="FFFFFF"/>
        </w:rPr>
        <w:t>a</w:t>
      </w:r>
      <w:proofErr w:type="gramEnd"/>
      <w:r w:rsidR="00534FD2" w:rsidRPr="00534FD2">
        <w:rPr>
          <w:color w:val="000000" w:themeColor="text1"/>
          <w:shd w:val="clear" w:color="auto" w:fill="FFFFFF"/>
        </w:rPr>
        <w:t xml:space="preserve">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45"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46"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47"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48" w:author="Mary Hunsicker" w:date="2021-11-30T15:50:00Z">
        <w:r w:rsidR="005937B9" w:rsidDel="008600F2">
          <w:rPr>
            <w:rFonts w:ascii="Times" w:hAnsi="Times" w:cs="Arial"/>
          </w:rPr>
          <w:delText xml:space="preserve">nine </w:delText>
        </w:r>
      </w:del>
      <w:ins w:id="249" w:author="Mary Hunsicker" w:date="2021-11-30T15:50:00Z">
        <w:r w:rsidR="008600F2">
          <w:rPr>
            <w:rFonts w:ascii="Times" w:hAnsi="Times" w:cs="Arial"/>
          </w:rPr>
          <w:t xml:space="preserve">ten </w:t>
        </w:r>
      </w:ins>
      <w:r w:rsidR="005937B9">
        <w:rPr>
          <w:rFonts w:ascii="Times" w:hAnsi="Times" w:cs="Arial"/>
        </w:rPr>
        <w:t>additional years (200</w:t>
      </w:r>
      <w:ins w:id="250" w:author="Mary Hunsicker" w:date="2021-11-30T15:47:00Z">
        <w:r w:rsidR="008600F2">
          <w:rPr>
            <w:rFonts w:ascii="Times" w:hAnsi="Times" w:cs="Arial"/>
          </w:rPr>
          <w:t>8</w:t>
        </w:r>
      </w:ins>
      <w:del w:id="251"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52" w:author="Mary Hunsicker" w:date="2021-11-30T15:47:00Z">
        <w:r w:rsidR="008600F2">
          <w:rPr>
            <w:rFonts w:ascii="Times" w:hAnsi="Times" w:cs="Arial"/>
          </w:rPr>
          <w:t>7</w:t>
        </w:r>
      </w:ins>
      <w:del w:id="253" w:author="Mary Hunsicker" w:date="2021-11-30T15:47:00Z">
        <w:r w:rsidR="005937B9" w:rsidDel="008600F2">
          <w:rPr>
            <w:rFonts w:ascii="Times" w:hAnsi="Times" w:cs="Arial"/>
          </w:rPr>
          <w:delText>7</w:delText>
        </w:r>
      </w:del>
      <w:r w:rsidR="005937B9">
        <w:rPr>
          <w:rFonts w:ascii="Times" w:hAnsi="Times" w:cs="Arial"/>
        </w:rPr>
        <w:t xml:space="preserve">, </w:t>
      </w:r>
      <w:del w:id="254" w:author="Mary Hunsicker" w:date="2021-11-30T15:54:00Z">
        <w:r w:rsidR="00DA771F" w:rsidDel="005461EF">
          <w:rPr>
            <w:rFonts w:ascii="Times" w:hAnsi="Times" w:cs="Arial"/>
          </w:rPr>
          <w:delText xml:space="preserve">S8 </w:delText>
        </w:r>
      </w:del>
      <w:r w:rsidR="005937B9">
        <w:rPr>
          <w:rFonts w:ascii="Times" w:hAnsi="Times" w:cs="Arial"/>
        </w:rPr>
        <w:t>Fig.</w:t>
      </w:r>
      <w:ins w:id="255"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56"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57" w:author="Mary Hunsicker" w:date="2021-11-30T15:53:00Z"/>
          <w:rFonts w:ascii="Times" w:hAnsi="Times"/>
        </w:rPr>
      </w:pPr>
    </w:p>
    <w:p w14:paraId="75F10F44" w14:textId="044A6ACE" w:rsidR="005461EF" w:rsidRDefault="005461EF">
      <w:pPr>
        <w:spacing w:line="480" w:lineRule="auto"/>
        <w:rPr>
          <w:ins w:id="258" w:author="Mary Hunsicker" w:date="2021-11-30T15:53:00Z"/>
          <w:rFonts w:ascii="Times" w:hAnsi="Times"/>
        </w:rPr>
        <w:pPrChange w:id="259" w:author="Mary Hunsicker" w:date="2021-11-30T15:53:00Z">
          <w:pPr/>
        </w:pPrChange>
      </w:pPr>
      <w:ins w:id="260" w:author="Mary Hunsicker" w:date="2021-11-30T15:53:00Z">
        <w:r w:rsidRPr="005461EF">
          <w:rPr>
            <w:rFonts w:ascii="Times" w:hAnsi="Times" w:cs="Arial"/>
            <w:b/>
            <w:bCs/>
            <w:rPrChange w:id="261" w:author="Mary Hunsicker" w:date="2021-11-30T15:53:00Z">
              <w:rPr>
                <w:rFonts w:ascii="Times" w:hAnsi="Times" w:cs="Arial"/>
              </w:rPr>
            </w:rPrChange>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62"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63" w:author="Mary Hunsicker" w:date="2021-11-30T15:53:00Z">
          <w:pPr>
            <w:spacing w:line="480" w:lineRule="auto"/>
            <w:ind w:firstLine="720"/>
          </w:pPr>
        </w:pPrChange>
      </w:pPr>
    </w:p>
    <w:p w14:paraId="52088964" w14:textId="16B71B70"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64" w:author="Mary Hunsicker" w:date="2021-11-30T15:54:00Z">
        <w:r w:rsidR="005461EF">
          <w:rPr>
            <w:rFonts w:ascii="Times" w:hAnsi="Times" w:cs="Arial"/>
            <w:color w:val="000000"/>
          </w:rPr>
          <w:t>8</w:t>
        </w:r>
      </w:ins>
      <w:del w:id="265"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ins w:id="266" w:author="Mary Hunsicker" w:date="2021-12-08T15:23:00Z">
        <w:r w:rsidR="00187A00">
          <w:rPr>
            <w:rFonts w:ascii="Times" w:hAnsi="Times" w:cs="Arial"/>
            <w:color w:val="000000"/>
          </w:rPr>
          <w:t>c</w:t>
        </w:r>
      </w:ins>
      <w:del w:id="267" w:author="Mary Hunsicker" w:date="2021-12-08T15:23:00Z">
        <w:r w:rsidRPr="0030230E" w:rsidDel="00187A00">
          <w:rPr>
            <w:rFonts w:ascii="Times" w:hAnsi="Times" w:cs="Arial"/>
            <w:color w:val="000000"/>
          </w:rPr>
          <w:delText>C</w:delText>
        </w:r>
      </w:del>
      <w:r w:rsidRPr="0030230E">
        <w:rPr>
          <w:rFonts w:ascii="Times" w:hAnsi="Times" w:cs="Arial"/>
          <w:color w:val="000000"/>
        </w:rPr>
        <w:t>ommon murre</w:t>
      </w:r>
      <w:del w:id="268" w:author="Mary Hunsicker" w:date="2021-12-08T15:23:00Z">
        <w:r w:rsidR="00333376" w:rsidDel="00187A00">
          <w:rPr>
            <w:rFonts w:ascii="Times" w:hAnsi="Times" w:cs="Arial"/>
            <w:color w:val="000000"/>
          </w:rPr>
          <w:delText xml:space="preserve"> </w:delText>
        </w:r>
        <w:r w:rsidR="00333376" w:rsidRPr="003A2134" w:rsidDel="00187A00">
          <w:rPr>
            <w:rFonts w:ascii="Times" w:hAnsi="Times" w:cs="Arial"/>
            <w:i/>
            <w:color w:val="000000"/>
          </w:rPr>
          <w:delText>Uria aalge</w:delText>
        </w:r>
      </w:del>
      <w:r w:rsidRPr="0030230E">
        <w:rPr>
          <w:rFonts w:ascii="Times" w:hAnsi="Times" w:cs="Arial"/>
          <w:color w:val="000000"/>
        </w:rPr>
        <w:t>, Cassin’s auklet</w:t>
      </w:r>
      <w:del w:id="269" w:author="Mary Hunsicker" w:date="2021-12-08T15:23:00Z">
        <w:r w:rsidR="00333376" w:rsidDel="00187A00">
          <w:rPr>
            <w:rFonts w:ascii="Times" w:hAnsi="Times" w:cs="Arial"/>
            <w:color w:val="000000"/>
          </w:rPr>
          <w:delText xml:space="preserve"> </w:delText>
        </w:r>
        <w:r w:rsidR="00333376" w:rsidRPr="003A2134" w:rsidDel="00187A00">
          <w:rPr>
            <w:rFonts w:ascii="Times" w:hAnsi="Times"/>
            <w:i/>
            <w:color w:val="000000"/>
          </w:rPr>
          <w:delText>Ptychoramphus</w:delText>
        </w:r>
        <w:r w:rsidR="00333376" w:rsidRPr="003A2134" w:rsidDel="00187A00">
          <w:rPr>
            <w:rFonts w:ascii="Times" w:hAnsi="Times" w:cs="Arial"/>
            <w:i/>
            <w:color w:val="000000"/>
          </w:rPr>
          <w:delText> aleuticus</w:delText>
        </w:r>
      </w:del>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70" w:author="Mary Hunsicker" w:date="2021-11-30T15:54:00Z">
        <w:r w:rsidR="005461EF">
          <w:rPr>
            <w:rFonts w:ascii="Times" w:hAnsi="Times" w:cs="Arial"/>
            <w:color w:val="000000"/>
          </w:rPr>
          <w:t>8</w:t>
        </w:r>
      </w:ins>
      <w:del w:id="271"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72" w:author="Mary Hunsicker" w:date="2021-11-30T15:55:00Z">
        <w:r w:rsidR="005461EF">
          <w:rPr>
            <w:rFonts w:ascii="Times" w:hAnsi="Times" w:cs="Arial"/>
            <w:color w:val="000000"/>
          </w:rPr>
          <w:t>9</w:t>
        </w:r>
      </w:ins>
      <w:del w:id="273"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ins w:id="274" w:author="Mary Hunsicker" w:date="2021-12-08T15:23:00Z"/>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ins w:id="275" w:author="Mary Hunsicker" w:date="2021-12-08T15:23:00Z"/>
          <w:rFonts w:ascii="Times" w:hAnsi="Times" w:cs="Arial"/>
        </w:rPr>
      </w:pPr>
    </w:p>
    <w:p w14:paraId="655CABE8" w14:textId="1B74860F" w:rsidR="00187A00" w:rsidRPr="00187A00" w:rsidRDefault="00187A00" w:rsidP="00A612C8">
      <w:pPr>
        <w:spacing w:line="480" w:lineRule="auto"/>
        <w:rPr>
          <w:rFonts w:ascii="Times" w:hAnsi="Times" w:cs="Arial"/>
          <w:i/>
          <w:color w:val="000000"/>
          <w:rPrChange w:id="276" w:author="Mary Hunsicker" w:date="2021-12-08T15:23:00Z">
            <w:rPr>
              <w:rFonts w:ascii="Times" w:hAnsi="Times" w:cs="Arial"/>
            </w:rPr>
          </w:rPrChange>
        </w:rPr>
      </w:pPr>
      <w:ins w:id="277" w:author="Mary Hunsicker" w:date="2021-12-08T15:23:00Z">
        <w:r w:rsidRPr="00686798">
          <w:rPr>
            <w:rFonts w:ascii="Times" w:hAnsi="Times" w:cs="Arial"/>
            <w:i/>
            <w:color w:val="000000"/>
          </w:rPr>
          <w:t>Long-term changes in community state</w:t>
        </w:r>
      </w:ins>
    </w:p>
    <w:p w14:paraId="77A0FA9D" w14:textId="55945991" w:rsidR="00BE39F4" w:rsidRPr="00000D86" w:rsidRDefault="00EF20C0" w:rsidP="00000D86">
      <w:pPr>
        <w:autoSpaceDE w:val="0"/>
        <w:autoSpaceDN w:val="0"/>
        <w:adjustRightInd w:val="0"/>
        <w:spacing w:line="480" w:lineRule="auto"/>
        <w:ind w:firstLine="720"/>
        <w:rPr>
          <w:ins w:id="278" w:author="Mary Hunsicker" w:date="2021-11-30T11:24:00Z"/>
          <w:rFonts w:eastAsiaTheme="minorHAnsi"/>
          <w:color w:val="000000" w:themeColor="text1"/>
        </w:rPr>
      </w:pPr>
      <w:del w:id="279" w:author="Mary Hunsicker" w:date="2021-12-08T15:23:00Z">
        <w:r w:rsidDel="00187A00">
          <w:rPr>
            <w:rFonts w:ascii="Times" w:hAnsi="Times" w:cs="Arial"/>
          </w:rPr>
          <w:delText>T</w:delText>
        </w:r>
        <w:r w:rsidR="001A0F4E" w:rsidRPr="00BC7E04" w:rsidDel="00187A00">
          <w:rPr>
            <w:rFonts w:ascii="Times" w:hAnsi="Times" w:cs="Arial"/>
          </w:rPr>
          <w:delText xml:space="preserve">here have been </w:delText>
        </w:r>
        <w:r w:rsidR="003960CC" w:rsidRPr="00BC7E04" w:rsidDel="00187A00">
          <w:rPr>
            <w:rFonts w:ascii="Times" w:hAnsi="Times" w:cs="Arial"/>
          </w:rPr>
          <w:delText>several</w:delText>
        </w:r>
      </w:del>
      <w:ins w:id="280" w:author="Mary Hunsicker" w:date="2021-12-08T15:23:00Z">
        <w:r w:rsidR="00187A00">
          <w:rPr>
            <w:rFonts w:ascii="Times" w:hAnsi="Times" w:cs="Arial"/>
          </w:rPr>
          <w:t>Many</w:t>
        </w:r>
      </w:ins>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del w:id="281" w:author="Mary Hunsicker" w:date="2021-12-08T15:24:00Z">
        <w:r w:rsidR="001A0F4E" w:rsidRPr="00BC7E04" w:rsidDel="00187A00">
          <w:rPr>
            <w:rFonts w:ascii="Times" w:hAnsi="Times" w:cs="Arial"/>
          </w:rPr>
          <w:delText xml:space="preserve">evidence </w:delText>
        </w:r>
      </w:del>
      <w:ins w:id="282" w:author="Mary Hunsicker" w:date="2021-12-08T15:24:00Z">
        <w:r w:rsidR="00187A00">
          <w:rPr>
            <w:rFonts w:ascii="Times" w:hAnsi="Times" w:cs="Arial"/>
          </w:rPr>
          <w:t>accounts have documented</w:t>
        </w:r>
        <w:r w:rsidR="00187A00" w:rsidRPr="00BC7E04">
          <w:rPr>
            <w:rFonts w:ascii="Times" w:hAnsi="Times" w:cs="Arial"/>
          </w:rPr>
          <w:t xml:space="preserve"> </w:t>
        </w:r>
      </w:ins>
      <w:del w:id="283" w:author="Mary Hunsicker" w:date="2021-12-08T15:24:00Z">
        <w:r w:rsidR="001A0F4E" w:rsidRPr="00BC7E04" w:rsidDel="00187A00">
          <w:rPr>
            <w:rFonts w:ascii="Times" w:hAnsi="Times" w:cs="Arial"/>
          </w:rPr>
          <w:delText xml:space="preserve">of </w:delText>
        </w:r>
      </w:del>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ins w:id="284" w:author="Mary Hunsicker" w:date="2021-12-08T15:24:00Z">
        <w:r w:rsidR="00187A00">
          <w:rPr>
            <w:rFonts w:ascii="Times" w:hAnsi="Times" w:cs="Arial"/>
          </w:rPr>
          <w:t xml:space="preserve">clear </w:t>
        </w:r>
      </w:ins>
      <w:r w:rsidR="00F541A9">
        <w:rPr>
          <w:rFonts w:ascii="Times" w:hAnsi="Times" w:cs="Arial"/>
        </w:rPr>
        <w:t>response</w:t>
      </w:r>
      <w:r w:rsidR="00C92A0E">
        <w:rPr>
          <w:rFonts w:ascii="Times" w:hAnsi="Times" w:cs="Arial"/>
        </w:rPr>
        <w:t xml:space="preserve"> to the marine heatwave</w:t>
      </w:r>
      <w:ins w:id="285" w:author="Mary Hunsicker" w:date="2021-12-08T15:24:00Z">
        <w:r w:rsidR="00187A00">
          <w:rPr>
            <w:rFonts w:ascii="Times" w:hAnsi="Times" w:cs="Arial"/>
          </w:rPr>
          <w:t xml:space="preserve"> (Fig. 4a)</w:t>
        </w:r>
      </w:ins>
      <w:del w:id="286" w:author="Mary Hunsicker" w:date="2021-12-08T15:24:00Z">
        <w:r w:rsidR="004A3C41" w:rsidDel="00187A00">
          <w:rPr>
            <w:rFonts w:ascii="Times" w:hAnsi="Times" w:cs="Arial"/>
          </w:rPr>
          <w:delText xml:space="preserve">, i.e. </w:delText>
        </w:r>
        <w:r w:rsidR="00C92A0E" w:rsidDel="00187A00">
          <w:rPr>
            <w:rFonts w:ascii="Times" w:hAnsi="Times" w:cs="Arial"/>
          </w:rPr>
          <w:delText xml:space="preserve">the biology trend is higher over those years than </w:delText>
        </w:r>
        <w:r w:rsidR="004A3C41" w:rsidDel="00187A00">
          <w:rPr>
            <w:rFonts w:ascii="Times" w:hAnsi="Times" w:cs="Arial"/>
          </w:rPr>
          <w:delText xml:space="preserve">in </w:delText>
        </w:r>
        <w:r w:rsidR="00C92A0E" w:rsidDel="00187A00">
          <w:rPr>
            <w:rFonts w:ascii="Times" w:hAnsi="Times" w:cs="Arial"/>
          </w:rPr>
          <w:delText>previous years</w:delText>
        </w:r>
      </w:del>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w:t>
      </w:r>
      <w:del w:id="287" w:author="Mary Hunsicker" w:date="2021-12-08T15:25:00Z">
        <w:r w:rsidR="00282152" w:rsidDel="00187A00">
          <w:rPr>
            <w:rFonts w:ascii="Times" w:hAnsi="Times" w:cs="Arial"/>
          </w:rPr>
          <w:delText xml:space="preserve">recognizably </w:delText>
        </w:r>
      </w:del>
      <w:r w:rsidR="00282152">
        <w:rPr>
          <w:rFonts w:ascii="Times" w:hAnsi="Times" w:cs="Arial"/>
        </w:rPr>
        <w:t xml:space="preserve">dynamic ecosystem </w:t>
      </w:r>
      <w:del w:id="288" w:author="Mary Hunsicker" w:date="2021-12-08T15:25:00Z">
        <w:r w:rsidR="00AA7246" w:rsidRPr="00BC7E04" w:rsidDel="00187A00">
          <w:rPr>
            <w:rFonts w:ascii="Times" w:hAnsi="Times" w:cs="Arial"/>
          </w:rPr>
          <w:delText xml:space="preserve">within the </w:delText>
        </w:r>
        <w:r w:rsidR="0095337E" w:rsidDel="00187A00">
          <w:rPr>
            <w:rFonts w:ascii="Times" w:hAnsi="Times" w:cs="Arial"/>
          </w:rPr>
          <w:delText xml:space="preserve">southern and central </w:delText>
        </w:r>
        <w:r w:rsidR="00AA7246" w:rsidRPr="00BC7E04" w:rsidDel="00187A00">
          <w:rPr>
            <w:rFonts w:ascii="Times" w:hAnsi="Times" w:cs="Arial"/>
          </w:rPr>
          <w:delText>CCE</w:delText>
        </w:r>
        <w:r w:rsidR="003960CC" w:rsidRPr="00BC7E04" w:rsidDel="00187A00">
          <w:rPr>
            <w:rFonts w:ascii="Times" w:hAnsi="Times" w:cs="Arial"/>
          </w:rPr>
          <w:delText xml:space="preserve"> </w:delText>
        </w:r>
      </w:del>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89" w:author="Mary Hunsicker" w:date="2021-11-30T11:22:00Z" w:name="move89163754"/>
      <w:moveTo w:id="290" w:author="Mary Hunsicker" w:date="2021-11-30T11:22:00Z">
        <w:del w:id="291" w:author="Mary Hunsicker" w:date="2021-12-08T15:26:00Z">
          <w:r w:rsidR="00BE39F4" w:rsidDel="00187A00">
            <w:delText xml:space="preserve">There were </w:delText>
          </w:r>
        </w:del>
      </w:moveTo>
      <w:ins w:id="292" w:author="Mary Hunsicker" w:date="2021-12-08T15:26:00Z">
        <w:r w:rsidR="00187A00">
          <w:t>M</w:t>
        </w:r>
      </w:ins>
      <w:moveTo w:id="293" w:author="Mary Hunsicker" w:date="2021-11-30T11:22:00Z">
        <w:del w:id="294" w:author="Mary Hunsicker" w:date="2021-12-08T15:26:00Z">
          <w:r w:rsidR="00BE39F4" w:rsidDel="00187A00">
            <w:delText>m</w:delText>
          </w:r>
        </w:del>
        <w:r w:rsidR="00BE39F4">
          <w:t xml:space="preserve">any species </w:t>
        </w:r>
      </w:moveTo>
      <w:ins w:id="295" w:author="Mary Hunsicker" w:date="2021-12-08T15:26:00Z">
        <w:r w:rsidR="00187A00">
          <w:t xml:space="preserve">were </w:t>
        </w:r>
      </w:ins>
      <w:moveTo w:id="296" w:author="Mary Hunsicker" w:date="2021-11-30T11:22:00Z">
        <w:r w:rsidR="00BE39F4">
          <w:t xml:space="preserve">present during the marine heatwave that are not typically observed </w:t>
        </w:r>
      </w:moveTo>
      <w:ins w:id="297" w:author="Mary Hunsicker" w:date="2021-12-08T15:26:00Z">
        <w:r w:rsidR="00187A00">
          <w:t xml:space="preserve">in </w:t>
        </w:r>
      </w:ins>
      <w:moveTo w:id="298" w:author="Mary Hunsicker" w:date="2021-11-30T11:22:00Z">
        <w:del w:id="299" w:author="Mary Hunsicker" w:date="2021-12-08T15:26:00Z">
          <w:r w:rsidR="00BE39F4" w:rsidDel="00187A00">
            <w:delText xml:space="preserve">in sampling or associated with </w:delText>
          </w:r>
        </w:del>
        <w:r w:rsidR="00BE39F4">
          <w:t>the CCE</w:t>
        </w:r>
      </w:moveTo>
      <w:ins w:id="300" w:author="Mary Hunsicker" w:date="2021-12-08T15:26:00Z">
        <w:r w:rsidR="00187A00">
          <w:t xml:space="preserve">. While </w:t>
        </w:r>
        <w:r w:rsidR="00187A00" w:rsidRPr="001F52DE">
          <w:t xml:space="preserve">our analysis could not </w:t>
        </w:r>
        <w:r w:rsidR="00187A00">
          <w:t>include</w:t>
        </w:r>
        <w:r w:rsidR="00187A00" w:rsidRPr="001F52DE">
          <w:t xml:space="preserve"> these sporadically occurring taxa, due to the large number of zero observations in the historic survey data</w:t>
        </w:r>
        <w:r w:rsidR="00187A00">
          <w:t xml:space="preserve">, </w:t>
        </w:r>
      </w:ins>
      <w:ins w:id="301" w:author="Mary Hunsicker" w:date="2021-12-08T15:27:00Z">
        <w:r w:rsidR="00E53AE0">
          <w:t xml:space="preserve">the </w:t>
        </w:r>
      </w:ins>
      <w:moveTo w:id="302" w:author="Mary Hunsicker" w:date="2021-11-30T11:22:00Z">
        <w:del w:id="303" w:author="Mary Hunsicker" w:date="2021-12-08T15:26:00Z">
          <w:r w:rsidR="00BE39F4" w:rsidDel="00187A00">
            <w:delText xml:space="preserve">, </w:delText>
          </w:r>
        </w:del>
        <w:del w:id="304" w:author="Mary Hunsicker" w:date="2021-12-08T15:27:00Z">
          <w:r w:rsidR="00BE39F4" w:rsidDel="00E53AE0">
            <w:delText xml:space="preserve">but those </w:delText>
          </w:r>
        </w:del>
        <w:r w:rsidR="00BE39F4">
          <w:t xml:space="preserve">exceptional presences and high abundances of </w:t>
        </w:r>
      </w:moveTo>
      <w:ins w:id="305" w:author="Mary Hunsicker" w:date="2021-12-08T15:27:00Z">
        <w:r w:rsidR="00E53AE0">
          <w:t xml:space="preserve">those </w:t>
        </w:r>
      </w:ins>
      <w:moveTo w:id="306" w:author="Mary Hunsicker" w:date="2021-11-30T11:22:00Z">
        <w:r w:rsidR="00BE39F4">
          <w:t xml:space="preserve">warm species did not result in a persistent signal among the species </w:t>
        </w:r>
        <w:del w:id="307" w:author="Mary Hunsicker" w:date="2021-12-08T15:27:00Z">
          <w:r w:rsidR="00BE39F4" w:rsidDel="00E53AE0">
            <w:delText xml:space="preserve">for which we have time series contributing to </w:delText>
          </w:r>
        </w:del>
      </w:moveTo>
      <w:ins w:id="308" w:author="Mary Hunsicker" w:date="2021-12-08T15:27:00Z">
        <w:r w:rsidR="00E53AE0">
          <w:t xml:space="preserve">included in </w:t>
        </w:r>
      </w:ins>
      <w:moveTo w:id="309" w:author="Mary Hunsicker" w:date="2021-11-30T11:22:00Z">
        <w:r w:rsidR="00BE39F4">
          <w:t>the DFAs.</w:t>
        </w:r>
        <w:r w:rsidR="00BE39F4">
          <w:rPr>
            <w:rFonts w:ascii="Times" w:eastAsiaTheme="minorHAnsi" w:hAnsi="Times"/>
          </w:rPr>
          <w:t xml:space="preserve"> </w:t>
        </w:r>
      </w:moveTo>
      <w:moveToRangeEnd w:id="289"/>
      <w:ins w:id="310" w:author="Mary Hunsicker" w:date="2021-11-30T11:44:00Z">
        <w:r w:rsidR="00000D86">
          <w:rPr>
            <w:rFonts w:ascii="Times" w:hAnsi="Times" w:cs="Arial"/>
          </w:rPr>
          <w:t>As additional years of data become available, the DFA models could reveal different outcomes</w:t>
        </w:r>
      </w:ins>
      <w:ins w:id="311" w:author="Mary Hunsicker" w:date="2021-12-08T15:28:00Z">
        <w:r w:rsidR="00E53AE0">
          <w:rPr>
            <w:rFonts w:ascii="Times" w:hAnsi="Times" w:cs="Arial"/>
          </w:rPr>
          <w:t xml:space="preserve"> from 2014</w:t>
        </w:r>
      </w:ins>
      <w:ins w:id="312" w:author="Mary Hunsicker" w:date="2021-12-08T21:10:00Z">
        <w:r w:rsidR="00C166C5">
          <w:rPr>
            <w:rFonts w:ascii="Times" w:hAnsi="Times" w:cs="Arial"/>
          </w:rPr>
          <w:t>–</w:t>
        </w:r>
      </w:ins>
      <w:ins w:id="313" w:author="Mary Hunsicker" w:date="2021-12-08T15:28:00Z">
        <w:r w:rsidR="00E53AE0">
          <w:rPr>
            <w:rFonts w:ascii="Times" w:hAnsi="Times" w:cs="Arial"/>
          </w:rPr>
          <w:t>2016</w:t>
        </w:r>
      </w:ins>
      <w:ins w:id="314" w:author="Mary Hunsicker" w:date="2021-11-30T11:44:00Z">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w:t>
        </w:r>
      </w:ins>
      <w:ins w:id="315" w:author="Mary Hunsicker" w:date="2021-11-30T11:45:00Z">
        <w:r w:rsidR="00000D86">
          <w:rPr>
            <w:rFonts w:ascii="Times" w:hAnsi="Times" w:cs="Arial"/>
          </w:rPr>
          <w:t xml:space="preserve"> </w:t>
        </w:r>
      </w:ins>
      <w:ins w:id="316"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46530946" w:rsidR="00873696" w:rsidRDefault="00B258E4" w:rsidP="00BE39F4">
      <w:pPr>
        <w:autoSpaceDE w:val="0"/>
        <w:autoSpaceDN w:val="0"/>
        <w:adjustRightInd w:val="0"/>
        <w:spacing w:line="480" w:lineRule="auto"/>
        <w:ind w:firstLine="720"/>
        <w:rPr>
          <w:ins w:id="317" w:author="Mary Hunsicker" w:date="2021-12-08T15:30:00Z"/>
        </w:rPr>
      </w:pPr>
      <w:moveFromRangeStart w:id="318" w:author="Mary Hunsicker" w:date="2021-11-30T11:22:00Z" w:name="move89163754"/>
      <w:moveFrom w:id="319"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318"/>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320" w:author="Mary Hunsicker" w:date="2021-11-30T11:13:00Z">
        <w:r w:rsidR="00EE3EC0">
          <w:rPr>
            <w:rFonts w:ascii="Times" w:eastAsiaTheme="minorHAnsi" w:hAnsi="Times"/>
          </w:rPr>
          <w:t>)</w:t>
        </w:r>
      </w:ins>
      <w:del w:id="321"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322"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323" w:author="Mary Hunsicker" w:date="2021-11-30T11:47:00Z">
        <w:r w:rsidR="00000D86">
          <w:rPr>
            <w:color w:val="000000" w:themeColor="text1"/>
            <w:shd w:val="clear" w:color="auto" w:fill="FFFFFF"/>
          </w:rPr>
          <w:t xml:space="preserve">study </w:t>
        </w:r>
      </w:ins>
      <w:del w:id="324" w:author="Mary Hunsicker" w:date="2021-11-30T11:47:00Z">
        <w:r w:rsidR="00144EB0" w:rsidRPr="00144EB0" w:rsidDel="00000D86">
          <w:rPr>
            <w:color w:val="000000" w:themeColor="text1"/>
            <w:shd w:val="clear" w:color="auto" w:fill="FFFFFF"/>
          </w:rPr>
          <w:delText>identified several species that caused the 1960s shift</w:delText>
        </w:r>
      </w:del>
      <w:del w:id="325" w:author="Mary Hunsicker" w:date="2021-11-30T11:46:00Z">
        <w:r w:rsidR="00144EB0" w:rsidDel="00000D86">
          <w:rPr>
            <w:color w:val="000000" w:themeColor="text1"/>
            <w:shd w:val="clear" w:color="auto" w:fill="FFFFFF"/>
          </w:rPr>
          <w:delText xml:space="preserve"> </w:delText>
        </w:r>
      </w:del>
      <w:del w:id="326" w:author="Mary Hunsicker" w:date="2021-11-30T11:33:00Z">
        <w:r w:rsidR="00144EB0" w:rsidRPr="00144EB0" w:rsidDel="00D95658">
          <w:rPr>
            <w:color w:val="000000" w:themeColor="text1"/>
            <w:shd w:val="clear" w:color="auto" w:fill="FFFFFF"/>
          </w:rPr>
          <w:delText>and t</w:delText>
        </w:r>
      </w:del>
      <w:del w:id="327"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ins w:id="328" w:author="Mary Hunsicker" w:date="2021-12-08T15:29:00Z">
        <w:r w:rsidR="00E53AE0">
          <w:rPr>
            <w:rFonts w:ascii="Times" w:eastAsiaTheme="minorHAnsi" w:hAnsi="Times"/>
          </w:rPr>
          <w:t xml:space="preserve">have </w:t>
        </w:r>
      </w:ins>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ins w:id="329" w:author="Mary Hunsicker" w:date="2021-12-08T15:29:00Z">
        <w:r w:rsidR="00E53AE0">
          <w:rPr>
            <w:rFonts w:ascii="Times" w:eastAsiaTheme="minorHAnsi" w:hAnsi="Times"/>
          </w:rPr>
          <w:t>6</w:t>
        </w:r>
      </w:ins>
      <w:del w:id="330" w:author="Mary Hunsicker" w:date="2021-12-08T15:29:00Z">
        <w:r w:rsidR="00A035E1" w:rsidDel="00E53AE0">
          <w:rPr>
            <w:rFonts w:ascii="Times" w:eastAsiaTheme="minorHAnsi" w:hAnsi="Times"/>
          </w:rPr>
          <w:delText>7</w:delText>
        </w:r>
      </w:del>
      <w:r w:rsidR="00A035E1">
        <w:rPr>
          <w:rFonts w:ascii="Times" w:eastAsiaTheme="minorHAnsi" w:hAnsi="Times"/>
        </w:rPr>
        <w:t>/197</w:t>
      </w:r>
      <w:ins w:id="331" w:author="Mary Hunsicker" w:date="2021-12-08T15:29:00Z">
        <w:r w:rsidR="00E53AE0">
          <w:rPr>
            <w:rFonts w:ascii="Times" w:eastAsiaTheme="minorHAnsi" w:hAnsi="Times"/>
          </w:rPr>
          <w:t>7</w:t>
        </w:r>
      </w:ins>
      <w:del w:id="332" w:author="Mary Hunsicker" w:date="2021-12-08T15:29:00Z">
        <w:r w:rsidR="00A035E1" w:rsidDel="00E53AE0">
          <w:rPr>
            <w:rFonts w:ascii="Times" w:eastAsiaTheme="minorHAnsi" w:hAnsi="Times"/>
          </w:rPr>
          <w:delText>8</w:delText>
        </w:r>
      </w:del>
      <w:r w:rsidR="00A035E1">
        <w:rPr>
          <w:rFonts w:ascii="Times" w:eastAsiaTheme="minorHAnsi" w:hAnsi="Times"/>
        </w:rPr>
        <w:t xml:space="preserve"> PDO shift </w:t>
      </w:r>
      <w:r w:rsidR="006A0C6D">
        <w:rPr>
          <w:rFonts w:ascii="Times" w:eastAsiaTheme="minorHAnsi" w:hAnsi="Times"/>
        </w:rPr>
        <w:t>(e.g., McGowan et al. 2003, Peabody et al. 2018)</w:t>
      </w:r>
      <w:ins w:id="333" w:author="Mary Hunsicker" w:date="2021-12-08T15:29:00Z">
        <w:r w:rsidR="00E53AE0">
          <w:rPr>
            <w:rFonts w:ascii="Times" w:eastAsiaTheme="minorHAnsi" w:hAnsi="Times"/>
          </w:rPr>
          <w:t xml:space="preserve">, but </w:t>
        </w:r>
      </w:ins>
      <w:del w:id="334" w:author="Mary Hunsicker" w:date="2021-12-08T15:29:00Z">
        <w:r w:rsidR="006A0C6D" w:rsidDel="00E53AE0">
          <w:rPr>
            <w:rFonts w:ascii="Times" w:eastAsiaTheme="minorHAnsi" w:hAnsi="Times"/>
          </w:rPr>
          <w:delText xml:space="preserve"> </w:delText>
        </w:r>
        <w:r w:rsidR="00A035E1" w:rsidDel="00E53AE0">
          <w:rPr>
            <w:rFonts w:ascii="Times" w:eastAsiaTheme="minorHAnsi" w:hAnsi="Times"/>
          </w:rPr>
          <w:delText xml:space="preserve">while </w:delText>
        </w:r>
      </w:del>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del w:id="335" w:author="Mary Hunsicker" w:date="2021-12-08T15:29:00Z">
        <w:r w:rsidR="000C0CBA" w:rsidDel="00E53AE0">
          <w:delText xml:space="preserve">between </w:delText>
        </w:r>
      </w:del>
      <w:ins w:id="336" w:author="Mary Hunsicker" w:date="2021-12-08T15:29:00Z">
        <w:r w:rsidR="00E53AE0">
          <w:t xml:space="preserve">from </w:t>
        </w:r>
      </w:ins>
      <w:r w:rsidR="000C0CBA">
        <w:t xml:space="preserve">the late 1960s through the </w:t>
      </w:r>
      <w:r w:rsidR="007928A5">
        <w:t>1</w:t>
      </w:r>
      <w:r w:rsidR="000C0CBA">
        <w:t>970s</w:t>
      </w:r>
      <w:del w:id="337"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338" w:author="Mary Hunsicker" w:date="2021-11-30T11:24:00Z">
        <w:r w:rsidR="00BE39F4">
          <w:t>elsewhere in the time series.</w:t>
        </w:r>
      </w:ins>
      <w:del w:id="339"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66E699C9" w14:textId="2745F682" w:rsidR="00E53AE0" w:rsidRDefault="00E53AE0" w:rsidP="00E53AE0">
      <w:pPr>
        <w:spacing w:line="480" w:lineRule="auto"/>
        <w:ind w:firstLine="720"/>
        <w:rPr>
          <w:ins w:id="340" w:author="Mary Hunsicker" w:date="2021-12-08T15:35:00Z"/>
          <w:rFonts w:ascii="Times" w:hAnsi="Times" w:cs="Arial"/>
        </w:rPr>
      </w:pPr>
      <w:ins w:id="341" w:author="Mary Hunsicker" w:date="2021-12-08T15:30:00Z">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in response to regional climate perturbations</w:t>
        </w:r>
      </w:ins>
      <w:ins w:id="342" w:author="Mary Hunsicker" w:date="2021-12-08T15:31:00Z">
        <w:r>
          <w:rPr>
            <w:rFonts w:ascii="Times" w:hAnsi="Times" w:cs="Arial"/>
          </w:rPr>
          <w:t xml:space="preserve">. Although they span </w:t>
        </w:r>
      </w:ins>
      <w:ins w:id="343" w:author="Mary Hunsicker" w:date="2021-12-08T15:30:00Z">
        <w:r w:rsidRPr="009108D8">
          <w:rPr>
            <w:rFonts w:ascii="Times" w:hAnsi="Times" w:cs="Arial"/>
          </w:rPr>
          <w:t xml:space="preserve">across </w:t>
        </w:r>
        <w:r>
          <w:rPr>
            <w:rFonts w:ascii="Times" w:hAnsi="Times" w:cs="Arial"/>
          </w:rPr>
          <w:t>multiple trophic levels, life-history strategies, and datasets</w:t>
        </w:r>
      </w:ins>
      <w:ins w:id="344" w:author="Mary Hunsicker" w:date="2021-12-08T15:31:00Z">
        <w:r>
          <w:rPr>
            <w:rFonts w:ascii="Times" w:hAnsi="Times" w:cs="Arial"/>
          </w:rPr>
          <w:t>, m</w:t>
        </w:r>
      </w:ins>
      <w:ins w:id="345" w:author="Mary Hunsicker" w:date="2021-12-08T15:30:00Z">
        <w:r>
          <w:rPr>
            <w:rFonts w:ascii="Times" w:hAnsi="Times" w:cs="Arial"/>
          </w:rPr>
          <w:t>ost of the biological time series loaded in the same direction on the shared trend</w:t>
        </w:r>
      </w:ins>
      <w:ins w:id="346" w:author="Mary Hunsicker" w:date="2021-12-08T15:31:00Z">
        <w:r>
          <w:rPr>
            <w:rFonts w:ascii="Times" w:hAnsi="Times" w:cs="Arial"/>
          </w:rPr>
          <w:t xml:space="preserve"> (Fig. 4b). </w:t>
        </w:r>
      </w:ins>
      <w:ins w:id="347" w:author="Mary Hunsicker" w:date="2021-12-08T15:30:00Z">
        <w:r>
          <w:rPr>
            <w:rFonts w:ascii="Times" w:hAnsi="Times" w:cs="Arial"/>
          </w:rPr>
          <w:t xml:space="preserve">In addition, </w:t>
        </w:r>
        <w:r>
          <w:rPr>
            <w:rFonts w:ascii="Times" w:eastAsiaTheme="minorHAnsi" w:hAnsi="Times"/>
          </w:rPr>
          <w:t>our the CCE shared biology trend and l</w:t>
        </w:r>
      </w:ins>
      <w:ins w:id="348" w:author="Mary Hunsicker" w:date="2021-12-08T15:32:00Z">
        <w:r>
          <w:rPr>
            <w:rFonts w:ascii="Times" w:eastAsiaTheme="minorHAnsi" w:hAnsi="Times"/>
          </w:rPr>
          <w:t>oa</w:t>
        </w:r>
      </w:ins>
      <w:ins w:id="349" w:author="Mary Hunsicker" w:date="2021-12-08T15:30:00Z">
        <w:r>
          <w:rPr>
            <w:rFonts w:ascii="Times" w:eastAsiaTheme="minorHAnsi" w:hAnsi="Times"/>
          </w:rPr>
          <w:t>dings captured an unusual aspect of the 2014</w:t>
        </w:r>
        <w:r>
          <w:rPr>
            <w:rFonts w:ascii="Times" w:hAnsi="Times" w:cs="Arial"/>
          </w:rPr>
          <w:t>–</w:t>
        </w:r>
        <w:r>
          <w:rPr>
            <w:rFonts w:ascii="Times" w:eastAsiaTheme="minorHAnsi" w:hAnsi="Times"/>
          </w:rPr>
          <w:t>2016 warming events</w:t>
        </w:r>
      </w:ins>
      <w:ins w:id="350" w:author="Mary Hunsicker" w:date="2021-12-08T15:32:00Z">
        <w:r>
          <w:rPr>
            <w:rFonts w:ascii="Times" w:eastAsiaTheme="minorHAnsi" w:hAnsi="Times"/>
          </w:rPr>
          <w:t>: t</w:t>
        </w:r>
      </w:ins>
      <w:ins w:id="351" w:author="Mary Hunsicker" w:date="2021-12-08T15:30:00Z">
        <w:r>
          <w:rPr>
            <w:rFonts w:ascii="Times" w:eastAsiaTheme="minorHAnsi" w:hAnsi="Times"/>
          </w:rPr>
          <w:t xml:space="preserve">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w:t>
        </w:r>
      </w:ins>
      <w:ins w:id="352" w:author="Mary Hunsicker" w:date="2021-12-08T15:32:00Z">
        <w:r>
          <w:rPr>
            <w:rFonts w:ascii="Times" w:eastAsiaTheme="minorHAnsi" w:hAnsi="Times"/>
          </w:rPr>
          <w:t xml:space="preserve">.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w:t>
        </w:r>
      </w:ins>
      <w:ins w:id="353" w:author="Mary Hunsicker" w:date="2021-12-08T15:33:00Z">
        <w:r>
          <w:rPr>
            <w:rFonts w:ascii="Times" w:hAnsi="Times" w:cs="Arial"/>
          </w:rPr>
          <w:t>). H</w:t>
        </w:r>
      </w:ins>
      <w:ins w:id="354" w:author="Mary Hunsicker" w:date="2021-12-08T15:30:00Z">
        <w:r>
          <w:rPr>
            <w:rFonts w:ascii="Times" w:hAnsi="Times" w:cs="Arial"/>
          </w:rPr>
          <w:t xml:space="preserve">igh abundances of young-of-year rockfish and groundfish, squid, and krill </w:t>
        </w:r>
      </w:ins>
      <w:ins w:id="355" w:author="Mary Hunsicker" w:date="2021-12-08T15:33:00Z">
        <w:r>
          <w:rPr>
            <w:rFonts w:ascii="Times" w:hAnsi="Times" w:cs="Arial"/>
          </w:rPr>
          <w:t xml:space="preserve">in the CCE </w:t>
        </w:r>
      </w:ins>
      <w:ins w:id="356" w:author="Mary Hunsicker" w:date="2021-12-08T15:30:00Z">
        <w:r>
          <w:rPr>
            <w:rFonts w:ascii="Times" w:hAnsi="Times" w:cs="Arial"/>
          </w:rPr>
          <w:t xml:space="preserve">are </w:t>
        </w:r>
      </w:ins>
      <w:ins w:id="357" w:author="Mary Hunsicker" w:date="2021-12-08T15:33:00Z">
        <w:r>
          <w:rPr>
            <w:rFonts w:ascii="Times" w:hAnsi="Times" w:cs="Arial"/>
          </w:rPr>
          <w:t xml:space="preserve">generally </w:t>
        </w:r>
      </w:ins>
      <w:ins w:id="358" w:author="Mary Hunsicker" w:date="2021-12-08T15:30:00Z">
        <w:r>
          <w:rPr>
            <w:rFonts w:ascii="Times" w:hAnsi="Times" w:cs="Arial"/>
          </w:rPr>
          <w:t xml:space="preserve">associated with more southward transport </w:t>
        </w:r>
      </w:ins>
      <w:ins w:id="359" w:author="Mary Hunsicker" w:date="2021-12-08T15:33:00Z">
        <w:r>
          <w:rPr>
            <w:rFonts w:ascii="Times" w:hAnsi="Times" w:cs="Arial"/>
          </w:rPr>
          <w:t xml:space="preserve">and </w:t>
        </w:r>
      </w:ins>
      <w:ins w:id="360" w:author="Mary Hunsicker" w:date="2021-12-08T15:30:00Z">
        <w:r>
          <w:rPr>
            <w:rFonts w:ascii="Times" w:hAnsi="Times" w:cs="Arial"/>
          </w:rPr>
          <w:t>subarctic source waters, w</w:t>
        </w:r>
      </w:ins>
      <w:ins w:id="361" w:author="Mary Hunsicker" w:date="2021-12-08T15:34:00Z">
        <w:r>
          <w:rPr>
            <w:rFonts w:ascii="Times" w:hAnsi="Times" w:cs="Arial"/>
          </w:rPr>
          <w:t xml:space="preserve">hile </w:t>
        </w:r>
      </w:ins>
      <w:ins w:id="362" w:author="Mary Hunsicker" w:date="2021-12-08T15:30:00Z">
        <w:r>
          <w:rPr>
            <w:rFonts w:ascii="Times" w:hAnsi="Times" w:cs="Arial"/>
          </w:rPr>
          <w:t>abundance</w:t>
        </w:r>
      </w:ins>
      <w:ins w:id="363" w:author="Mary Hunsicker" w:date="2021-12-08T15:34:00Z">
        <w:r>
          <w:rPr>
            <w:rFonts w:ascii="Times" w:hAnsi="Times" w:cs="Arial"/>
          </w:rPr>
          <w:t>s are typically</w:t>
        </w:r>
      </w:ins>
      <w:ins w:id="364" w:author="Mary Hunsicker" w:date="2021-12-08T15:30:00Z">
        <w:r>
          <w:rPr>
            <w:rFonts w:ascii="Times" w:hAnsi="Times" w:cs="Arial"/>
          </w:rPr>
          <w:t xml:space="preserve">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The unexpected</w:t>
        </w:r>
      </w:ins>
      <w:ins w:id="365" w:author="Mary Hunsicker" w:date="2021-12-08T15:34:00Z">
        <w:r>
          <w:rPr>
            <w:rFonts w:ascii="Times" w:hAnsi="Times" w:cs="Arial"/>
          </w:rPr>
          <w:t>ly</w:t>
        </w:r>
      </w:ins>
      <w:ins w:id="366" w:author="Mary Hunsicker" w:date="2021-12-08T15:30:00Z">
        <w:r>
          <w:rPr>
            <w:rFonts w:ascii="Times" w:hAnsi="Times" w:cs="Arial"/>
          </w:rPr>
          <w:t xml:space="preserve"> </w:t>
        </w:r>
      </w:ins>
      <w:ins w:id="367" w:author="Mary Hunsicker" w:date="2021-12-08T15:34:00Z">
        <w:r>
          <w:rPr>
            <w:rFonts w:ascii="Times" w:hAnsi="Times" w:cs="Arial"/>
          </w:rPr>
          <w:t>high</w:t>
        </w:r>
      </w:ins>
      <w:ins w:id="368" w:author="Mary Hunsicker" w:date="2021-12-08T15:30:00Z">
        <w:r>
          <w:rPr>
            <w:rFonts w:ascii="Times" w:hAnsi="Times" w:cs="Arial"/>
          </w:rPr>
          <w:t xml:space="preserve"> abundance of these </w:t>
        </w:r>
        <w:r>
          <w:rPr>
            <w:rFonts w:ascii="Times" w:eastAsiaTheme="minorHAnsi" w:hAnsi="Times"/>
          </w:rPr>
          <w:t>taxa</w:t>
        </w:r>
        <w:r>
          <w:rPr>
            <w:rFonts w:ascii="Times" w:hAnsi="Times" w:cs="Arial"/>
          </w:rPr>
          <w:t xml:space="preserve"> in 2014–2016</w:t>
        </w:r>
      </w:ins>
      <w:ins w:id="369" w:author="Mary Hunsicker" w:date="2021-12-08T15:34:00Z">
        <w:r>
          <w:rPr>
            <w:rFonts w:ascii="Times" w:hAnsi="Times" w:cs="Arial"/>
          </w:rPr>
          <w:t>,</w:t>
        </w:r>
      </w:ins>
      <w:ins w:id="370" w:author="Mary Hunsicker" w:date="2021-12-08T15:30:00Z">
        <w:r>
          <w:rPr>
            <w:rFonts w:ascii="Times" w:hAnsi="Times" w:cs="Arial"/>
          </w:rPr>
          <w:t xml:space="preserve"> despite </w:t>
        </w:r>
      </w:ins>
      <w:ins w:id="371" w:author="Mary Hunsicker" w:date="2021-12-08T15:35:00Z">
        <w:r>
          <w:rPr>
            <w:rFonts w:ascii="Times" w:hAnsi="Times" w:cs="Arial"/>
          </w:rPr>
          <w:t xml:space="preserve">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ins>
    </w:p>
    <w:p w14:paraId="7133FBB8" w14:textId="25CC0092" w:rsidR="008A3CB6" w:rsidRDefault="00E53AE0" w:rsidP="00E53AE0">
      <w:pPr>
        <w:spacing w:line="480" w:lineRule="auto"/>
        <w:ind w:firstLine="720"/>
        <w:rPr>
          <w:ins w:id="372" w:author="Mary Hunsicker" w:date="2021-12-08T15:38:00Z"/>
        </w:rPr>
      </w:pPr>
      <w:ins w:id="373" w:author="Mary Hunsicker" w:date="2021-12-08T15:36:00Z">
        <w:r>
          <w:rPr>
            <w:rFonts w:ascii="Times" w:hAnsi="Times" w:cs="Arial"/>
          </w:rPr>
          <w:t xml:space="preserve">Our results were consistent with recent studies of several top predators in the CCE. </w:t>
        </w:r>
      </w:ins>
      <w:ins w:id="374" w:author="Mary Hunsicker" w:date="2021-12-08T15:30:00Z">
        <w:r>
          <w:rPr>
            <w:rFonts w:ascii="Times" w:hAnsi="Times" w:cs="Arial"/>
          </w:rPr>
          <w:t xml:space="preserve">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ins>
      <w:ins w:id="375" w:author="Mary Hunsicker" w:date="2021-12-08T15:36:00Z">
        <w:r>
          <w:rPr>
            <w:rFonts w:ascii="Times" w:hAnsi="Times" w:cs="Arial"/>
          </w:rPr>
          <w:t xml:space="preserve">sea lion pup condition covaries with abundance of forage such as larval anchovy and sardine, which provide quality prey to sustain lactation in nursing mothers </w:t>
        </w:r>
      </w:ins>
      <w:ins w:id="376" w:author="Mary Hunsicker" w:date="2021-12-08T15:30:00Z">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ins>
      <w:ins w:id="377" w:author="Mary Hunsicker" w:date="2021-12-08T15:37:00Z">
        <w:r w:rsidR="008A3CB6">
          <w:rPr>
            <w:rFonts w:ascii="Times" w:hAnsi="Times" w:cs="Arial"/>
          </w:rPr>
          <w:t>T</w:t>
        </w:r>
      </w:ins>
      <w:ins w:id="378" w:author="Mary Hunsicker" w:date="2021-12-08T15:30:00Z">
        <w:r>
          <w:rPr>
            <w:rFonts w:ascii="Times" w:hAnsi="Times" w:cs="Arial"/>
          </w:rPr>
          <w:t>he trends and loadings suggest that the reproductive success of some seabirds in the central CCE was not diminished by the heatwave</w:t>
        </w:r>
      </w:ins>
      <w:ins w:id="379" w:author="Mary Hunsicker" w:date="2021-12-09T11:03:00Z">
        <w:r w:rsidR="009A75DE">
          <w:rPr>
            <w:rFonts w:ascii="Times" w:hAnsi="Times" w:cs="Arial"/>
          </w:rPr>
          <w:t>, although the heatwave</w:t>
        </w:r>
      </w:ins>
      <w:ins w:id="380" w:author="Mary Hunsicker" w:date="2021-12-08T15:38:00Z">
        <w:r w:rsidR="008A3CB6">
          <w:rPr>
            <w:rFonts w:ascii="Times" w:hAnsi="Times" w:cs="Arial"/>
          </w:rPr>
          <w:t xml:space="preserve"> had</w:t>
        </w:r>
      </w:ins>
      <w:ins w:id="381" w:author="Mary Hunsicker" w:date="2021-12-08T15:30:00Z">
        <w:r w:rsidRPr="006640F0">
          <w:t xml:space="preserve"> severe impact</w:t>
        </w:r>
      </w:ins>
      <w:ins w:id="382" w:author="Mary Hunsicker" w:date="2021-12-08T15:38:00Z">
        <w:r w:rsidR="008A3CB6">
          <w:t>s</w:t>
        </w:r>
      </w:ins>
      <w:ins w:id="383" w:author="Mary Hunsicker" w:date="2021-12-08T15:30:00Z">
        <w:r w:rsidRPr="006640F0">
          <w:t xml:space="preserve"> seabird productivity in regions to the north (Piatt et al. 2020). </w:t>
        </w:r>
      </w:ins>
      <w:ins w:id="384" w:author="Mary Hunsicker" w:date="2021-12-08T21:04:00Z">
        <w:r w:rsidR="00476D4C">
          <w:br/>
        </w:r>
      </w:ins>
    </w:p>
    <w:p w14:paraId="5CF8F059" w14:textId="4F2AD0AF" w:rsidR="008A3CB6" w:rsidRPr="008A3CB6" w:rsidRDefault="008A3CB6">
      <w:pPr>
        <w:spacing w:line="480" w:lineRule="auto"/>
        <w:rPr>
          <w:rFonts w:ascii="Times" w:hAnsi="Times" w:cs="Arial"/>
          <w:i/>
          <w:color w:val="000000"/>
          <w:rPrChange w:id="385" w:author="Mary Hunsicker" w:date="2021-12-08T15:38:00Z">
            <w:rPr>
              <w:rFonts w:eastAsiaTheme="minorHAnsi"/>
              <w:color w:val="000000" w:themeColor="text1"/>
            </w:rPr>
          </w:rPrChange>
        </w:rPr>
        <w:pPrChange w:id="386" w:author="Mary Hunsicker" w:date="2021-12-08T15:38:00Z">
          <w:pPr>
            <w:autoSpaceDE w:val="0"/>
            <w:autoSpaceDN w:val="0"/>
            <w:adjustRightInd w:val="0"/>
            <w:spacing w:line="480" w:lineRule="auto"/>
            <w:ind w:firstLine="720"/>
          </w:pPr>
        </w:pPrChange>
      </w:pPr>
      <w:ins w:id="387" w:author="Mary Hunsicker" w:date="2021-12-08T15:38:00Z">
        <w:r>
          <w:rPr>
            <w:rFonts w:ascii="Times" w:hAnsi="Times" w:cs="Arial"/>
            <w:i/>
            <w:color w:val="000000"/>
          </w:rPr>
          <w:t>Regional comparison of the marine heatwave’s effect on community state</w:t>
        </w:r>
      </w:ins>
    </w:p>
    <w:p w14:paraId="0A791C28" w14:textId="1D0CFFAF" w:rsidR="008A3CB6" w:rsidRDefault="00873696" w:rsidP="00A612C8">
      <w:pPr>
        <w:spacing w:line="480" w:lineRule="auto"/>
        <w:ind w:firstLine="720"/>
        <w:rPr>
          <w:ins w:id="388" w:author="Mary Hunsicker" w:date="2021-12-08T15:39:00Z"/>
          <w:rFonts w:ascii="Times" w:eastAsiaTheme="minorHAnsi" w:hAnsi="Times"/>
        </w:rPr>
      </w:pPr>
      <w:r w:rsidRPr="00873696">
        <w:rPr>
          <w:color w:val="000000" w:themeColor="text1"/>
          <w:shd w:val="clear" w:color="auto" w:fill="FFFFFF"/>
        </w:rPr>
        <w:t>A compelling outcome of our analysis and</w:t>
      </w:r>
      <w:ins w:id="389" w:author="Mary Hunsicker" w:date="2021-11-30T11:20:00Z">
        <w:r w:rsidR="00BE39F4">
          <w:rPr>
            <w:color w:val="000000" w:themeColor="text1"/>
            <w:shd w:val="clear" w:color="auto" w:fill="FFFFFF"/>
          </w:rPr>
          <w:t xml:space="preserve"> a </w:t>
        </w:r>
      </w:ins>
      <w:del w:id="390"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391" w:author="Mary Hunsicker" w:date="2021-11-30T11:20:00Z">
        <w:r w:rsidRPr="00873696" w:rsidDel="00BE39F4">
          <w:rPr>
            <w:color w:val="000000" w:themeColor="text1"/>
            <w:shd w:val="clear" w:color="auto" w:fill="FFFFFF"/>
          </w:rPr>
          <w:delText xml:space="preserve">of </w:delText>
        </w:r>
      </w:del>
      <w:ins w:id="392"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 xml:space="preserve">Alaskan species by Litzow et al. (2020a) is that neither detected state changes in North Pacific communities </w:t>
      </w:r>
      <w:r w:rsidRPr="00873696">
        <w:rPr>
          <w:color w:val="000000" w:themeColor="text1"/>
          <w:shd w:val="clear" w:color="auto" w:fill="FFFFFF"/>
        </w:rPr>
        <w:lastRenderedPageBreak/>
        <w:t>following the massive 2014</w:t>
      </w:r>
      <w:ins w:id="393" w:author="Mary Hunsicker" w:date="2021-12-09T11:05:00Z">
        <w:r w:rsidR="000010AD">
          <w:rPr>
            <w:rFonts w:ascii="Times" w:hAnsi="Times" w:cs="Arial"/>
          </w:rPr>
          <w:t>–</w:t>
        </w:r>
      </w:ins>
      <w:del w:id="394" w:author="Mary Hunsicker" w:date="2021-12-09T11:05:00Z">
        <w:r w:rsidRPr="00873696" w:rsidDel="000010AD">
          <w:rPr>
            <w:color w:val="000000" w:themeColor="text1"/>
            <w:shd w:val="clear" w:color="auto" w:fill="FFFFFF"/>
          </w:rPr>
          <w:delText>-</w:delText>
        </w:r>
      </w:del>
      <w:r w:rsidRPr="00873696">
        <w:rPr>
          <w:color w:val="000000" w:themeColor="text1"/>
          <w:shd w:val="clear" w:color="auto" w:fill="FFFFFF"/>
        </w:rPr>
        <w:t>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w:t>
      </w:r>
      <w:ins w:id="395" w:author="Mary Hunsicker" w:date="2021-12-09T11:05:00Z">
        <w:r w:rsidR="000010AD">
          <w:rPr>
            <w:rFonts w:ascii="Times" w:hAnsi="Times" w:cs="Arial"/>
          </w:rPr>
          <w:t>–</w:t>
        </w:r>
      </w:ins>
      <w:del w:id="396" w:author="Mary Hunsicker" w:date="2021-12-09T11:05:00Z">
        <w:r w:rsidRPr="00873696" w:rsidDel="000010AD">
          <w:rPr>
            <w:color w:val="000000" w:themeColor="text1"/>
            <w:shd w:val="clear" w:color="auto" w:fill="FFFFFF"/>
          </w:rPr>
          <w:delText>-</w:delText>
        </w:r>
      </w:del>
      <w:r w:rsidRPr="00873696">
        <w:rPr>
          <w:color w:val="000000" w:themeColor="text1"/>
          <w:shd w:val="clear" w:color="auto" w:fill="FFFFFF"/>
        </w:rPr>
        <w:t>2017 for the G</w:t>
      </w:r>
      <w:ins w:id="397" w:author="Mary Hunsicker" w:date="2021-11-30T11:35:00Z">
        <w:r w:rsidR="00D95658">
          <w:rPr>
            <w:color w:val="000000" w:themeColor="text1"/>
            <w:shd w:val="clear" w:color="auto" w:fill="FFFFFF"/>
          </w:rPr>
          <w:t>ulf of Alaska</w:t>
        </w:r>
      </w:ins>
      <w:ins w:id="398" w:author="Mary Hunsicker" w:date="2021-11-30T11:36:00Z">
        <w:r w:rsidR="00D95658">
          <w:rPr>
            <w:color w:val="000000" w:themeColor="text1"/>
            <w:shd w:val="clear" w:color="auto" w:fill="FFFFFF"/>
          </w:rPr>
          <w:t xml:space="preserve"> (GOA)</w:t>
        </w:r>
      </w:ins>
      <w:del w:id="399"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w:t>
      </w:r>
      <w:ins w:id="400" w:author="Mary Hunsicker" w:date="2021-12-09T11:05:00Z">
        <w:r w:rsidR="000010AD">
          <w:rPr>
            <w:rFonts w:ascii="Times" w:hAnsi="Times" w:cs="Arial"/>
          </w:rPr>
          <w:t>–</w:t>
        </w:r>
      </w:ins>
      <w:del w:id="401" w:author="Mary Hunsicker" w:date="2021-12-09T11:05:00Z">
        <w:r w:rsidRPr="00873696" w:rsidDel="000010AD">
          <w:rPr>
            <w:color w:val="000000" w:themeColor="text1"/>
            <w:shd w:val="clear" w:color="auto" w:fill="FFFFFF"/>
          </w:rPr>
          <w:delText>-</w:delText>
        </w:r>
      </w:del>
      <w:r w:rsidRPr="00873696">
        <w:rPr>
          <w:color w:val="000000" w:themeColor="text1"/>
          <w:shd w:val="clear" w:color="auto" w:fill="FFFFFF"/>
        </w:rPr>
        <w:t xml:space="preserve">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68786A93" w:rsidR="009108D8" w:rsidRDefault="00873696" w:rsidP="00A612C8">
      <w:pPr>
        <w:spacing w:line="480" w:lineRule="auto"/>
        <w:ind w:firstLine="720"/>
        <w:rPr>
          <w:ins w:id="402" w:author="Mary Hunsicker" w:date="2021-12-08T15:40:00Z"/>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187) over a shorter time span (2010</w:t>
      </w:r>
      <w:ins w:id="403" w:author="Mary Hunsicker" w:date="2021-12-09T11:05:00Z">
        <w:r w:rsidR="000010AD">
          <w:rPr>
            <w:rFonts w:ascii="Times" w:hAnsi="Times" w:cs="Arial"/>
          </w:rPr>
          <w:t>–</w:t>
        </w:r>
      </w:ins>
      <w:del w:id="404" w:author="Mary Hunsicker" w:date="2021-12-09T11:05:00Z">
        <w:r w:rsidR="00751A13" w:rsidDel="000010AD">
          <w:rPr>
            <w:rFonts w:ascii="Times" w:eastAsiaTheme="minorHAnsi" w:hAnsi="Times"/>
          </w:rPr>
          <w:delText>-</w:delText>
        </w:r>
      </w:del>
      <w:r w:rsidR="00751A13">
        <w:rPr>
          <w:rFonts w:ascii="Times" w:eastAsiaTheme="minorHAnsi" w:hAnsi="Times"/>
        </w:rPr>
        <w:t xml:space="preserve">2018) </w:t>
      </w:r>
      <w:r>
        <w:rPr>
          <w:rFonts w:ascii="Times" w:eastAsiaTheme="minorHAnsi" w:hAnsi="Times"/>
        </w:rPr>
        <w:t xml:space="preserve">and </w:t>
      </w:r>
      <w:r w:rsidR="00751A13">
        <w:rPr>
          <w:rFonts w:ascii="Times" w:eastAsiaTheme="minorHAnsi" w:hAnsi="Times"/>
        </w:rPr>
        <w:t>found evidence of a well-resolved shift that implied different community states during 2010</w:t>
      </w:r>
      <w:ins w:id="405" w:author="Mary Hunsicker" w:date="2021-12-09T11:05:00Z">
        <w:r w:rsidR="000010AD">
          <w:rPr>
            <w:rFonts w:ascii="Times" w:hAnsi="Times" w:cs="Arial"/>
          </w:rPr>
          <w:t>–</w:t>
        </w:r>
      </w:ins>
      <w:del w:id="406" w:author="Mary Hunsicker" w:date="2021-12-09T11:05:00Z">
        <w:r w:rsidR="00751A13" w:rsidDel="000010AD">
          <w:rPr>
            <w:rFonts w:ascii="Times" w:eastAsiaTheme="minorHAnsi" w:hAnsi="Times"/>
          </w:rPr>
          <w:delText>-</w:delText>
        </w:r>
      </w:del>
      <w:r w:rsidR="00751A13">
        <w:rPr>
          <w:rFonts w:ascii="Times" w:eastAsiaTheme="minorHAnsi" w:hAnsi="Times"/>
        </w:rPr>
        <w:t>2014 and 2015</w:t>
      </w:r>
      <w:ins w:id="407" w:author="Mary Hunsicker" w:date="2021-12-09T11:05:00Z">
        <w:r w:rsidR="000010AD">
          <w:rPr>
            <w:rFonts w:ascii="Times" w:hAnsi="Times" w:cs="Arial"/>
          </w:rPr>
          <w:t>–</w:t>
        </w:r>
      </w:ins>
      <w:del w:id="408" w:author="Mary Hunsicker" w:date="2021-12-09T11:05:00Z">
        <w:r w:rsidR="00751A13" w:rsidDel="000010AD">
          <w:rPr>
            <w:rFonts w:ascii="Times" w:eastAsiaTheme="minorHAnsi" w:hAnsi="Times"/>
          </w:rPr>
          <w:delText>-</w:delText>
        </w:r>
      </w:del>
      <w:r w:rsidR="00751A13">
        <w:rPr>
          <w:rFonts w:ascii="Times" w:eastAsiaTheme="minorHAnsi" w:hAnsi="Times"/>
        </w:rPr>
        <w:t xml:space="preserve">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Given the impacts of the 2014</w:t>
      </w:r>
      <w:ins w:id="409" w:author="Mary Hunsicker" w:date="2021-12-09T11:05:00Z">
        <w:r w:rsidR="008256F9">
          <w:rPr>
            <w:rFonts w:ascii="Times" w:hAnsi="Times" w:cs="Arial"/>
          </w:rPr>
          <w:t>–</w:t>
        </w:r>
      </w:ins>
      <w:del w:id="410" w:author="Mary Hunsicker" w:date="2021-12-09T11:05:00Z">
        <w:r w:rsidR="004B156D" w:rsidRPr="00873696" w:rsidDel="008256F9">
          <w:rPr>
            <w:color w:val="000000" w:themeColor="text1"/>
            <w:shd w:val="clear" w:color="auto" w:fill="FFFFFF"/>
          </w:rPr>
          <w:delText>-</w:delText>
        </w:r>
      </w:del>
      <w:r w:rsidR="004B156D" w:rsidRPr="00873696">
        <w:rPr>
          <w:color w:val="000000" w:themeColor="text1"/>
          <w:shd w:val="clear" w:color="auto" w:fill="FFFFFF"/>
        </w:rPr>
        <w:t xml:space="preserve">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ins w:id="411" w:author="Mary Hunsicker" w:date="2021-12-08T15:40:00Z"/>
          <w:color w:val="000000" w:themeColor="text1"/>
          <w:shd w:val="clear" w:color="auto" w:fill="FFFFFF"/>
        </w:rPr>
      </w:pPr>
    </w:p>
    <w:p w14:paraId="4E15A2C4" w14:textId="542FECFA" w:rsidR="008A3CB6" w:rsidRPr="008A3CB6" w:rsidRDefault="008A3CB6">
      <w:pPr>
        <w:spacing w:line="480" w:lineRule="auto"/>
        <w:rPr>
          <w:rFonts w:ascii="Times" w:hAnsi="Times" w:cs="Arial"/>
          <w:i/>
          <w:color w:val="000000"/>
          <w:rPrChange w:id="412" w:author="Mary Hunsicker" w:date="2021-12-08T15:40:00Z">
            <w:rPr>
              <w:rFonts w:ascii="Times" w:eastAsiaTheme="minorHAnsi" w:hAnsi="Times"/>
            </w:rPr>
          </w:rPrChange>
        </w:rPr>
        <w:pPrChange w:id="413" w:author="Mary Hunsicker" w:date="2021-12-08T15:40:00Z">
          <w:pPr>
            <w:spacing w:line="480" w:lineRule="auto"/>
            <w:ind w:firstLine="720"/>
          </w:pPr>
        </w:pPrChange>
      </w:pPr>
      <w:ins w:id="414" w:author="Mary Hunsicker" w:date="2021-12-08T15:40:00Z">
        <w:r w:rsidRPr="00686798">
          <w:rPr>
            <w:rFonts w:ascii="Times" w:hAnsi="Times" w:cs="Arial"/>
            <w:i/>
            <w:color w:val="000000"/>
          </w:rPr>
          <w:t>Environmental covariate</w:t>
        </w:r>
        <w:r>
          <w:rPr>
            <w:rFonts w:ascii="Times" w:hAnsi="Times" w:cs="Arial"/>
            <w:i/>
            <w:color w:val="000000"/>
          </w:rPr>
          <w:t>s</w:t>
        </w:r>
      </w:ins>
    </w:p>
    <w:p w14:paraId="169C9837" w14:textId="366C7C02" w:rsidR="001A4B80" w:rsidDel="00E53AE0" w:rsidRDefault="000B6CC9" w:rsidP="001A4B80">
      <w:pPr>
        <w:spacing w:line="480" w:lineRule="auto"/>
        <w:ind w:firstLine="720"/>
        <w:rPr>
          <w:del w:id="415" w:author="Mary Hunsicker" w:date="2021-12-08T15:30:00Z"/>
        </w:rPr>
      </w:pPr>
      <w:del w:id="416" w:author="Mary Hunsicker" w:date="2021-11-30T13:04:00Z">
        <w:r w:rsidRPr="009108D8" w:rsidDel="00A81B18">
          <w:rPr>
            <w:rFonts w:ascii="Times" w:hAnsi="Times" w:cs="Arial"/>
          </w:rPr>
          <w:lastRenderedPageBreak/>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417" w:author="Mary Hunsicker" w:date="2021-11-30T12:48:00Z">
        <w:r w:rsidR="005E5CD2" w:rsidDel="00393AE9">
          <w:rPr>
            <w:rFonts w:ascii="Times" w:hAnsi="Times" w:cs="Arial"/>
          </w:rPr>
          <w:delText>T</w:delText>
        </w:r>
      </w:del>
      <w:del w:id="418"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del w:id="419" w:author="Mary Hunsicker" w:date="2021-12-08T15:30:00Z">
        <w:r w:rsidR="00B826F9" w:rsidDel="00E53AE0">
          <w:rPr>
            <w:rFonts w:ascii="Times" w:hAnsi="Times" w:cs="Arial"/>
          </w:rPr>
          <w:delText xml:space="preserve">biology </w:delText>
        </w:r>
        <w:r w:rsidR="00751A13" w:rsidDel="00E53AE0">
          <w:rPr>
            <w:rFonts w:ascii="Times" w:hAnsi="Times" w:cs="Arial"/>
          </w:rPr>
          <w:delText xml:space="preserve">time series </w:delText>
        </w:r>
        <w:r w:rsidDel="00E53AE0">
          <w:rPr>
            <w:rFonts w:ascii="Times" w:hAnsi="Times" w:cs="Arial"/>
          </w:rPr>
          <w:delText xml:space="preserve">included in this study </w:delText>
        </w:r>
        <w:r w:rsidR="0093154E" w:rsidRPr="009108D8" w:rsidDel="00E53AE0">
          <w:rPr>
            <w:rFonts w:ascii="Times" w:hAnsi="Times" w:cs="Arial"/>
          </w:rPr>
          <w:delText>show</w:delText>
        </w:r>
        <w:r w:rsidR="005E5CD2" w:rsidDel="00E53AE0">
          <w:rPr>
            <w:rFonts w:ascii="Times" w:hAnsi="Times" w:cs="Arial"/>
          </w:rPr>
          <w:delText>ed</w:delText>
        </w:r>
        <w:r w:rsidR="0093154E" w:rsidRPr="009108D8" w:rsidDel="00E53AE0">
          <w:rPr>
            <w:rFonts w:ascii="Times" w:hAnsi="Times" w:cs="Arial"/>
          </w:rPr>
          <w:delText xml:space="preserve"> </w:delText>
        </w:r>
        <w:r w:rsidR="008E7369" w:rsidDel="00E53AE0">
          <w:rPr>
            <w:rFonts w:ascii="Times" w:hAnsi="Times" w:cs="Arial"/>
          </w:rPr>
          <w:delText xml:space="preserve">strong </w:delText>
        </w:r>
        <w:r w:rsidR="0093154E" w:rsidRPr="009108D8" w:rsidDel="00E53AE0">
          <w:rPr>
            <w:rFonts w:ascii="Times" w:hAnsi="Times" w:cs="Arial"/>
          </w:rPr>
          <w:delText xml:space="preserve">coherence in community signal </w:delText>
        </w:r>
        <w:r w:rsidR="00B2029B" w:rsidDel="00E53AE0">
          <w:rPr>
            <w:rFonts w:ascii="Times" w:hAnsi="Times" w:cs="Arial"/>
          </w:rPr>
          <w:delText xml:space="preserve">in response to regional climate perturbations </w:delText>
        </w:r>
        <w:r w:rsidR="0093154E" w:rsidRPr="009108D8" w:rsidDel="00E53AE0">
          <w:rPr>
            <w:rFonts w:ascii="Times" w:hAnsi="Times" w:cs="Arial"/>
          </w:rPr>
          <w:delText xml:space="preserve">across </w:delText>
        </w:r>
        <w:r w:rsidR="00AA7246" w:rsidDel="00E53AE0">
          <w:rPr>
            <w:rFonts w:ascii="Times" w:hAnsi="Times" w:cs="Arial"/>
          </w:rPr>
          <w:delText>multiple trophic levels</w:delText>
        </w:r>
        <w:r w:rsidR="006141D3" w:rsidDel="00E53AE0">
          <w:rPr>
            <w:rFonts w:ascii="Times" w:hAnsi="Times" w:cs="Arial"/>
          </w:rPr>
          <w:delText>, life</w:delText>
        </w:r>
        <w:r w:rsidR="008D3B6C" w:rsidDel="00E53AE0">
          <w:rPr>
            <w:rFonts w:ascii="Times" w:hAnsi="Times" w:cs="Arial"/>
          </w:rPr>
          <w:delText>-</w:delText>
        </w:r>
        <w:r w:rsidR="006141D3" w:rsidDel="00E53AE0">
          <w:rPr>
            <w:rFonts w:ascii="Times" w:hAnsi="Times" w:cs="Arial"/>
          </w:rPr>
          <w:delText>history strategies,</w:delText>
        </w:r>
        <w:r w:rsidR="00AA7246" w:rsidDel="00E53AE0">
          <w:rPr>
            <w:rFonts w:ascii="Times" w:hAnsi="Times" w:cs="Arial"/>
          </w:rPr>
          <w:delText xml:space="preserve"> and</w:delText>
        </w:r>
        <w:r w:rsidR="00B2029B" w:rsidDel="00E53AE0">
          <w:rPr>
            <w:rFonts w:ascii="Times" w:hAnsi="Times" w:cs="Arial"/>
          </w:rPr>
          <w:delText xml:space="preserve"> datasets</w:delText>
        </w:r>
        <w:r w:rsidR="009108D8" w:rsidRPr="009108D8" w:rsidDel="00E53AE0">
          <w:rPr>
            <w:rFonts w:ascii="Times" w:hAnsi="Times" w:cs="Arial"/>
          </w:rPr>
          <w:delText xml:space="preserve">. </w:delText>
        </w:r>
        <w:r w:rsidR="006F2749" w:rsidDel="00E53AE0">
          <w:rPr>
            <w:rFonts w:ascii="Times" w:hAnsi="Times" w:cs="Arial"/>
          </w:rPr>
          <w:delText>Most</w:delText>
        </w:r>
        <w:r w:rsidR="00023CC9" w:rsidDel="00E53AE0">
          <w:rPr>
            <w:rFonts w:ascii="Times" w:hAnsi="Times" w:cs="Arial"/>
          </w:rPr>
          <w:delText xml:space="preserve"> of the </w:delText>
        </w:r>
        <w:r w:rsidR="007343E2" w:rsidDel="00E53AE0">
          <w:rPr>
            <w:rFonts w:ascii="Times" w:hAnsi="Times" w:cs="Arial"/>
          </w:rPr>
          <w:delText xml:space="preserve">biological </w:delText>
        </w:r>
        <w:r w:rsidR="00023CC9" w:rsidDel="00E53AE0">
          <w:rPr>
            <w:rFonts w:ascii="Times" w:hAnsi="Times" w:cs="Arial"/>
          </w:rPr>
          <w:delText xml:space="preserve">time series </w:delText>
        </w:r>
        <w:r w:rsidR="006F2749" w:rsidDel="00E53AE0">
          <w:rPr>
            <w:rFonts w:ascii="Times" w:hAnsi="Times" w:cs="Arial"/>
          </w:rPr>
          <w:delText xml:space="preserve">loaded </w:delText>
        </w:r>
        <w:r w:rsidR="006141D3" w:rsidDel="00E53AE0">
          <w:rPr>
            <w:rFonts w:ascii="Times" w:hAnsi="Times" w:cs="Arial"/>
          </w:rPr>
          <w:delText xml:space="preserve">in the same direction </w:delText>
        </w:r>
        <w:r w:rsidR="006F2749" w:rsidDel="00E53AE0">
          <w:rPr>
            <w:rFonts w:ascii="Times" w:hAnsi="Times" w:cs="Arial"/>
          </w:rPr>
          <w:delText>on the shared trend</w:delText>
        </w:r>
        <w:r w:rsidR="00254588" w:rsidDel="00E53AE0">
          <w:rPr>
            <w:rFonts w:ascii="Times" w:hAnsi="Times" w:cs="Arial"/>
          </w:rPr>
          <w:delText xml:space="preserve">, </w:delText>
        </w:r>
        <w:r w:rsidR="00194ABD" w:rsidDel="00E53AE0">
          <w:rPr>
            <w:rFonts w:ascii="Times" w:hAnsi="Times" w:cs="Arial"/>
          </w:rPr>
          <w:delText xml:space="preserve">with only </w:delText>
        </w:r>
        <w:r w:rsidR="007343E2" w:rsidDel="00E53AE0">
          <w:rPr>
            <w:rFonts w:ascii="Times" w:hAnsi="Times" w:cs="Arial"/>
          </w:rPr>
          <w:delText xml:space="preserve">a </w:delText>
        </w:r>
        <w:r w:rsidR="008E7369" w:rsidDel="00E53AE0">
          <w:rPr>
            <w:rFonts w:ascii="Times" w:hAnsi="Times" w:cs="Arial"/>
          </w:rPr>
          <w:delText>few time series</w:delText>
        </w:r>
        <w:r w:rsidR="00254588" w:rsidDel="00E53AE0">
          <w:rPr>
            <w:rFonts w:ascii="Times" w:hAnsi="Times" w:cs="Arial"/>
          </w:rPr>
          <w:delText xml:space="preserve"> </w:delText>
        </w:r>
        <w:r w:rsidR="00194ABD" w:rsidDel="00E53AE0">
          <w:rPr>
            <w:rFonts w:ascii="Times" w:hAnsi="Times" w:cs="Arial"/>
          </w:rPr>
          <w:delText>showing the opposite pattern</w:delText>
        </w:r>
        <w:r w:rsidR="00FB5C0F" w:rsidDel="00E53AE0">
          <w:rPr>
            <w:rFonts w:ascii="Times" w:hAnsi="Times" w:cs="Arial"/>
          </w:rPr>
          <w:delText xml:space="preserve">. </w:delText>
        </w:r>
        <w:r w:rsidR="001A4B80" w:rsidDel="00E53AE0">
          <w:rPr>
            <w:rFonts w:ascii="Times" w:hAnsi="Times" w:cs="Arial"/>
          </w:rPr>
          <w:delText xml:space="preserve">In addition, </w:delText>
        </w:r>
      </w:del>
      <w:del w:id="420" w:author="Mary Hunsicker" w:date="2021-11-30T13:21:00Z">
        <w:r w:rsidR="001A4B80" w:rsidDel="001F22AF">
          <w:rPr>
            <w:rFonts w:ascii="Times" w:hAnsi="Times" w:cs="Arial"/>
          </w:rPr>
          <w:delText>s</w:delText>
        </w:r>
      </w:del>
      <w:del w:id="421" w:author="Mary Hunsicker" w:date="2021-12-08T15:30:00Z">
        <w:r w:rsidR="001A4B80" w:rsidDel="00E53AE0">
          <w:rPr>
            <w:rFonts w:ascii="Times" w:hAnsi="Times" w:cs="Arial"/>
          </w:rPr>
          <w:delText xml:space="preserve">everal </w:delText>
        </w:r>
      </w:del>
      <w:del w:id="422" w:author="Mary Hunsicker" w:date="2021-11-30T13:29:00Z">
        <w:r w:rsidR="001A4B80" w:rsidDel="0016389F">
          <w:rPr>
            <w:rFonts w:ascii="Times" w:hAnsi="Times" w:cs="Arial"/>
          </w:rPr>
          <w:delText xml:space="preserve">species </w:delText>
        </w:r>
      </w:del>
      <w:del w:id="423" w:author="Mary Hunsicker" w:date="2021-11-30T13:33:00Z">
        <w:r w:rsidR="001A4B80" w:rsidDel="0016389F">
          <w:rPr>
            <w:rFonts w:ascii="Times" w:hAnsi="Times" w:cs="Arial"/>
          </w:rPr>
          <w:delText xml:space="preserve">that </w:delText>
        </w:r>
      </w:del>
      <w:del w:id="424" w:author="Mary Hunsicker" w:date="2021-11-30T13:31:00Z">
        <w:r w:rsidR="001A4B80" w:rsidDel="0016389F">
          <w:rPr>
            <w:rFonts w:ascii="Times" w:hAnsi="Times" w:cs="Arial"/>
          </w:rPr>
          <w:delText>are typically associated with cooler ocean conditions</w:delText>
        </w:r>
      </w:del>
      <w:del w:id="425" w:author="Mary Hunsicker" w:date="2021-11-30T13:32:00Z">
        <w:r w:rsidR="001A4B80" w:rsidDel="0016389F">
          <w:rPr>
            <w:rFonts w:ascii="Times" w:hAnsi="Times" w:cs="Arial"/>
          </w:rPr>
          <w:delText xml:space="preserve"> </w:delText>
        </w:r>
      </w:del>
      <w:del w:id="426" w:author="Mary Hunsicker" w:date="2021-11-30T13:33:00Z">
        <w:r w:rsidR="001A4B80" w:rsidDel="0016389F">
          <w:rPr>
            <w:rFonts w:ascii="Times" w:hAnsi="Times" w:cs="Arial"/>
          </w:rPr>
          <w:delText xml:space="preserve">show </w:delText>
        </w:r>
      </w:del>
      <w:del w:id="427" w:author="Mary Hunsicker" w:date="2021-11-30T13:36:00Z">
        <w:r w:rsidR="001A4B80" w:rsidDel="0016389F">
          <w:rPr>
            <w:rFonts w:ascii="Times" w:hAnsi="Times" w:cs="Arial"/>
          </w:rPr>
          <w:delText>increased relative</w:delText>
        </w:r>
      </w:del>
      <w:del w:id="428" w:author="Mary Hunsicker" w:date="2021-12-08T15:30:00Z">
        <w:r w:rsidR="001A4B80" w:rsidDel="00E53AE0">
          <w:rPr>
            <w:rFonts w:ascii="Times" w:hAnsi="Times" w:cs="Arial"/>
          </w:rPr>
          <w:delText xml:space="preserve"> </w:delText>
        </w:r>
      </w:del>
      <w:del w:id="429" w:author="Mary Hunsicker" w:date="2021-11-30T13:37:00Z">
        <w:r w:rsidR="001A4B80" w:rsidDel="0016389F">
          <w:rPr>
            <w:rFonts w:ascii="Times" w:hAnsi="Times" w:cs="Arial"/>
          </w:rPr>
          <w:delText xml:space="preserve">abundances </w:delText>
        </w:r>
      </w:del>
      <w:del w:id="430" w:author="Mary Hunsicker" w:date="2021-12-08T15:30:00Z">
        <w:r w:rsidR="001A4B80" w:rsidDel="00E53AE0">
          <w:rPr>
            <w:rFonts w:ascii="Times" w:hAnsi="Times" w:cs="Arial"/>
          </w:rPr>
          <w:delText xml:space="preserve">during </w:delText>
        </w:r>
      </w:del>
      <w:del w:id="431" w:author="Mary Hunsicker" w:date="2021-11-30T13:44:00Z">
        <w:r w:rsidR="001A4B80" w:rsidDel="00D16A6F">
          <w:rPr>
            <w:rFonts w:ascii="Times" w:hAnsi="Times" w:cs="Arial"/>
          </w:rPr>
          <w:delText>th</w:delText>
        </w:r>
      </w:del>
      <w:del w:id="432" w:author="Mary Hunsicker" w:date="2021-11-30T13:33:00Z">
        <w:r w:rsidR="001A4B80" w:rsidDel="0016389F">
          <w:rPr>
            <w:rFonts w:ascii="Times" w:hAnsi="Times" w:cs="Arial"/>
          </w:rPr>
          <w:delText>e</w:delText>
        </w:r>
      </w:del>
      <w:del w:id="433" w:author="Mary Hunsicker" w:date="2021-12-08T15:30:00Z">
        <w:r w:rsidR="001A4B80" w:rsidDel="00E53AE0">
          <w:rPr>
            <w:rFonts w:ascii="Times" w:hAnsi="Times" w:cs="Arial"/>
          </w:rPr>
          <w:delText xml:space="preserve"> </w:delText>
        </w:r>
      </w:del>
      <w:del w:id="434" w:author="Mary Hunsicker" w:date="2021-11-30T13:33:00Z">
        <w:r w:rsidR="001A4B80" w:rsidDel="0016389F">
          <w:rPr>
            <w:rFonts w:ascii="Times" w:hAnsi="Times" w:cs="Arial"/>
          </w:rPr>
          <w:delText xml:space="preserve">marine heatwave. </w:delText>
        </w:r>
      </w:del>
      <w:del w:id="435" w:author="Mary Hunsicker" w:date="2021-11-30T13:37:00Z">
        <w:r w:rsidR="001A4B80" w:rsidDel="0016389F">
          <w:rPr>
            <w:rFonts w:ascii="Times" w:hAnsi="Times" w:cs="Arial"/>
          </w:rPr>
          <w:delText>For example, p</w:delText>
        </w:r>
      </w:del>
      <w:del w:id="436" w:author="Mary Hunsicker" w:date="2021-12-08T15:30:00Z">
        <w:r w:rsidR="001A4B80" w:rsidDel="00E53AE0">
          <w:rPr>
            <w:rFonts w:ascii="Times" w:hAnsi="Times" w:cs="Arial"/>
          </w:rPr>
          <w:delText xml:space="preserve">ast studies have shown that high abundances of </w:delText>
        </w:r>
      </w:del>
      <w:del w:id="437" w:author="Mary Hunsicker" w:date="2021-11-30T13:38:00Z">
        <w:r w:rsidR="001A4B80" w:rsidDel="0016389F">
          <w:rPr>
            <w:rFonts w:ascii="Times" w:hAnsi="Times" w:cs="Arial"/>
          </w:rPr>
          <w:delText xml:space="preserve">pelagic juvenile rockfish </w:delText>
        </w:r>
      </w:del>
      <w:del w:id="438" w:author="Mary Hunsicker" w:date="2021-12-08T15:30:00Z">
        <w:r w:rsidR="001A4B80" w:rsidDel="00E53AE0">
          <w:rPr>
            <w:rFonts w:ascii="Times" w:hAnsi="Times" w:cs="Arial"/>
          </w:rPr>
          <w:delText>and groundfish, squid, and krill are associated with more southward transport in the California Current, and more subarctic source waters, with abundance far lower in years with more subtropical waters, which are often associated with El Niño and anomalous warm events (</w:delText>
        </w:r>
        <w:r w:rsidR="001A4B80" w:rsidRPr="000C1CF1" w:rsidDel="00E53AE0">
          <w:rPr>
            <w:rFonts w:eastAsiaTheme="minorHAnsi"/>
            <w:color w:val="1B1C20"/>
          </w:rPr>
          <w:delText xml:space="preserve">Ralston et al. 2015, </w:delText>
        </w:r>
        <w:r w:rsidR="001A4B80" w:rsidDel="00E53AE0">
          <w:rPr>
            <w:rFonts w:eastAsiaTheme="minorHAnsi"/>
            <w:color w:val="1B1C20"/>
          </w:rPr>
          <w:delText>Schroeder et al. 2019)</w:delText>
        </w:r>
        <w:r w:rsidR="001A4B80" w:rsidDel="00E53AE0">
          <w:rPr>
            <w:rFonts w:ascii="Times" w:hAnsi="Times" w:cs="Arial"/>
          </w:rPr>
          <w:delText xml:space="preserve">. </w:delText>
        </w:r>
      </w:del>
      <w:del w:id="439" w:author="Mary Hunsicker" w:date="2021-11-30T13:39:00Z">
        <w:r w:rsidR="001A4B80" w:rsidDel="00D16A6F">
          <w:rPr>
            <w:rFonts w:ascii="Times" w:hAnsi="Times" w:cs="Arial"/>
          </w:rPr>
          <w:delText>Our analysis captured this documented pattern</w:delText>
        </w:r>
      </w:del>
      <w:del w:id="440" w:author="Mary Hunsicker" w:date="2021-11-30T13:41:00Z">
        <w:r w:rsidR="001A4B80" w:rsidDel="00D16A6F">
          <w:rPr>
            <w:rFonts w:ascii="Times" w:hAnsi="Times" w:cs="Arial"/>
          </w:rPr>
          <w:delText>, showing a</w:delText>
        </w:r>
      </w:del>
      <w:del w:id="441" w:author="Mary Hunsicker" w:date="2021-12-08T15:30:00Z">
        <w:r w:rsidR="001A4B80" w:rsidDel="00E53AE0">
          <w:rPr>
            <w:rFonts w:ascii="Times" w:hAnsi="Times" w:cs="Arial"/>
          </w:rPr>
          <w:delText xml:space="preserve"> </w:delText>
        </w:r>
      </w:del>
      <w:del w:id="442" w:author="Mary Hunsicker" w:date="2021-11-30T13:42:00Z">
        <w:r w:rsidR="001A4B80" w:rsidDel="00D16A6F">
          <w:rPr>
            <w:rFonts w:ascii="Times" w:hAnsi="Times" w:cs="Arial"/>
          </w:rPr>
          <w:delText xml:space="preserve">reduced abundance of these species that have been associated with subarctic source waters and strong equatorward flow in the California Current </w:delText>
        </w:r>
      </w:del>
      <w:del w:id="443" w:author="Mary Hunsicker" w:date="2021-12-08T15:30:00Z">
        <w:r w:rsidR="001A4B80" w:rsidDel="00E53AE0">
          <w:rPr>
            <w:rFonts w:ascii="Times" w:hAnsi="Times" w:cs="Arial"/>
          </w:rPr>
          <w:delText>during two of the strongest El Ni</w:delText>
        </w:r>
      </w:del>
      <w:del w:id="444" w:author="Mary Hunsicker" w:date="2021-11-30T13:55:00Z">
        <w:r w:rsidR="001A4B80" w:rsidDel="009076E4">
          <w:rPr>
            <w:rFonts w:ascii="Times" w:hAnsi="Times" w:cs="Arial"/>
          </w:rPr>
          <w:delText>n</w:delText>
        </w:r>
      </w:del>
      <w:del w:id="445" w:author="Mary Hunsicker" w:date="2021-12-08T15:30:00Z">
        <w:r w:rsidR="001A4B80" w:rsidDel="00E53AE0">
          <w:rPr>
            <w:rFonts w:ascii="Times" w:hAnsi="Times" w:cs="Arial"/>
          </w:rPr>
          <w:delText xml:space="preserve">o events on record (1982–1983, 1997–1998) and unusually low productivity conditions (2005–2006, Peterson et al. 2006). </w:delText>
        </w:r>
      </w:del>
      <w:del w:id="446" w:author="Mary Hunsicker" w:date="2021-11-30T13:43:00Z">
        <w:r w:rsidR="001A4B80" w:rsidDel="00D16A6F">
          <w:rPr>
            <w:rFonts w:ascii="Times" w:hAnsi="Times" w:cs="Arial"/>
          </w:rPr>
          <w:delText>Our analysis</w:delText>
        </w:r>
      </w:del>
      <w:del w:id="447" w:author="Mary Hunsicker" w:date="2021-11-30T13:52:00Z">
        <w:r w:rsidR="001A4B80" w:rsidDel="009076E4">
          <w:rPr>
            <w:rFonts w:ascii="Times" w:hAnsi="Times" w:cs="Arial"/>
          </w:rPr>
          <w:delText xml:space="preserve"> </w:delText>
        </w:r>
      </w:del>
      <w:del w:id="448" w:author="Mary Hunsicker" w:date="2021-12-08T15:30:00Z">
        <w:r w:rsidR="001A4B80" w:rsidDel="00E53AE0">
          <w:rPr>
            <w:rFonts w:ascii="Times" w:hAnsi="Times" w:cs="Arial"/>
          </w:rPr>
          <w:delText>also capture</w:delText>
        </w:r>
      </w:del>
      <w:del w:id="449" w:author="Mary Hunsicker" w:date="2021-11-30T13:47:00Z">
        <w:r w:rsidR="001A4B80" w:rsidDel="00D16A6F">
          <w:rPr>
            <w:rFonts w:ascii="Times" w:hAnsi="Times" w:cs="Arial"/>
          </w:rPr>
          <w:delText>d</w:delText>
        </w:r>
      </w:del>
      <w:del w:id="450" w:author="Mary Hunsicker" w:date="2021-12-08T15:30:00Z">
        <w:r w:rsidR="001A4B80" w:rsidDel="00E53AE0">
          <w:rPr>
            <w:rFonts w:ascii="Times" w:hAnsi="Times" w:cs="Arial"/>
          </w:rPr>
          <w:delText xml:space="preserve"> the unexpected increase in abundance of these </w:delText>
        </w:r>
        <w:r w:rsidR="001A4B80" w:rsidDel="00E53AE0">
          <w:rPr>
            <w:rFonts w:ascii="Times" w:eastAsiaTheme="minorHAnsi" w:hAnsi="Times"/>
          </w:rPr>
          <w:delText>taxa</w:delText>
        </w:r>
        <w:r w:rsidR="001A4B80" w:rsidDel="00E53AE0">
          <w:rPr>
            <w:rFonts w:ascii="Times" w:hAnsi="Times" w:cs="Arial"/>
          </w:rPr>
          <w:delText xml:space="preserve"> in 2014–2016 despite the </w:delText>
        </w:r>
        <w:r w:rsidR="001A4B80" w:rsidRPr="007A025E" w:rsidDel="00E53AE0">
          <w:rPr>
            <w:rFonts w:ascii="Times" w:hAnsi="Times" w:cs="Arial"/>
          </w:rPr>
          <w:delText>anomalous</w:delText>
        </w:r>
        <w:r w:rsidR="001A4B80" w:rsidDel="00E53AE0">
          <w:rPr>
            <w:rFonts w:ascii="Times" w:hAnsi="Times" w:cs="Arial"/>
          </w:rPr>
          <w:delText>ly warm ocean conditions at that time</w:delText>
        </w:r>
      </w:del>
      <w:del w:id="451" w:author="Mary Hunsicker" w:date="2021-12-01T10:50:00Z">
        <w:r w:rsidR="001A4B80" w:rsidDel="00B50834">
          <w:rPr>
            <w:rFonts w:ascii="Times" w:hAnsi="Times" w:cs="Arial"/>
          </w:rPr>
          <w:delText xml:space="preserve">. This </w:delText>
        </w:r>
      </w:del>
      <w:del w:id="452" w:author="Mary Hunsicker" w:date="2021-12-08T15:30:00Z">
        <w:r w:rsidR="001A4B80" w:rsidDel="00E53AE0">
          <w:rPr>
            <w:rFonts w:ascii="Times" w:hAnsi="Times" w:cs="Arial"/>
          </w:rPr>
          <w:delText xml:space="preserve">may be partially explained by the observation that subsurface waters were more subarctic, rather than subtropical in origin (Schroeder et al. 2019) and that there was some strong upwelling during the marine heatwave, particularly in spring 2015 (Peterson et al. 2015, </w:delText>
        </w:r>
        <w:r w:rsidR="001A4B80" w:rsidRPr="00F23523" w:rsidDel="00E53AE0">
          <w:rPr>
            <w:rFonts w:ascii="Times" w:hAnsi="Times" w:cs="Arial"/>
          </w:rPr>
          <w:delText>Ryan et al. 2017).</w:delText>
        </w:r>
        <w:r w:rsidR="001A4B80" w:rsidDel="00E53AE0">
          <w:rPr>
            <w:rFonts w:ascii="Times" w:hAnsi="Times" w:cs="Arial"/>
          </w:rPr>
          <w:delText xml:space="preserve"> </w:delText>
        </w:r>
      </w:del>
      <w:del w:id="453" w:author="Mary Hunsicker" w:date="2021-11-30T13:59:00Z">
        <w:r w:rsidR="001A4B80" w:rsidDel="009076E4">
          <w:rPr>
            <w:rFonts w:ascii="Times" w:hAnsi="Times" w:cs="Arial"/>
          </w:rPr>
          <w:delText xml:space="preserve">The </w:delText>
        </w:r>
      </w:del>
      <w:del w:id="454" w:author="Mary Hunsicker" w:date="2021-11-30T14:07:00Z">
        <w:r w:rsidR="001A4B80" w:rsidDel="00333959">
          <w:rPr>
            <w:rFonts w:ascii="Times" w:hAnsi="Times" w:cs="Arial"/>
          </w:rPr>
          <w:delText xml:space="preserve">reduced </w:delText>
        </w:r>
      </w:del>
      <w:del w:id="455" w:author="Mary Hunsicker" w:date="2021-12-08T15:30:00Z">
        <w:r w:rsidR="001A4B80" w:rsidDel="00E53AE0">
          <w:rPr>
            <w:rFonts w:ascii="Times" w:hAnsi="Times" w:cs="Arial"/>
          </w:rPr>
          <w:delText>production of juvenile/adult Pacific sardine and increase in juvenile northern anchovy between 2014 and 2016</w:delText>
        </w:r>
      </w:del>
      <w:del w:id="456" w:author="Mary Hunsicker" w:date="2021-11-30T14:01:00Z">
        <w:r w:rsidR="001A4B80" w:rsidDel="00333959">
          <w:rPr>
            <w:rFonts w:ascii="Times" w:hAnsi="Times" w:cs="Arial"/>
          </w:rPr>
          <w:delText xml:space="preserve"> </w:delText>
        </w:r>
      </w:del>
      <w:del w:id="457" w:author="Mary Hunsicker" w:date="2021-11-30T14:09:00Z">
        <w:r w:rsidR="001A4B80" w:rsidDel="00333959">
          <w:rPr>
            <w:rFonts w:ascii="Times" w:hAnsi="Times" w:cs="Arial"/>
          </w:rPr>
          <w:delText>shown here and elsewhere</w:delText>
        </w:r>
      </w:del>
      <w:del w:id="458" w:author="Mary Hunsicker" w:date="2021-11-30T14:08:00Z">
        <w:r w:rsidR="001A4B80" w:rsidDel="00333959">
          <w:rPr>
            <w:rFonts w:ascii="Times" w:hAnsi="Times" w:cs="Arial"/>
          </w:rPr>
          <w:delText xml:space="preserve"> (Thompson et al. 2019</w:delText>
        </w:r>
      </w:del>
      <w:del w:id="459" w:author="Mary Hunsicker" w:date="2021-11-30T14:09:00Z">
        <w:r w:rsidR="001A4B80" w:rsidDel="00333959">
          <w:rPr>
            <w:rFonts w:ascii="Times" w:hAnsi="Times" w:cs="Arial"/>
          </w:rPr>
          <w:delText xml:space="preserve">) </w:delText>
        </w:r>
      </w:del>
      <w:del w:id="460" w:author="Mary Hunsicker" w:date="2021-11-30T14:02:00Z">
        <w:r w:rsidR="001A4B80" w:rsidDel="00333959">
          <w:rPr>
            <w:rFonts w:ascii="Times" w:hAnsi="Times" w:cs="Arial"/>
          </w:rPr>
          <w:delText xml:space="preserve">were </w:delText>
        </w:r>
      </w:del>
      <w:del w:id="461" w:author="Mary Hunsicker" w:date="2021-12-08T15:30:00Z">
        <w:r w:rsidR="001A4B80" w:rsidDel="00E53AE0">
          <w:rPr>
            <w:rFonts w:ascii="Times" w:hAnsi="Times" w:cs="Arial"/>
          </w:rPr>
          <w:delTex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delText>
        </w:r>
        <w:r w:rsidR="001A4B80" w:rsidRPr="00374A7E" w:rsidDel="00E53AE0">
          <w:rPr>
            <w:rFonts w:ascii="Times" w:hAnsi="Times" w:cs="Arial"/>
          </w:rPr>
          <w:delText xml:space="preserve">negative response of </w:delText>
        </w:r>
        <w:r w:rsidR="001A4B80" w:rsidDel="00E53AE0">
          <w:rPr>
            <w:rFonts w:ascii="Times" w:hAnsi="Times" w:cs="Arial"/>
          </w:rPr>
          <w:delText xml:space="preserve">sea lion pup growth and </w:delText>
        </w:r>
        <w:r w:rsidR="001A4B80" w:rsidRPr="00AC1E2F" w:rsidDel="00E53AE0">
          <w:rPr>
            <w:rFonts w:ascii="Times" w:hAnsi="Times" w:cs="Arial"/>
          </w:rPr>
          <w:delText>weight to the 2014</w:delText>
        </w:r>
        <w:r w:rsidR="001A4B80" w:rsidDel="00E53AE0">
          <w:rPr>
            <w:rFonts w:ascii="Times" w:hAnsi="Times" w:cs="Arial"/>
          </w:rPr>
          <w:delText>–</w:delText>
        </w:r>
        <w:r w:rsidR="001A4B80" w:rsidRPr="00AC1E2F" w:rsidDel="00E53AE0">
          <w:rPr>
            <w:rFonts w:ascii="Times" w:hAnsi="Times" w:cs="Arial"/>
          </w:rPr>
          <w:delText xml:space="preserve">2016 </w:delText>
        </w:r>
        <w:r w:rsidR="001A4B80" w:rsidDel="00E53AE0">
          <w:rPr>
            <w:rFonts w:ascii="Times" w:hAnsi="Times" w:cs="Arial"/>
          </w:rPr>
          <w:delText>marine h</w:delText>
        </w:r>
        <w:r w:rsidR="001A4B80" w:rsidRPr="00AC1E2F" w:rsidDel="00E53AE0">
          <w:rPr>
            <w:rFonts w:ascii="Times" w:hAnsi="Times" w:cs="Arial"/>
          </w:rPr>
          <w:delText>eatwave</w:delText>
        </w:r>
        <w:r w:rsidR="001A4B80" w:rsidDel="00E53AE0">
          <w:rPr>
            <w:rFonts w:ascii="Times" w:hAnsi="Times" w:cs="Arial"/>
          </w:rPr>
          <w:delText>,</w:delText>
        </w:r>
        <w:r w:rsidR="001A4B80" w:rsidRPr="00AC1E2F" w:rsidDel="00E53AE0">
          <w:rPr>
            <w:rFonts w:ascii="Times" w:hAnsi="Times" w:cs="Arial"/>
          </w:rPr>
          <w:delText xml:space="preserve"> which </w:delText>
        </w:r>
        <w:r w:rsidR="001A4B80" w:rsidDel="00E53AE0">
          <w:rPr>
            <w:rFonts w:ascii="Times" w:hAnsi="Times" w:cs="Arial"/>
          </w:rPr>
          <w:delText xml:space="preserve">also </w:delText>
        </w:r>
        <w:r w:rsidR="001A4B80" w:rsidRPr="00AC1E2F" w:rsidDel="00E53AE0">
          <w:rPr>
            <w:rFonts w:ascii="Times" w:hAnsi="Times" w:cs="Arial"/>
          </w:rPr>
          <w:delText xml:space="preserve">aligns with past work showing that reduced prey availability for nursing mother sea lions </w:delText>
        </w:r>
        <w:r w:rsidR="001A4B80" w:rsidDel="00E53AE0">
          <w:rPr>
            <w:rFonts w:ascii="Times" w:hAnsi="Times" w:cs="Arial"/>
          </w:rPr>
          <w:delText xml:space="preserve">is unfavorable for sea lion pups </w:delText>
        </w:r>
        <w:r w:rsidR="001A4B80" w:rsidRPr="00AC1E2F" w:rsidDel="00E53AE0">
          <w:rPr>
            <w:rFonts w:ascii="Times" w:hAnsi="Times" w:cs="Arial"/>
          </w:rPr>
          <w:delText>(McClatchie et al. 2016).</w:delText>
        </w:r>
        <w:r w:rsidR="001A4B80" w:rsidDel="00E53AE0">
          <w:rPr>
            <w:rFonts w:ascii="Times" w:hAnsi="Times" w:cs="Arial"/>
          </w:rPr>
          <w:delText xml:space="preserve"> Notably, sea lion pup condition covaried with abundance of 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delText>
        </w:r>
        <w:r w:rsidR="001A4B80" w:rsidRPr="006640F0" w:rsidDel="00E53AE0">
          <w:delText xml:space="preserve">documented the severe impact of the </w:delText>
        </w:r>
        <w:r w:rsidR="001A4B80" w:rsidDel="00E53AE0">
          <w:delText>heatwave</w:delText>
        </w:r>
        <w:r w:rsidR="001A4B80" w:rsidRPr="006640F0" w:rsidDel="00E53AE0">
          <w:delText xml:space="preserve"> on seabird productivity in regions to the north (Piatt et al. 2020). </w:delText>
        </w:r>
        <w:r w:rsidR="001A4B80" w:rsidDel="00E53AE0">
          <w:delText xml:space="preserve">Our analysis is not able to capture the </w:delText>
        </w:r>
        <w:r w:rsidR="001A4B80" w:rsidRPr="00296786" w:rsidDel="00E53AE0">
          <w:delText>irruption</w:delText>
        </w:r>
        <w:r w:rsidR="001A4B80" w:rsidDel="00E53AE0">
          <w:delText>s</w:delText>
        </w:r>
        <w:r w:rsidR="001A4B80" w:rsidRPr="00296786" w:rsidDel="00E53AE0">
          <w:delText xml:space="preserve"> of fishes and invertebrates </w:delText>
        </w:r>
        <w:r w:rsidR="001A4B80" w:rsidDel="00E53AE0">
          <w:delText>that are rare in long-term CCE time series</w:delText>
        </w:r>
        <w:r w:rsidR="001A4B80" w:rsidRPr="00296786" w:rsidDel="00E53AE0">
          <w:delText>.</w:delText>
        </w:r>
        <w:r w:rsidR="001A4B80" w:rsidDel="00E53AE0">
          <w:delText xml:space="preserve"> Many sporadically occurring taxa</w:delText>
        </w:r>
        <w:r w:rsidR="001A4B80" w:rsidRPr="00296786" w:rsidDel="00E53AE0">
          <w:delText xml:space="preserve"> such as pelagic red crabs</w:delText>
        </w:r>
        <w:r w:rsidR="001A4B80" w:rsidDel="00E53AE0">
          <w:delText xml:space="preserve"> (</w:delText>
        </w:r>
        <w:r w:rsidR="001A4B80" w:rsidRPr="0073006A" w:rsidDel="00E53AE0">
          <w:rPr>
            <w:i/>
          </w:rPr>
          <w:delText>Pleuroncodes planipes</w:delText>
        </w:r>
        <w:r w:rsidR="001A4B80" w:rsidDel="00E53AE0">
          <w:delText>), which</w:delText>
        </w:r>
        <w:r w:rsidR="001A4B80" w:rsidRPr="00296786" w:rsidDel="00E53AE0">
          <w:delText xml:space="preserve"> are </w:delText>
        </w:r>
        <w:r w:rsidR="001A4B80" w:rsidDel="00E53AE0">
          <w:delText xml:space="preserve">absent from California waters </w:delText>
        </w:r>
        <w:r w:rsidR="001A4B80" w:rsidRPr="00296786" w:rsidDel="00E53AE0">
          <w:delText>in most years but abundant infrequently in warm years</w:delText>
        </w:r>
        <w:r w:rsidR="001A4B80" w:rsidDel="00E53AE0">
          <w:delText xml:space="preserve"> with anomalous transport from the south,</w:delText>
        </w:r>
        <w:r w:rsidR="001A4B80" w:rsidRPr="00296786" w:rsidDel="00E53AE0">
          <w:delText xml:space="preserve"> are not well suited to include as time series due to large number of zero observations in the survey data.</w:delText>
        </w:r>
      </w:del>
    </w:p>
    <w:p w14:paraId="69FCA9EB" w14:textId="2F75D481" w:rsidR="00000D86" w:rsidDel="00333959" w:rsidRDefault="00333959">
      <w:pPr>
        <w:autoSpaceDE w:val="0"/>
        <w:autoSpaceDN w:val="0"/>
        <w:adjustRightInd w:val="0"/>
        <w:spacing w:line="480" w:lineRule="auto"/>
        <w:ind w:firstLine="720"/>
        <w:rPr>
          <w:del w:id="462" w:author="Mary Hunsicker" w:date="2021-11-30T14:03:00Z"/>
        </w:rPr>
        <w:pPrChange w:id="463" w:author="Mary Hunsicker" w:date="2021-11-30T14:04:00Z">
          <w:pPr>
            <w:spacing w:line="480" w:lineRule="auto"/>
            <w:ind w:firstLine="720"/>
          </w:pPr>
        </w:pPrChange>
      </w:pPr>
      <w:ins w:id="464" w:author="Mary Hunsicker" w:date="2021-11-30T14:03:00Z">
        <w:r>
          <w:tab/>
        </w:r>
      </w:ins>
    </w:p>
    <w:p w14:paraId="68057C05" w14:textId="5237FB59" w:rsidR="009066DE" w:rsidRDefault="00AA649A" w:rsidP="008A3CB6">
      <w:pPr>
        <w:spacing w:line="480" w:lineRule="auto"/>
        <w:rPr>
          <w:ins w:id="465" w:author="Mary Hunsicker" w:date="2021-12-08T20:42:00Z"/>
        </w:rPr>
      </w:pPr>
      <w:del w:id="466" w:author="Mary Hunsicker" w:date="2021-12-08T15:40:00Z">
        <w:r w:rsidRPr="006640F0" w:rsidDel="008A3CB6">
          <w:delText>Inc</w:delText>
        </w:r>
        <w:r w:rsidR="00690171" w:rsidRPr="006640F0" w:rsidDel="008A3CB6">
          <w:delText>orporating</w:delText>
        </w:r>
        <w:r w:rsidRPr="006640F0" w:rsidDel="008A3CB6">
          <w:delText xml:space="preserve"> climate </w:delText>
        </w:r>
        <w:r w:rsidR="00EC577A" w:rsidRPr="006640F0" w:rsidDel="008A3CB6">
          <w:delText xml:space="preserve">information in </w:delText>
        </w:r>
      </w:del>
      <w:r w:rsidR="00E97E04" w:rsidRPr="006640F0">
        <w:t xml:space="preserve">DFA </w:t>
      </w:r>
      <w:r w:rsidR="00EC577A" w:rsidRPr="006640F0">
        <w:t xml:space="preserve">models of </w:t>
      </w:r>
      <w:r w:rsidR="00A406D9" w:rsidRPr="006640F0">
        <w:t>CCE biology</w:t>
      </w:r>
      <w:r w:rsidR="00EC577A" w:rsidRPr="006640F0">
        <w:t xml:space="preserve"> </w:t>
      </w:r>
      <w:del w:id="467" w:author="Mary Hunsicker" w:date="2021-12-08T15:40:00Z">
        <w:r w:rsidR="004A3C41" w:rsidDel="008A3CB6">
          <w:delText xml:space="preserve">indicated </w:delText>
        </w:r>
      </w:del>
      <w:ins w:id="468" w:author="Mary Hunsicker" w:date="2021-12-08T15:40:00Z">
        <w:r w:rsidR="008A3CB6">
          <w:t xml:space="preserve">that included </w:t>
        </w:r>
      </w:ins>
      <w:del w:id="469" w:author="Mary Hunsicker" w:date="2021-12-09T11:06:00Z">
        <w:r w:rsidR="004A3C41" w:rsidDel="008256F9">
          <w:delText xml:space="preserve">that models with </w:delText>
        </w:r>
      </w:del>
      <w:r w:rsidR="004A3C41">
        <w:t>a climate covariate performed better</w:t>
      </w:r>
      <w:r w:rsidR="00705D8F" w:rsidRPr="006640F0">
        <w:t xml:space="preserve"> </w:t>
      </w:r>
      <w:r w:rsidR="004A3C41">
        <w:t>than models without one</w:t>
      </w:r>
      <w:r w:rsidR="007578A8" w:rsidRPr="006640F0">
        <w:t xml:space="preserve">. </w:t>
      </w:r>
      <w:del w:id="470" w:author="Mary Hunsicker" w:date="2021-12-08T15:40:00Z">
        <w:r w:rsidR="002A43F8" w:rsidRPr="006640F0" w:rsidDel="008A3CB6">
          <w:delText>The model r</w:delText>
        </w:r>
        <w:r w:rsidR="00A406D9" w:rsidRPr="006640F0" w:rsidDel="008A3CB6">
          <w:delText>esults</w:delText>
        </w:r>
        <w:r w:rsidR="008D63C5" w:rsidRPr="006640F0" w:rsidDel="008A3CB6">
          <w:delText xml:space="preserve"> </w:delText>
        </w:r>
        <w:r w:rsidR="00A406D9" w:rsidRPr="006640F0" w:rsidDel="008A3CB6">
          <w:delText xml:space="preserve">suggest </w:delText>
        </w:r>
        <w:r w:rsidR="008D63C5" w:rsidRPr="006640F0" w:rsidDel="008A3CB6">
          <w:delText xml:space="preserve">that </w:delText>
        </w:r>
      </w:del>
      <w:ins w:id="471" w:author="Mary Hunsicker" w:date="2021-12-08T15:40:00Z">
        <w:r w:rsidR="008A3CB6">
          <w:t>N</w:t>
        </w:r>
      </w:ins>
      <w:del w:id="472" w:author="Mary Hunsicker" w:date="2021-12-08T15:40:00Z">
        <w:r w:rsidR="00705D8F" w:rsidRPr="006640F0" w:rsidDel="008A3CB6">
          <w:delText>n</w:delText>
        </w:r>
      </w:del>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w:t>
      </w:r>
      <w:ins w:id="473" w:author="Mary Hunsicker" w:date="2021-12-08T15:40:00Z">
        <w:r w:rsidR="008A3CB6">
          <w:rPr>
            <w:rFonts w:ascii="Times" w:hAnsi="Times"/>
          </w:rPr>
          <w:t xml:space="preserve">-performing </w:t>
        </w:r>
      </w:ins>
      <w:del w:id="474" w:author="Mary Hunsicker" w:date="2021-12-08T15:40:00Z">
        <w:r w:rsidR="004A3C41" w:rsidRPr="006775F4" w:rsidDel="008A3CB6">
          <w:rPr>
            <w:rFonts w:ascii="Times" w:hAnsi="Times"/>
          </w:rPr>
          <w:delText xml:space="preserve"> </w:delText>
        </w:r>
      </w:del>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 xml:space="preserve">the supply of nutrients </w:t>
      </w:r>
      <w:del w:id="475" w:author="Mary Hunsicker" w:date="2021-12-08T20:40:00Z">
        <w:r w:rsidR="00E80E2C" w:rsidRPr="006640F0" w:rsidDel="009066DE">
          <w:delText xml:space="preserve">from deep </w:delText>
        </w:r>
      </w:del>
      <w:r w:rsidR="00E80E2C" w:rsidRPr="006640F0">
        <w:t>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ins w:id="476" w:author="Mary Hunsicker" w:date="2021-12-08T20:41:00Z">
        <w:r w:rsidR="009066DE">
          <w:t xml:space="preserve">, including juvenile rockfishes </w:t>
        </w:r>
        <w:r w:rsidR="009066DE" w:rsidRPr="006640F0">
          <w:t>(</w:t>
        </w:r>
        <w:r w:rsidR="009066DE" w:rsidRPr="00B21283">
          <w:t>Ralston et al. 2013</w:t>
        </w:r>
        <w:r w:rsidR="009066DE" w:rsidRPr="006640F0">
          <w:t>)</w:t>
        </w:r>
        <w:r w:rsidR="009066DE">
          <w:t>, which affects</w:t>
        </w:r>
        <w:r w:rsidR="009066DE" w:rsidRPr="006640F0">
          <w:t xml:space="preserve"> foraging conditions for higher trophic level species</w:t>
        </w:r>
        <w:r w:rsidR="009066DE">
          <w:t>, such as seabirds (e.g.</w:t>
        </w:r>
      </w:ins>
      <w:ins w:id="477" w:author="Mary Hunsicker" w:date="2021-12-09T11:06:00Z">
        <w:r w:rsidR="008256F9">
          <w:t xml:space="preserve">, </w:t>
        </w:r>
      </w:ins>
      <w:ins w:id="478" w:author="Mary Hunsicker" w:date="2021-12-08T20:41:00Z">
        <w:r w:rsidR="009066DE">
          <w:t>Wells et al. 2008)</w:t>
        </w:r>
        <w:r w:rsidR="009066DE" w:rsidRPr="006640F0">
          <w:t>.</w:t>
        </w:r>
      </w:ins>
      <w:r w:rsidR="00407CD0">
        <w:t xml:space="preserve"> </w:t>
      </w:r>
    </w:p>
    <w:p w14:paraId="7401F24B" w14:textId="097F7956" w:rsidR="009066DE" w:rsidRDefault="009066DE" w:rsidP="008A3CB6">
      <w:pPr>
        <w:spacing w:line="480" w:lineRule="auto"/>
        <w:rPr>
          <w:ins w:id="479" w:author="Mary Hunsicker" w:date="2021-12-08T20:44:00Z"/>
        </w:rPr>
      </w:pPr>
      <w:ins w:id="480" w:author="Mary Hunsicker" w:date="2021-12-08T20:42:00Z">
        <w:r>
          <w:tab/>
        </w:r>
      </w:ins>
      <w:del w:id="481" w:author="Mary Hunsicker" w:date="2021-12-08T20:41:00Z">
        <w:r w:rsidR="00407CD0" w:rsidDel="009066DE">
          <w:delText>that affect</w:delText>
        </w:r>
        <w:r w:rsidR="00163B4D" w:rsidRPr="006640F0" w:rsidDel="009066DE">
          <w:delText xml:space="preserve"> </w:delText>
        </w:r>
        <w:r w:rsidR="00E80E2C" w:rsidRPr="006640F0" w:rsidDel="009066DE">
          <w:delText xml:space="preserve">foraging conditions </w:delText>
        </w:r>
        <w:r w:rsidR="00163B4D" w:rsidRPr="006640F0" w:rsidDel="009066DE">
          <w:delText xml:space="preserve">for higher trophic level species </w:delText>
        </w:r>
        <w:r w:rsidR="00E80E2C" w:rsidRPr="006640F0" w:rsidDel="009066DE">
          <w:delText xml:space="preserve">in </w:delText>
        </w:r>
        <w:r w:rsidR="0065193D" w:rsidRPr="006640F0" w:rsidDel="009066DE">
          <w:delText xml:space="preserve">coastal </w:delText>
        </w:r>
        <w:r w:rsidR="00E80E2C" w:rsidRPr="006640F0" w:rsidDel="009066DE">
          <w:delText>habitat</w:delText>
        </w:r>
        <w:r w:rsidR="0065193D" w:rsidRPr="006640F0" w:rsidDel="009066DE">
          <w:delText>s</w:delText>
        </w:r>
        <w:r w:rsidR="00E80E2C" w:rsidRPr="006640F0" w:rsidDel="009066DE">
          <w:delText>.</w:delText>
        </w:r>
        <w:r w:rsidR="00B00562" w:rsidRPr="006640F0" w:rsidDel="009066DE">
          <w:delText xml:space="preserve"> </w:delText>
        </w:r>
        <w:r w:rsidR="00583588" w:rsidRPr="006640F0" w:rsidDel="009066DE">
          <w:delText>For example, pa</w:delText>
        </w:r>
        <w:r w:rsidR="00DA6FD8" w:rsidRPr="006640F0" w:rsidDel="009066DE">
          <w:delText>st</w:delText>
        </w:r>
        <w:r w:rsidR="00E37302" w:rsidRPr="006640F0" w:rsidDel="009066DE">
          <w:delText xml:space="preserve"> work has shown that rockfish abundance </w:delText>
        </w:r>
        <w:r w:rsidR="001A3813" w:rsidDel="009066DE">
          <w:delText>is</w:delText>
        </w:r>
        <w:r w:rsidR="00E37302" w:rsidRPr="006640F0" w:rsidDel="009066DE">
          <w:delText xml:space="preserve"> positively associated with upwelling strength (</w:delText>
        </w:r>
        <w:r w:rsidR="00E37302" w:rsidRPr="00B21283" w:rsidDel="009066DE">
          <w:delText>Ralston et al. 2013</w:delText>
        </w:r>
        <w:r w:rsidR="00E37302" w:rsidRPr="006640F0" w:rsidDel="009066DE">
          <w:delText>)</w:delText>
        </w:r>
        <w:r w:rsidR="004B156D" w:rsidDel="009066DE">
          <w:delText>,</w:delText>
        </w:r>
        <w:r w:rsidR="00841182" w:rsidDel="009066DE">
          <w:delText xml:space="preserve"> </w:delText>
        </w:r>
        <w:r w:rsidR="00E37302" w:rsidRPr="006640F0" w:rsidDel="009066DE">
          <w:delText>and s</w:delText>
        </w:r>
        <w:r w:rsidR="00C660F5" w:rsidRPr="006640F0" w:rsidDel="009066DE">
          <w:delText>eabird productivity</w:delText>
        </w:r>
        <w:r w:rsidR="004B156D" w:rsidDel="009066DE">
          <w:delText xml:space="preserve"> </w:delText>
        </w:r>
        <w:r w:rsidR="00407CD0" w:rsidDel="009066DE">
          <w:delText>has</w:delText>
        </w:r>
        <w:r w:rsidR="00C660F5" w:rsidRPr="006640F0" w:rsidDel="009066DE">
          <w:delText xml:space="preserve"> been shown to increase when ocean conditions support high primary production and higher trophic level prey</w:delText>
        </w:r>
        <w:r w:rsidR="00297BEE" w:rsidDel="009066DE">
          <w:delText xml:space="preserve"> (e.g. Wells et al. 2008)</w:delText>
        </w:r>
        <w:r w:rsidR="00C660F5" w:rsidRPr="006640F0" w:rsidDel="009066DE">
          <w:delText xml:space="preserve">. </w:delText>
        </w:r>
      </w:del>
      <w:del w:id="482" w:author="Mary Hunsicker" w:date="2021-12-08T20:42:00Z">
        <w:r w:rsidR="00841182" w:rsidRPr="006640F0" w:rsidDel="009066DE">
          <w:delText>Rockfish production is also higher when subsurface source waters in the California Current are more subarctic rather than subtropical, which may explain the negative effect of isothermal layer depth (ILD) and temperature on some rockfish species (</w:delText>
        </w:r>
        <w:r w:rsidR="00DA771F" w:rsidDel="009066DE">
          <w:delText xml:space="preserve">S5 </w:delText>
        </w:r>
        <w:r w:rsidR="00DA771F" w:rsidRPr="006640F0" w:rsidDel="009066DE">
          <w:delText>Fig.</w:delText>
        </w:r>
        <w:r w:rsidR="00DA771F" w:rsidDel="009066DE">
          <w:delText xml:space="preserve">, S6 </w:delText>
        </w:r>
        <w:r w:rsidR="00841182" w:rsidRPr="006640F0" w:rsidDel="009066DE">
          <w:delText xml:space="preserve">Fig.). More subtropical source waters </w:delText>
        </w:r>
        <w:r w:rsidR="002D30F0" w:rsidDel="009066DE">
          <w:delText xml:space="preserve">and surface warming </w:delText>
        </w:r>
        <w:r w:rsidR="00841182" w:rsidRPr="006640F0" w:rsidDel="009066DE">
          <w:delText>tend to be associated with deeper isopycnal</w:delText>
        </w:r>
        <w:r w:rsidR="002D30F0" w:rsidDel="009066DE">
          <w:delText xml:space="preserve">s, </w:delText>
        </w:r>
        <w:r w:rsidR="00841182" w:rsidRPr="006640F0" w:rsidDel="009066DE">
          <w:delText>higher stratification</w:delText>
        </w:r>
        <w:r w:rsidR="002D30F0" w:rsidDel="009066DE">
          <w:delText xml:space="preserve">, </w:delText>
        </w:r>
        <w:r w:rsidR="00841182" w:rsidRPr="00302E51" w:rsidDel="009066DE">
          <w:delText>and shallower ILD (</w:delText>
        </w:r>
        <w:r w:rsidR="00841182" w:rsidRPr="00E972FE" w:rsidDel="009066DE">
          <w:delText>Schroeder et al. 201</w:delText>
        </w:r>
        <w:r w:rsidR="004B156D" w:rsidDel="009066DE">
          <w:delText>9</w:delText>
        </w:r>
        <w:r w:rsidR="00841182" w:rsidRPr="00E972FE" w:rsidDel="009066DE">
          <w:delText>, Bograd et al. 2019</w:delText>
        </w:r>
        <w:r w:rsidR="00841182" w:rsidRPr="00302E51" w:rsidDel="009066DE">
          <w:delText xml:space="preserve">). </w:delText>
        </w:r>
        <w:r w:rsidR="00F107DA" w:rsidRPr="00302E51" w:rsidDel="009066DE">
          <w:delText>N</w:delText>
        </w:r>
        <w:r w:rsidR="00B962CB" w:rsidRPr="00302E51" w:rsidDel="009066DE">
          <w:delText>itrate flux</w:delText>
        </w:r>
        <w:r w:rsidR="00496BC1" w:rsidRPr="00302E51" w:rsidDel="009066DE">
          <w:delText xml:space="preserve"> </w:delText>
        </w:r>
        <w:r w:rsidR="00B962CB" w:rsidRPr="00302E51" w:rsidDel="009066DE">
          <w:delText>(</w:delText>
        </w:r>
      </w:del>
      <w:r w:rsidR="00B962CB" w:rsidRPr="00302E51">
        <w:t>BEUTI</w:t>
      </w:r>
      <w:ins w:id="483" w:author="Mary Hunsicker" w:date="2021-12-08T20:42:00Z">
        <w:r>
          <w:t xml:space="preserve"> and CUTI </w:t>
        </w:r>
      </w:ins>
      <w:del w:id="484" w:author="Mary Hunsicker" w:date="2021-12-08T20:42:00Z">
        <w:r w:rsidR="00B962CB" w:rsidRPr="00302E51" w:rsidDel="009066DE">
          <w:delText xml:space="preserve">) </w:delText>
        </w:r>
      </w:del>
      <w:r w:rsidR="00C660F5" w:rsidRPr="00302E51">
        <w:t>had a strong</w:t>
      </w:r>
      <w:ins w:id="485" w:author="Mary Hunsicker" w:date="2021-12-08T21:04:00Z">
        <w:r w:rsidR="00476D4C">
          <w:t>,</w:t>
        </w:r>
      </w:ins>
      <w:r w:rsidR="00C660F5" w:rsidRPr="00302E51">
        <w:t xml:space="preserve"> negative </w:t>
      </w:r>
      <w:r w:rsidR="001A3813">
        <w:t>correlation</w:t>
      </w:r>
      <w:ins w:id="486" w:author="Mary Hunsicker" w:date="2021-12-08T20:42:00Z">
        <w:r>
          <w:t>s</w:t>
        </w:r>
      </w:ins>
      <w:r w:rsidR="001A3813">
        <w:t xml:space="preserve"> with </w:t>
      </w:r>
      <w:r w:rsidR="00C660F5" w:rsidRPr="00302E51">
        <w:t>juvenile/</w:t>
      </w:r>
      <w:r w:rsidR="006775F4">
        <w:t xml:space="preserve">adult </w:t>
      </w:r>
      <w:r w:rsidR="00C660F5" w:rsidRPr="00302E51">
        <w:t>Pacific sardine and larval northern anchovy</w:t>
      </w:r>
      <w:del w:id="487" w:author="Mary Hunsicker" w:date="2021-12-08T20:42:00Z">
        <w:r w:rsidR="006775F4" w:rsidDel="009066DE">
          <w:delText xml:space="preserve"> </w:delText>
        </w:r>
        <w:r w:rsidR="00C660F5" w:rsidRPr="00302E51" w:rsidDel="009066DE">
          <w:delText xml:space="preserve">and </w:delText>
        </w:r>
        <w:r w:rsidR="00B962CB" w:rsidRPr="00302E51" w:rsidDel="009066DE">
          <w:delText xml:space="preserve">upwelling </w:delText>
        </w:r>
        <w:r w:rsidR="001A3813" w:rsidDel="009066DE">
          <w:delText xml:space="preserve">strength </w:delText>
        </w:r>
        <w:r w:rsidR="00B962CB" w:rsidRPr="00302E51" w:rsidDel="009066DE">
          <w:delText>(</w:delText>
        </w:r>
        <w:r w:rsidR="00C660F5" w:rsidRPr="00302E51" w:rsidDel="009066DE">
          <w:delText>CUTI</w:delText>
        </w:r>
        <w:r w:rsidR="00B962CB" w:rsidRPr="00302E51" w:rsidDel="009066DE">
          <w:delText>)</w:delText>
        </w:r>
        <w:r w:rsidR="00B21283" w:rsidDel="009066DE">
          <w:delText xml:space="preserve"> </w:delText>
        </w:r>
        <w:r w:rsidR="006775F4" w:rsidDel="009066DE">
          <w:delText>did as well</w:delText>
        </w:r>
      </w:del>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del w:id="488" w:author="Mary Hunsicker" w:date="2021-12-08T20:43:00Z">
        <w:r w:rsidR="00F107DA" w:rsidRPr="00302E51" w:rsidDel="009066DE">
          <w:delText>nitrate flux</w:delText>
        </w:r>
        <w:r w:rsidR="00A35EFD" w:rsidRPr="00302E51" w:rsidDel="009066DE">
          <w:delText xml:space="preserve"> and </w:delText>
        </w:r>
      </w:del>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ins w:id="489" w:author="Mary Hunsicker" w:date="2021-12-08T20:44:00Z">
        <w:r>
          <w:t xml:space="preserve">. </w:t>
        </w:r>
      </w:ins>
      <w:del w:id="490" w:author="Mary Hunsicker" w:date="2021-12-08T20:44:00Z">
        <w:r w:rsidR="00A764F1" w:rsidRPr="00302E51" w:rsidDel="009066DE">
          <w:delText>)</w:delText>
        </w:r>
        <w:r w:rsidR="00A764F1" w:rsidDel="009066DE">
          <w:delText xml:space="preserve">, </w:delText>
        </w:r>
        <w:r w:rsidR="00B21283" w:rsidDel="009066DE">
          <w:delText>although</w:delText>
        </w:r>
        <w:r w:rsidR="00A25466" w:rsidRPr="00302E51" w:rsidDel="009066DE">
          <w:delText xml:space="preserve"> </w:delText>
        </w:r>
      </w:del>
      <w:ins w:id="491" w:author="Mary Hunsicker" w:date="2021-12-08T20:44:00Z">
        <w:r>
          <w:t>O</w:t>
        </w:r>
      </w:ins>
      <w:del w:id="492" w:author="Mary Hunsicker" w:date="2021-12-08T20:44:00Z">
        <w:r w:rsidR="00BB2505" w:rsidRPr="00302E51" w:rsidDel="009066DE">
          <w:delText>o</w:delText>
        </w:r>
      </w:del>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p>
    <w:p w14:paraId="2D36026D" w14:textId="1AE5A93C" w:rsidR="00637D2D" w:rsidRDefault="006640F0" w:rsidP="009066DE">
      <w:pPr>
        <w:spacing w:line="480" w:lineRule="auto"/>
        <w:ind w:firstLine="720"/>
        <w:rPr>
          <w:ins w:id="493" w:author="Mary Hunsicker" w:date="2021-12-08T20:46:00Z"/>
        </w:rPr>
      </w:pPr>
      <w:del w:id="494" w:author="Mary Hunsicker" w:date="2021-12-08T20:44:00Z">
        <w:r w:rsidDel="009066DE">
          <w:delText>We acknowledge</w:delText>
        </w:r>
        <w:r w:rsidR="00A35EFD" w:rsidRPr="00302E51" w:rsidDel="009066DE">
          <w:delText xml:space="preserve"> that </w:delText>
        </w:r>
      </w:del>
      <w:ins w:id="495" w:author="Mary Hunsicker" w:date="2021-12-08T20:44:00Z">
        <w:r w:rsidR="009066DE">
          <w:t>C</w:t>
        </w:r>
      </w:ins>
      <w:del w:id="496" w:author="Mary Hunsicker" w:date="2021-12-08T20:44:00Z">
        <w:r w:rsidR="00A35EFD" w:rsidRPr="00302E51" w:rsidDel="009066DE">
          <w:delText>c</w:delText>
        </w:r>
      </w:del>
      <w:r w:rsidR="00A35EFD" w:rsidRPr="00302E51">
        <w:t>limate drivers often act in concert to influence community variability</w:t>
      </w:r>
      <w:r w:rsidR="00E56C48">
        <w:t>,</w:t>
      </w:r>
      <w:r w:rsidR="00A35EFD" w:rsidRPr="00302E51">
        <w:t xml:space="preserve"> and here we are evaluating the effects of </w:t>
      </w:r>
      <w:del w:id="497" w:author="Mary Hunsicker" w:date="2021-12-08T20:44:00Z">
        <w:r w:rsidR="00A35EFD" w:rsidRPr="00302E51" w:rsidDel="009066DE">
          <w:delText xml:space="preserve">the </w:delText>
        </w:r>
      </w:del>
      <w:r w:rsidR="00A35EFD" w:rsidRPr="00302E51">
        <w:t xml:space="preserve">climate variables one at a time. An important next step of this work will </w:t>
      </w:r>
      <w:r w:rsidR="00A35EFD" w:rsidRPr="00302E51">
        <w:lastRenderedPageBreak/>
        <w:t xml:space="preserve">be to examine whether including multiple climate covariates </w:t>
      </w:r>
      <w:del w:id="498" w:author="Mary Hunsicker" w:date="2021-12-08T20:44:00Z">
        <w:r w:rsidR="00A35EFD" w:rsidRPr="00302E51" w:rsidDel="009066DE">
          <w:delText xml:space="preserve">in the CCE biology model </w:delText>
        </w:r>
      </w:del>
      <w:r w:rsidR="00A35EFD" w:rsidRPr="00302E51">
        <w:t xml:space="preserve">further improves the </w:t>
      </w:r>
      <w:r w:rsidR="006775F4">
        <w:t xml:space="preserve">forecast skill of the </w:t>
      </w:r>
      <w:del w:id="499" w:author="Mary Hunsicker" w:date="2021-12-08T20:45:00Z">
        <w:r w:rsidR="00A35EFD" w:rsidRPr="00302E51" w:rsidDel="009066DE">
          <w:delText xml:space="preserve">model </w:delText>
        </w:r>
      </w:del>
      <w:ins w:id="500" w:author="Mary Hunsicker" w:date="2021-12-08T20:45:00Z">
        <w:r w:rsidR="009066DE">
          <w:t xml:space="preserve">CCE biology </w:t>
        </w:r>
      </w:ins>
      <w:r w:rsidR="00A35EFD" w:rsidRPr="00302E51">
        <w:t>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t>our study</w:t>
      </w:r>
      <w:r w:rsidR="00296786" w:rsidRPr="007D07DB">
        <w:t xml:space="preserve"> is </w:t>
      </w:r>
      <w:del w:id="501" w:author="Mary Hunsicker" w:date="2021-12-08T20:45:00Z">
        <w:r w:rsidR="00296786" w:rsidRPr="007D07DB" w:rsidDel="009066DE">
          <w:delText>an attempt to synthesize a broader suite</w:delText>
        </w:r>
      </w:del>
      <w:ins w:id="502" w:author="Mary Hunsicker" w:date="2021-12-08T20:45:00Z">
        <w:r w:rsidR="009066DE">
          <w:t>broad synthesis</w:t>
        </w:r>
      </w:ins>
      <w:r w:rsidR="00296786" w:rsidRPr="007D07DB">
        <w:t xml:space="preserve"> of </w:t>
      </w:r>
      <w:r w:rsidR="00296786">
        <w:t xml:space="preserve">community </w:t>
      </w:r>
      <w:r w:rsidR="00296786" w:rsidRPr="007D07DB">
        <w:t xml:space="preserve">indicators and </w:t>
      </w:r>
      <w:r w:rsidR="00302E51">
        <w:t>their response to climate perturbations</w:t>
      </w:r>
      <w:ins w:id="503" w:author="Mary Hunsicker" w:date="2021-12-08T20:45:00Z">
        <w:r w:rsidR="009066DE">
          <w:t>,</w:t>
        </w:r>
      </w:ins>
      <w:r w:rsidR="00302E51">
        <w:t xml:space="preserve"> and </w:t>
      </w:r>
      <w:del w:id="504" w:author="Mary Hunsicker" w:date="2021-12-08T20:45:00Z">
        <w:r w:rsidR="00296786" w:rsidRPr="007D07DB" w:rsidDel="009066DE">
          <w:delText xml:space="preserve">therefore </w:delText>
        </w:r>
      </w:del>
      <w:r w:rsidR="00302E51" w:rsidRPr="007D07DB">
        <w:t xml:space="preserve">should not </w:t>
      </w:r>
      <w:r w:rsidR="00302E51">
        <w:t>be i</w:t>
      </w:r>
      <w:r w:rsidR="00296786" w:rsidRPr="007D07DB">
        <w:t xml:space="preserve">nterpreted as replacing </w:t>
      </w:r>
      <w:del w:id="505" w:author="Mary Hunsicker" w:date="2021-12-08T20:45:00Z">
        <w:r w:rsidR="00296786" w:rsidRPr="007D07DB" w:rsidDel="009066DE">
          <w:delText xml:space="preserve">or simplifying </w:delText>
        </w:r>
      </w:del>
      <w:r w:rsidR="00296786" w:rsidRPr="007D07DB">
        <w:t>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rPr>
          <w:ins w:id="506" w:author="Mary Hunsicker" w:date="2021-12-08T20:46:00Z"/>
        </w:rPr>
      </w:pPr>
    </w:p>
    <w:p w14:paraId="5F4BA328" w14:textId="55C0E36C" w:rsidR="009066DE" w:rsidRPr="009066DE" w:rsidRDefault="009066DE">
      <w:pPr>
        <w:autoSpaceDE w:val="0"/>
        <w:autoSpaceDN w:val="0"/>
        <w:adjustRightInd w:val="0"/>
        <w:spacing w:line="480" w:lineRule="auto"/>
        <w:rPr>
          <w:rFonts w:ascii="Times" w:hAnsi="Times" w:cs="Arial"/>
          <w:rPrChange w:id="507" w:author="Mary Hunsicker" w:date="2021-12-08T20:46:00Z">
            <w:rPr/>
          </w:rPrChange>
        </w:rPr>
        <w:pPrChange w:id="508" w:author="Mary Hunsicker" w:date="2021-12-08T20:46:00Z">
          <w:pPr>
            <w:pStyle w:val="CommentText"/>
            <w:spacing w:line="480" w:lineRule="auto"/>
            <w:ind w:firstLine="720"/>
          </w:pPr>
        </w:pPrChange>
      </w:pPr>
      <w:ins w:id="509" w:author="Mary Hunsicker" w:date="2021-12-08T20:46:00Z">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ins>
    </w:p>
    <w:p w14:paraId="36DE4200" w14:textId="7D19C4E9" w:rsidR="005D68B6" w:rsidRDefault="00826650" w:rsidP="00333959">
      <w:pPr>
        <w:autoSpaceDE w:val="0"/>
        <w:autoSpaceDN w:val="0"/>
        <w:adjustRightInd w:val="0"/>
        <w:spacing w:line="480" w:lineRule="auto"/>
        <w:ind w:firstLine="720"/>
        <w:rPr>
          <w:ins w:id="510"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del w:id="511" w:author="Mary Hunsicker" w:date="2021-12-08T20:46:00Z">
        <w:r w:rsidR="005371E8" w:rsidDel="009066DE">
          <w:rPr>
            <w:rFonts w:ascii="Times" w:hAnsi="Times" w:cs="Arial"/>
          </w:rPr>
          <w:delText>o</w:delText>
        </w:r>
        <w:r w:rsidR="009B371D" w:rsidDel="009066DE">
          <w:rPr>
            <w:rFonts w:ascii="Times" w:hAnsi="Times" w:cs="Arial"/>
          </w:rPr>
          <w:delText>n o</w:delText>
        </w:r>
        <w:r w:rsidR="005371E8" w:rsidDel="009066DE">
          <w:rPr>
            <w:rFonts w:ascii="Times" w:hAnsi="Times" w:cs="Arial"/>
          </w:rPr>
          <w:delText xml:space="preserve">cean </w:delText>
        </w:r>
        <w:r w:rsidR="00F14FC4" w:rsidDel="009066DE">
          <w:rPr>
            <w:rFonts w:ascii="Times" w:hAnsi="Times" w:cs="Arial"/>
          </w:rPr>
          <w:delText>model</w:delText>
        </w:r>
        <w:r w:rsidR="005371E8" w:rsidDel="009066DE">
          <w:rPr>
            <w:rFonts w:ascii="Times" w:hAnsi="Times" w:cs="Arial"/>
          </w:rPr>
          <w:delText xml:space="preserve"> data derived</w:delText>
        </w:r>
      </w:del>
      <w:ins w:id="512" w:author="Mary Hunsicker" w:date="2021-12-08T20:46:00Z">
        <w:r w:rsidR="009066DE">
          <w:rPr>
            <w:rFonts w:ascii="Times" w:hAnsi="Times" w:cs="Arial"/>
          </w:rPr>
          <w:t>on outputs</w:t>
        </w:r>
      </w:ins>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del w:id="513" w:author="Mary Hunsicker" w:date="2021-12-08T20:46:00Z">
        <w:r w:rsidR="009B371D" w:rsidDel="009066DE">
          <w:rPr>
            <w:rFonts w:ascii="Times" w:hAnsi="Times" w:cs="Arial"/>
          </w:rPr>
          <w:delText xml:space="preserve">applied in </w:delText>
        </w:r>
        <w:r w:rsidR="00AE77D8" w:rsidRPr="00BC4A12" w:rsidDel="009066DE">
          <w:rPr>
            <w:rFonts w:ascii="Times" w:hAnsi="Times"/>
            <w:color w:val="000000"/>
          </w:rPr>
          <w:delText>several recent</w:delText>
        </w:r>
        <w:r w:rsidR="002F2F12" w:rsidRPr="00BC4A12" w:rsidDel="009066DE">
          <w:rPr>
            <w:rFonts w:ascii="Times" w:hAnsi="Times"/>
            <w:color w:val="000000"/>
          </w:rPr>
          <w:delText xml:space="preserve"> </w:delText>
        </w:r>
        <w:r w:rsidR="00975037" w:rsidRPr="00BC4A12" w:rsidDel="009066DE">
          <w:rPr>
            <w:rFonts w:ascii="Times" w:hAnsi="Times"/>
            <w:color w:val="000000"/>
          </w:rPr>
          <w:delText>studies</w:delText>
        </w:r>
      </w:del>
      <w:ins w:id="514" w:author="Mary Hunsicker" w:date="2021-12-08T20:46:00Z">
        <w:r w:rsidR="009066DE">
          <w:rPr>
            <w:rFonts w:ascii="Times" w:hAnsi="Times" w:cs="Arial"/>
          </w:rPr>
          <w:t>used</w:t>
        </w:r>
      </w:ins>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515"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ins w:id="516" w:author="Mary Hunsicker" w:date="2021-12-08T20:47:00Z">
        <w:r w:rsidR="009066DE">
          <w:rPr>
            <w:rFonts w:ascii="Times" w:hAnsi="Times"/>
            <w:color w:val="000000"/>
          </w:rPr>
          <w:t xml:space="preserve">use ROMS outputs to </w:t>
        </w:r>
      </w:ins>
      <w:r w:rsidR="00423719">
        <w:rPr>
          <w:rFonts w:ascii="Times" w:hAnsi="Times"/>
          <w:color w:val="000000"/>
        </w:rPr>
        <w:t>develop s</w:t>
      </w:r>
      <w:r w:rsidR="0019314A">
        <w:rPr>
          <w:rFonts w:ascii="Times" w:hAnsi="Times"/>
          <w:color w:val="000000"/>
        </w:rPr>
        <w:t xml:space="preserve">hort-term forecasts </w:t>
      </w:r>
      <w:del w:id="517" w:author="Mary Hunsicker" w:date="2021-12-08T20:48:00Z">
        <w:r w:rsidR="0019314A" w:rsidDel="009066DE">
          <w:rPr>
            <w:rFonts w:ascii="Times" w:hAnsi="Times"/>
            <w:color w:val="000000"/>
          </w:rPr>
          <w:delText>(1</w:delText>
        </w:r>
        <w:r w:rsidR="00705D8F" w:rsidDel="009066DE">
          <w:rPr>
            <w:rFonts w:ascii="Times" w:hAnsi="Times"/>
            <w:color w:val="000000"/>
          </w:rPr>
          <w:delText>–</w:delText>
        </w:r>
        <w:r w:rsidR="0019314A" w:rsidDel="009066DE">
          <w:rPr>
            <w:rFonts w:ascii="Times" w:hAnsi="Times"/>
            <w:color w:val="000000"/>
          </w:rPr>
          <w:delText xml:space="preserve">24 months) </w:delText>
        </w:r>
      </w:del>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ins w:id="518" w:author="Mary Hunsicker" w:date="2021-12-08T20:47:00Z">
        <w:r w:rsidR="009066DE">
          <w:rPr>
            <w:rFonts w:ascii="Times" w:hAnsi="Times" w:cs="Arial"/>
          </w:rPr>
          <w:t xml:space="preserve">Forecast lead times could </w:t>
        </w:r>
      </w:ins>
      <w:del w:id="519" w:author="Mary Hunsicker" w:date="2021-12-08T20:47:00Z">
        <w:r w:rsidR="00A65162" w:rsidDel="009066DE">
          <w:rPr>
            <w:rFonts w:ascii="Times" w:hAnsi="Times" w:cs="Arial"/>
          </w:rPr>
          <w:delText>The lead</w:delText>
        </w:r>
        <w:r w:rsidR="00407CD0" w:rsidDel="009066DE">
          <w:rPr>
            <w:rFonts w:ascii="Times" w:hAnsi="Times" w:cs="Arial"/>
          </w:rPr>
          <w:delText>-</w:delText>
        </w:r>
        <w:r w:rsidR="00A65162" w:rsidDel="009066DE">
          <w:rPr>
            <w:rFonts w:ascii="Times" w:hAnsi="Times" w:cs="Arial"/>
          </w:rPr>
          <w:delText xml:space="preserve">time of such a forecast could </w:delText>
        </w:r>
      </w:del>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w:t>
      </w:r>
      <w:r w:rsidR="004C0E68">
        <w:rPr>
          <w:rFonts w:ascii="Times" w:hAnsi="Times" w:cs="Arial"/>
        </w:rPr>
        <w:lastRenderedPageBreak/>
        <w:t>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del w:id="520" w:author="Mary Hunsicker" w:date="2021-12-08T20:50:00Z">
        <w:r w:rsidR="00FD4329" w:rsidDel="009815E5">
          <w:rPr>
            <w:rFonts w:ascii="Times" w:hAnsi="Times" w:cs="Arial"/>
          </w:rPr>
          <w:delText xml:space="preserve">As mentioned above, </w:delText>
        </w:r>
      </w:del>
      <w:ins w:id="521" w:author="Mary Hunsicker" w:date="2021-12-08T20:50:00Z">
        <w:r w:rsidR="009815E5">
          <w:rPr>
            <w:rFonts w:ascii="Times" w:hAnsi="Times" w:cs="Arial"/>
          </w:rPr>
          <w:t>F</w:t>
        </w:r>
      </w:ins>
      <w:del w:id="522" w:author="Mary Hunsicker" w:date="2021-12-08T20:50:00Z">
        <w:r w:rsidR="00FD4329" w:rsidDel="009815E5">
          <w:rPr>
            <w:rFonts w:ascii="Times" w:hAnsi="Times" w:cs="Arial"/>
          </w:rPr>
          <w:delText>f</w:delText>
        </w:r>
      </w:del>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ins w:id="523" w:author="Mary Hunsicker" w:date="2021-12-08T20:50:00Z">
        <w:r w:rsidR="009815E5">
          <w:rPr>
            <w:rFonts w:ascii="Times" w:hAnsi="Times" w:cs="Arial"/>
          </w:rPr>
          <w:t xml:space="preserve">different </w:t>
        </w:r>
      </w:ins>
      <w:del w:id="524" w:author="Mary Hunsicker" w:date="2021-12-08T20:50:00Z">
        <w:r w:rsidR="00C900D6" w:rsidRPr="00BC4A12" w:rsidDel="009815E5">
          <w:rPr>
            <w:rFonts w:ascii="Times" w:hAnsi="Times" w:cs="Arial"/>
          </w:rPr>
          <w:delText xml:space="preserve">a </w:delText>
        </w:r>
      </w:del>
      <w:r w:rsidR="00C900D6" w:rsidRPr="00BC4A12">
        <w:rPr>
          <w:rFonts w:ascii="Times" w:hAnsi="Times" w:cs="Arial"/>
        </w:rPr>
        <w:t>combination</w:t>
      </w:r>
      <w:ins w:id="525" w:author="Mary Hunsicker" w:date="2021-12-08T20:50:00Z">
        <w:r w:rsidR="009815E5">
          <w:rPr>
            <w:rFonts w:ascii="Times" w:hAnsi="Times" w:cs="Arial"/>
          </w:rPr>
          <w:t>s</w:t>
        </w:r>
      </w:ins>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del w:id="526" w:author="Mary Hunsicker" w:date="2021-12-08T20:50:00Z">
        <w:r w:rsidR="005162AD" w:rsidDel="009815E5">
          <w:rPr>
            <w:rFonts w:ascii="Times" w:hAnsi="Times" w:cs="Arial"/>
          </w:rPr>
          <w:delText>as well as</w:delText>
        </w:r>
      </w:del>
      <w:ins w:id="527" w:author="Mary Hunsicker" w:date="2021-12-08T20:50:00Z">
        <w:r w:rsidR="009815E5">
          <w:rPr>
            <w:rFonts w:ascii="Times" w:hAnsi="Times" w:cs="Arial"/>
          </w:rPr>
          <w:t>and</w:t>
        </w:r>
      </w:ins>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379CCD9E" w:rsidR="007A5EEA" w:rsidDel="007A5EEA" w:rsidRDefault="007A5EEA" w:rsidP="007A5EEA">
      <w:pPr>
        <w:spacing w:line="480" w:lineRule="auto"/>
        <w:ind w:firstLine="720"/>
        <w:rPr>
          <w:del w:id="528" w:author="Mary Hunsicker" w:date="2021-11-30T14:52:00Z"/>
          <w:moveTo w:id="529" w:author="Mary Hunsicker" w:date="2021-11-30T14:51:00Z"/>
          <w:rFonts w:ascii="Times" w:hAnsi="Times"/>
        </w:rPr>
      </w:pPr>
      <w:moveToRangeStart w:id="530" w:author="Mary Hunsicker" w:date="2021-11-30T14:51:00Z" w:name="move89176295"/>
      <w:moveTo w:id="531" w:author="Mary Hunsicker" w:date="2021-11-30T14:51:00Z">
        <w:r>
          <w:rPr>
            <w:rFonts w:ascii="Times" w:hAnsi="Times"/>
          </w:rPr>
          <w:t xml:space="preserve">Using DFA to forecast attributes of community structure in the CCE allows us to create simultaneous forecasts of trends, or ‘ecosystem state’, and raw time series. </w:t>
        </w:r>
        <w:del w:id="532" w:author="Mary Hunsicker" w:date="2021-12-08T20:51:00Z">
          <w:r w:rsidDel="009815E5">
            <w:rPr>
              <w:rFonts w:ascii="Times" w:hAnsi="Times"/>
            </w:rPr>
            <w:delText>This</w:delText>
          </w:r>
        </w:del>
      </w:moveTo>
      <w:ins w:id="533" w:author="Mary Hunsicker" w:date="2021-12-08T20:51:00Z">
        <w:r w:rsidR="009815E5">
          <w:rPr>
            <w:rFonts w:ascii="Times" w:hAnsi="Times"/>
          </w:rPr>
          <w:t>Our</w:t>
        </w:r>
      </w:ins>
      <w:moveTo w:id="534" w:author="Mary Hunsicker" w:date="2021-11-30T14:51:00Z">
        <w:r>
          <w:rPr>
            <w:rFonts w:ascii="Times" w:hAnsi="Times"/>
          </w:rPr>
          <w:t xml:space="preserve"> approach could also be applied individually to each dataset in our analysis to generate taxa-specific indicators (e.g., seabird productivity, juvenile fish abundance), though </w:t>
        </w:r>
      </w:moveTo>
      <w:ins w:id="535" w:author="Mary Hunsicker" w:date="2021-12-08T20:53:00Z">
        <w:r w:rsidR="009815E5">
          <w:rPr>
            <w:rFonts w:ascii="Times" w:hAnsi="Times"/>
          </w:rPr>
          <w:t xml:space="preserve">these </w:t>
        </w:r>
      </w:ins>
      <w:moveTo w:id="536" w:author="Mary Hunsicker" w:date="2021-11-30T14:51:00Z">
        <w:r>
          <w:rPr>
            <w:rFonts w:ascii="Times" w:hAnsi="Times"/>
          </w:rPr>
          <w:t>forecasts would be expected to differ from those with the entire CCE data</w:t>
        </w:r>
      </w:moveTo>
      <w:ins w:id="537" w:author="Mary Hunsicker" w:date="2021-12-08T20:53:00Z">
        <w:r w:rsidR="009815E5">
          <w:rPr>
            <w:rFonts w:ascii="Times" w:hAnsi="Times"/>
          </w:rPr>
          <w:t>set</w:t>
        </w:r>
      </w:ins>
      <w:moveTo w:id="538" w:author="Mary Hunsicker" w:date="2021-11-30T14:51:00Z">
        <w:r>
          <w:rPr>
            <w:rFonts w:ascii="Times" w:hAnsi="Times"/>
          </w:rPr>
          <w:t xml:space="preserve">.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del w:id="539" w:author="Mary Hunsicker" w:date="2021-12-08T20:53:00Z">
          <w:r w:rsidDel="009815E5">
            <w:rPr>
              <w:rFonts w:ascii="Times" w:hAnsi="Times"/>
            </w:rPr>
            <w:delText xml:space="preserve">worse </w:delText>
          </w:r>
        </w:del>
      </w:moveTo>
      <w:ins w:id="540" w:author="Mary Hunsicker" w:date="2021-12-08T20:53:00Z">
        <w:r w:rsidR="009815E5">
          <w:rPr>
            <w:rFonts w:ascii="Times" w:hAnsi="Times"/>
          </w:rPr>
          <w:t xml:space="preserve">poorer </w:t>
        </w:r>
      </w:ins>
      <w:moveTo w:id="541" w:author="Mary Hunsicker" w:date="2021-11-30T14:51:00Z">
        <w:r>
          <w:rPr>
            <w:rFonts w:ascii="Times" w:hAnsi="Times"/>
          </w:rPr>
          <w:t xml:space="preserve">forecast performance.   </w:t>
        </w:r>
      </w:moveTo>
    </w:p>
    <w:moveToRangeEnd w:id="530"/>
    <w:p w14:paraId="401E9D33" w14:textId="77777777" w:rsidR="007A5EEA" w:rsidRDefault="007A5EEA">
      <w:pPr>
        <w:spacing w:line="480" w:lineRule="auto"/>
        <w:ind w:firstLine="720"/>
        <w:pPrChange w:id="542" w:author="Mary Hunsicker" w:date="2021-11-30T14:52:00Z">
          <w:pPr>
            <w:autoSpaceDE w:val="0"/>
            <w:autoSpaceDN w:val="0"/>
            <w:adjustRightInd w:val="0"/>
            <w:spacing w:line="480" w:lineRule="auto"/>
            <w:ind w:firstLine="720"/>
          </w:pPr>
        </w:pPrChange>
      </w:pPr>
    </w:p>
    <w:p w14:paraId="67159C56" w14:textId="10A61D40" w:rsidR="00695F8C" w:rsidRDefault="006775F4" w:rsidP="00A612C8">
      <w:pPr>
        <w:autoSpaceDE w:val="0"/>
        <w:autoSpaceDN w:val="0"/>
        <w:adjustRightInd w:val="0"/>
        <w:spacing w:line="480" w:lineRule="auto"/>
        <w:ind w:firstLine="720"/>
        <w:rPr>
          <w:ins w:id="543" w:author="Mary Hunsicker" w:date="2021-12-08T20:56:00Z"/>
          <w:rFonts w:eastAsiaTheme="minorHAnsi"/>
        </w:rPr>
      </w:pPr>
      <w:del w:id="544" w:author="Mary Hunsicker" w:date="2021-12-08T20:53:00Z">
        <w:r w:rsidRPr="00302E51" w:rsidDel="009815E5">
          <w:delText>In the CCE, nonstationary</w:delText>
        </w:r>
      </w:del>
      <w:ins w:id="545" w:author="Mary Hunsicker" w:date="2021-12-08T20:53:00Z">
        <w:r w:rsidR="009815E5">
          <w:t>Nonstat</w:t>
        </w:r>
      </w:ins>
      <w:ins w:id="546" w:author="Mary Hunsicker" w:date="2021-12-08T20:54:00Z">
        <w:r w:rsidR="009815E5">
          <w:t>ionary</w:t>
        </w:r>
      </w:ins>
      <w:r w:rsidRPr="00302E51">
        <w:t xml:space="preserve"> relationships are an important consideration for producing reliable ecological forecasts</w:t>
      </w:r>
      <w:del w:id="547" w:author="Mary Hunsicker" w:date="2021-12-08T20:54:00Z">
        <w:r w:rsidRPr="00302E51" w:rsidDel="009815E5">
          <w:delText xml:space="preserve"> in this ecosystem</w:delText>
        </w:r>
      </w:del>
      <w:r w:rsidRPr="00302E51">
        <w:t>.</w:t>
      </w:r>
      <w:r>
        <w:t xml:space="preserve"> </w:t>
      </w:r>
      <w:r>
        <w:rPr>
          <w:rFonts w:ascii="Times" w:hAnsi="Times" w:cs="Arial"/>
        </w:rPr>
        <w:t xml:space="preserve">While the year-to-year variability in the estimated trend did appear to be stationary </w:t>
      </w:r>
      <w:del w:id="548" w:author="Mary Hunsicker" w:date="2021-12-08T20:54:00Z">
        <w:r w:rsidDel="009815E5">
          <w:rPr>
            <w:rFonts w:ascii="Times" w:hAnsi="Times" w:cs="Arial"/>
          </w:rPr>
          <w:delText xml:space="preserve">for </w:delText>
        </w:r>
      </w:del>
      <w:ins w:id="549" w:author="Mary Hunsicker" w:date="2021-12-08T20:54:00Z">
        <w:r w:rsidR="009815E5">
          <w:rPr>
            <w:rFonts w:ascii="Times" w:hAnsi="Times" w:cs="Arial"/>
          </w:rPr>
          <w:t xml:space="preserve">in </w:t>
        </w:r>
      </w:ins>
      <w:r>
        <w:rPr>
          <w:rFonts w:ascii="Times" w:hAnsi="Times" w:cs="Arial"/>
        </w:rPr>
        <w:t>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w:t>
      </w:r>
      <w:r>
        <w:rPr>
          <w:rFonts w:ascii="Times" w:hAnsi="Times" w:cs="Arial"/>
        </w:rPr>
        <w:lastRenderedPageBreak/>
        <w:t xml:space="preserve">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del w:id="550" w:author="Mary Hunsicker" w:date="2021-12-08T20:54:00Z">
        <w:r w:rsidR="00FA7057" w:rsidRPr="00302E51" w:rsidDel="009815E5">
          <w:delText>, which have</w:delText>
        </w:r>
      </w:del>
      <w:ins w:id="551" w:author="Mary Hunsicker" w:date="2021-12-08T20:54:00Z">
        <w:r w:rsidR="009815E5">
          <w:t xml:space="preserve"> </w:t>
        </w:r>
      </w:ins>
      <w:ins w:id="552" w:author="Mary Hunsicker" w:date="2021-12-08T20:55:00Z">
        <w:r w:rsidR="009815E5">
          <w:t>with</w:t>
        </w:r>
      </w:ins>
      <w:r w:rsidR="00FA7057" w:rsidRPr="00302E51">
        <w:t xml:space="preserve"> long time </w:t>
      </w:r>
      <w:ins w:id="553" w:author="Mary Hunsicker" w:date="2021-12-08T21:05:00Z">
        <w:r w:rsidR="00476D4C">
          <w:t xml:space="preserve">series </w:t>
        </w:r>
      </w:ins>
      <w:del w:id="554" w:author="Mary Hunsicker" w:date="2021-12-08T20:56:00Z">
        <w:r w:rsidR="00FA7057" w:rsidRPr="00302E51" w:rsidDel="009815E5">
          <w:delText>series that support robust statistical analysis of nonstationar</w:delText>
        </w:r>
        <w:r w:rsidR="005D68B6" w:rsidRPr="00302E51" w:rsidDel="009815E5">
          <w:delText>it</w:delText>
        </w:r>
        <w:r w:rsidR="00FA7057" w:rsidRPr="00302E51" w:rsidDel="009815E5">
          <w:delText>y in</w:delText>
        </w:r>
      </w:del>
      <w:ins w:id="555" w:author="Mary Hunsicker" w:date="2021-12-08T20:56:00Z">
        <w:r w:rsidR="009815E5">
          <w:t>describing</w:t>
        </w:r>
      </w:ins>
      <w:r w:rsidR="00FA7057" w:rsidRPr="00302E51">
        <w:t xml:space="preserve"> climate and biological </w:t>
      </w:r>
      <w:del w:id="556" w:author="Mary Hunsicker" w:date="2021-12-08T20:56:00Z">
        <w:r w:rsidR="00FA7057" w:rsidRPr="00302E51" w:rsidDel="009815E5">
          <w:delText>systems</w:delText>
        </w:r>
      </w:del>
      <w:ins w:id="557" w:author="Mary Hunsicker" w:date="2021-12-08T20:56:00Z">
        <w:r w:rsidR="009815E5">
          <w:t>processes</w:t>
        </w:r>
      </w:ins>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558"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ins w:id="559" w:author="Mary Hunsicker" w:date="2021-12-08T20:56:00Z"/>
          <w:rFonts w:eastAsiaTheme="minorHAnsi"/>
        </w:rPr>
      </w:pPr>
    </w:p>
    <w:p w14:paraId="229AC4AF" w14:textId="220AB59A" w:rsidR="009815E5" w:rsidRPr="009815E5" w:rsidRDefault="009815E5">
      <w:pPr>
        <w:spacing w:line="480" w:lineRule="auto"/>
        <w:rPr>
          <w:rFonts w:ascii="Times" w:hAnsi="Times" w:cs="Arial"/>
          <w:i/>
          <w:color w:val="000000"/>
          <w:rPrChange w:id="560" w:author="Mary Hunsicker" w:date="2021-12-08T20:56:00Z">
            <w:rPr>
              <w:rFonts w:eastAsiaTheme="minorHAnsi"/>
            </w:rPr>
          </w:rPrChange>
        </w:rPr>
        <w:pPrChange w:id="561" w:author="Mary Hunsicker" w:date="2021-12-08T20:56:00Z">
          <w:pPr>
            <w:autoSpaceDE w:val="0"/>
            <w:autoSpaceDN w:val="0"/>
            <w:adjustRightInd w:val="0"/>
            <w:spacing w:line="480" w:lineRule="auto"/>
            <w:ind w:firstLine="720"/>
          </w:pPr>
        </w:pPrChange>
      </w:pPr>
      <w:ins w:id="562" w:author="Mary Hunsicker" w:date="2021-12-08T20:56:00Z">
        <w:r>
          <w:rPr>
            <w:rFonts w:ascii="Times" w:hAnsi="Times" w:cs="Arial"/>
            <w:i/>
            <w:color w:val="000000"/>
          </w:rPr>
          <w:t>Management application</w:t>
        </w:r>
      </w:ins>
    </w:p>
    <w:p w14:paraId="494E4670" w14:textId="3F57BD86" w:rsidR="008C301C" w:rsidDel="007A5EEA" w:rsidRDefault="007D7C6B" w:rsidP="00A612C8">
      <w:pPr>
        <w:spacing w:line="480" w:lineRule="auto"/>
        <w:ind w:firstLine="720"/>
        <w:rPr>
          <w:moveFrom w:id="563" w:author="Mary Hunsicker" w:date="2021-11-30T14:51:00Z"/>
          <w:rFonts w:ascii="Times" w:hAnsi="Times"/>
        </w:rPr>
      </w:pPr>
      <w:moveFromRangeStart w:id="564" w:author="Mary Hunsicker" w:date="2021-11-30T14:51:00Z" w:name="move89176295"/>
      <w:moveFrom w:id="565"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564"/>
    <w:p w14:paraId="4E161A86" w14:textId="77777777" w:rsidR="009815E5" w:rsidRDefault="006C554B" w:rsidP="00A612C8">
      <w:pPr>
        <w:spacing w:line="480" w:lineRule="auto"/>
        <w:ind w:firstLine="720"/>
        <w:rPr>
          <w:ins w:id="566" w:author="Mary Hunsicker" w:date="2021-12-08T20:57:00Z"/>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567" w:author="Mary Hunsicker" w:date="2021-11-30T10:45:00Z">
        <w:r w:rsidR="000400B4">
          <w:rPr>
            <w:rFonts w:ascii="Times" w:hAnsi="Times" w:cs="Arial"/>
          </w:rPr>
          <w:t xml:space="preserve">Our intention is to </w:t>
        </w:r>
      </w:ins>
      <w:ins w:id="568" w:author="Mary Hunsicker" w:date="2021-11-30T10:49:00Z">
        <w:r w:rsidR="000400B4">
          <w:rPr>
            <w:rFonts w:ascii="Times" w:hAnsi="Times" w:cs="Arial"/>
          </w:rPr>
          <w:t xml:space="preserve">continually </w:t>
        </w:r>
      </w:ins>
      <w:ins w:id="569" w:author="Mary Hunsicker" w:date="2021-11-30T10:47:00Z">
        <w:r w:rsidR="000400B4">
          <w:rPr>
            <w:rFonts w:ascii="Times" w:hAnsi="Times" w:cs="Arial"/>
          </w:rPr>
          <w:t>update</w:t>
        </w:r>
      </w:ins>
      <w:ins w:id="570" w:author="Mary Hunsicker" w:date="2021-11-30T10:45:00Z">
        <w:r w:rsidR="000400B4">
          <w:rPr>
            <w:rFonts w:ascii="Times" w:hAnsi="Times" w:cs="Arial"/>
          </w:rPr>
          <w:t xml:space="preserve"> our an</w:t>
        </w:r>
      </w:ins>
      <w:ins w:id="571" w:author="Mary Hunsicker" w:date="2021-11-30T10:46:00Z">
        <w:r w:rsidR="000400B4">
          <w:rPr>
            <w:rFonts w:ascii="Times" w:hAnsi="Times" w:cs="Arial"/>
          </w:rPr>
          <w:t xml:space="preserve">alyses when new data become </w:t>
        </w:r>
      </w:ins>
      <w:ins w:id="572" w:author="Mary Hunsicker" w:date="2021-11-30T10:48:00Z">
        <w:r w:rsidR="000400B4">
          <w:rPr>
            <w:rFonts w:ascii="Times" w:hAnsi="Times" w:cs="Arial"/>
          </w:rPr>
          <w:t xml:space="preserve">available </w:t>
        </w:r>
      </w:ins>
      <w:ins w:id="573" w:author="Mary Hunsicker" w:date="2021-11-30T10:46:00Z">
        <w:r w:rsidR="000400B4">
          <w:rPr>
            <w:rFonts w:ascii="Times" w:hAnsi="Times" w:cs="Arial"/>
          </w:rPr>
          <w:t xml:space="preserve">to provide the most </w:t>
        </w:r>
      </w:ins>
      <w:ins w:id="574" w:author="Mary Hunsicker" w:date="2021-11-30T10:47:00Z">
        <w:r w:rsidR="000400B4">
          <w:rPr>
            <w:rFonts w:ascii="Times" w:hAnsi="Times" w:cs="Arial"/>
          </w:rPr>
          <w:t>up-to-date information on the CCE community state</w:t>
        </w:r>
      </w:ins>
      <w:ins w:id="575" w:author="Mary Hunsicker" w:date="2021-11-30T10:52:00Z">
        <w:r w:rsidR="003E23F4">
          <w:rPr>
            <w:rFonts w:ascii="Times" w:hAnsi="Times" w:cs="Arial"/>
          </w:rPr>
          <w:t xml:space="preserve"> for scientists, managers, and stakeholders. </w:t>
        </w:r>
      </w:ins>
    </w:p>
    <w:p w14:paraId="3BAC897C" w14:textId="77777777" w:rsidR="009815E5" w:rsidRDefault="00F56CA1" w:rsidP="00A612C8">
      <w:pPr>
        <w:spacing w:line="480" w:lineRule="auto"/>
        <w:ind w:firstLine="720"/>
        <w:rPr>
          <w:ins w:id="576" w:author="Mary Hunsicker" w:date="2021-12-08T20:58:00Z"/>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 xml:space="preserve">that </w:t>
      </w:r>
      <w:r>
        <w:rPr>
          <w:rFonts w:ascii="Times" w:hAnsi="Times" w:cs="Arial"/>
        </w:rPr>
        <w:lastRenderedPageBreak/>
        <w:t>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del w:id="577" w:author="Mary Hunsicker" w:date="2021-12-08T20:57:00Z">
        <w:r w:rsidR="002236C9" w:rsidDel="009815E5">
          <w:rPr>
            <w:rFonts w:ascii="Times" w:hAnsi="Times" w:cs="Arial"/>
          </w:rPr>
          <w:delText xml:space="preserve">on </w:delText>
        </w:r>
        <w:r w:rsidR="000F6FB2" w:rsidDel="009815E5">
          <w:rPr>
            <w:rFonts w:ascii="Times" w:hAnsi="Times" w:cs="Arial"/>
          </w:rPr>
          <w:delText xml:space="preserve">shared trends of community variability </w:delText>
        </w:r>
        <w:r w:rsidR="002236C9" w:rsidDel="009815E5">
          <w:rPr>
            <w:rFonts w:ascii="Times" w:hAnsi="Times" w:cs="Arial"/>
          </w:rPr>
          <w:delText xml:space="preserve">or have low </w:delText>
        </w:r>
      </w:del>
      <w:ins w:id="578" w:author="Mary Hunsicker" w:date="2021-12-08T20:57:00Z">
        <w:r w:rsidR="009815E5">
          <w:rPr>
            <w:rFonts w:ascii="Times" w:hAnsi="Times" w:cs="Arial"/>
          </w:rPr>
          <w:t xml:space="preserve">or lower </w:t>
        </w:r>
      </w:ins>
      <w:r w:rsidR="002236C9">
        <w:rPr>
          <w:rFonts w:ascii="Times" w:hAnsi="Times" w:cs="Arial"/>
        </w:rPr>
        <w:t>forecast skill</w:t>
      </w:r>
      <w:del w:id="579" w:author="Mary Hunsicker" w:date="2021-12-08T20:57:00Z">
        <w:r w:rsidR="002236C9" w:rsidDel="009815E5">
          <w:rPr>
            <w:rFonts w:ascii="Times" w:hAnsi="Times" w:cs="Arial"/>
          </w:rPr>
          <w:delText xml:space="preserve"> with environmental variables</w:delText>
        </w:r>
      </w:del>
      <w:r w:rsidR="002236C9">
        <w:rPr>
          <w:rFonts w:ascii="Times" w:hAnsi="Times" w:cs="Arial"/>
        </w:rPr>
        <w:t xml:space="preserve">.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028D8106" w:rsidR="008D63C5" w:rsidRPr="002236C9" w:rsidRDefault="001C12CE" w:rsidP="00A612C8">
      <w:pPr>
        <w:spacing w:line="480" w:lineRule="auto"/>
        <w:ind w:firstLine="720"/>
        <w:rPr>
          <w:rFonts w:ascii="Times" w:hAnsi="Times"/>
        </w:rPr>
      </w:pPr>
      <w:r>
        <w:t>Finally, our approach provides a quantitative way to help managers discern short-term periods of unusual community dynamics and/or high variability—such as the 2014</w:t>
      </w:r>
      <w:ins w:id="580" w:author="Mary Hunsicker" w:date="2021-12-09T11:12:00Z">
        <w:r w:rsidR="008256F9">
          <w:rPr>
            <w:rFonts w:ascii="Times" w:hAnsi="Times" w:cs="Arial"/>
          </w:rPr>
          <w:t>–</w:t>
        </w:r>
      </w:ins>
      <w:del w:id="581" w:author="Mary Hunsicker" w:date="2021-12-09T11:12:00Z">
        <w:r w:rsidDel="008256F9">
          <w:delText>-</w:delText>
        </w:r>
      </w:del>
      <w:r>
        <w:t xml:space="preserve">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ins w:id="582" w:author="Mary Hunsicker" w:date="2021-12-08T20:59:00Z">
        <w:r w:rsidR="009815E5">
          <w:rPr>
            <w:rFonts w:ascii="Times" w:hAnsi="Times" w:cs="Arial"/>
            <w:szCs w:val="22"/>
          </w:rPr>
          <w:t xml:space="preserve">identifying novel community states that require new </w:t>
        </w:r>
      </w:ins>
      <w:r w:rsidR="004E2090">
        <w:rPr>
          <w:rFonts w:ascii="Times" w:hAnsi="Times" w:cs="Arial"/>
          <w:szCs w:val="22"/>
        </w:rPr>
        <w:t>marine resource management and conservation</w:t>
      </w:r>
      <w:ins w:id="583" w:author="Mary Hunsicker" w:date="2021-12-08T20:59:00Z">
        <w:r w:rsidR="009815E5">
          <w:rPr>
            <w:rFonts w:ascii="Times" w:hAnsi="Times" w:cs="Arial"/>
            <w:szCs w:val="22"/>
          </w:rPr>
          <w:t xml:space="preserve"> considerations</w:t>
        </w:r>
      </w:ins>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45BDFC" w:rsidR="00F363CC" w:rsidRPr="00B349E3" w:rsidRDefault="0093154E">
      <w:pPr>
        <w:spacing w:line="480" w:lineRule="auto"/>
        <w:rPr>
          <w:ins w:id="584" w:author="Mary Hunsicker" w:date="2021-12-03T14:56:00Z"/>
        </w:rPr>
        <w:pPrChange w:id="585" w:author="Mary Hunsicker" w:date="2021-12-03T14:59:00Z">
          <w:pPr/>
        </w:pPrChange>
      </w:pPr>
      <w:r w:rsidRPr="00B349E3">
        <w:rPr>
          <w:rPrChange w:id="586"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w:t>
      </w:r>
      <w:r w:rsidR="008548D1" w:rsidRPr="00B349E3">
        <w:lastRenderedPageBreak/>
        <w:t xml:space="preserve">Foundation, Grand Foundation, Kimball Foundation, </w:t>
      </w:r>
      <w:proofErr w:type="spellStart"/>
      <w:r w:rsidR="008548D1" w:rsidRPr="00B349E3">
        <w:t>Marisla</w:t>
      </w:r>
      <w:proofErr w:type="spellEnd"/>
      <w:r w:rsidR="008548D1" w:rsidRPr="00B349E3">
        <w:t xml:space="preserve"> Foundation, Giles W. and Elise G. 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587" w:author="Mary Hunsicker" w:date="2021-12-03T14:59:00Z">
            <w:rPr>
              <w:rFonts w:ascii="Times" w:hAnsi="Times" w:cs="Arial"/>
            </w:rPr>
          </w:rPrChange>
        </w:rPr>
        <w:t xml:space="preserve">We thank B. Feist for creating the map of the sampling areas (Figure 1). </w:t>
      </w:r>
      <w:r w:rsidR="00512C63" w:rsidRPr="00B349E3">
        <w:rPr>
          <w:rPrChange w:id="588" w:author="Mary Hunsicker" w:date="2021-12-03T14:59:00Z">
            <w:rPr>
              <w:rFonts w:ascii="Times" w:hAnsi="Times" w:cs="Arial"/>
            </w:rPr>
          </w:rPrChange>
        </w:rPr>
        <w:t xml:space="preserve">We thank N. </w:t>
      </w:r>
      <w:proofErr w:type="spellStart"/>
      <w:r w:rsidR="00512C63" w:rsidRPr="00B349E3">
        <w:rPr>
          <w:rPrChange w:id="589" w:author="Mary Hunsicker" w:date="2021-12-03T14:59:00Z">
            <w:rPr>
              <w:rFonts w:ascii="Times" w:hAnsi="Times" w:cs="Arial"/>
            </w:rPr>
          </w:rPrChange>
        </w:rPr>
        <w:t>Tolim</w:t>
      </w:r>
      <w:r w:rsidR="0062200A" w:rsidRPr="00B349E3">
        <w:rPr>
          <w:rPrChange w:id="590" w:author="Mary Hunsicker" w:date="2021-12-03T14:59:00Z">
            <w:rPr>
              <w:rFonts w:ascii="Times" w:hAnsi="Times" w:cs="Arial"/>
            </w:rPr>
          </w:rPrChange>
        </w:rPr>
        <w:t>i</w:t>
      </w:r>
      <w:r w:rsidR="00512C63" w:rsidRPr="00B349E3">
        <w:rPr>
          <w:rPrChange w:id="591" w:author="Mary Hunsicker" w:date="2021-12-03T14:59:00Z">
            <w:rPr>
              <w:rFonts w:ascii="Times" w:hAnsi="Times" w:cs="Arial"/>
            </w:rPr>
          </w:rPrChange>
        </w:rPr>
        <w:t>eri</w:t>
      </w:r>
      <w:proofErr w:type="spellEnd"/>
      <w:r w:rsidR="00512C63" w:rsidRPr="00B349E3">
        <w:rPr>
          <w:rPrChange w:id="592" w:author="Mary Hunsicker" w:date="2021-12-03T14:59:00Z">
            <w:rPr>
              <w:rFonts w:ascii="Times" w:hAnsi="Times" w:cs="Arial"/>
            </w:rPr>
          </w:rPrChange>
        </w:rPr>
        <w:t xml:space="preserve"> and T.L. Rogers for their helpful comments </w:t>
      </w:r>
      <w:del w:id="593" w:author="Mary Hunsicker" w:date="2021-12-09T11:12:00Z">
        <w:r w:rsidR="00512C63" w:rsidRPr="00B349E3" w:rsidDel="008256F9">
          <w:rPr>
            <w:rPrChange w:id="594" w:author="Mary Hunsicker" w:date="2021-12-03T14:59:00Z">
              <w:rPr>
                <w:rFonts w:ascii="Times" w:hAnsi="Times" w:cs="Arial"/>
              </w:rPr>
            </w:rPrChange>
          </w:rPr>
          <w:delText>that improved this</w:delText>
        </w:r>
      </w:del>
      <w:ins w:id="595" w:author="Mary Hunsicker" w:date="2021-12-09T11:12:00Z">
        <w:r w:rsidR="008256F9">
          <w:t>on an earlier version of this</w:t>
        </w:r>
      </w:ins>
      <w:r w:rsidR="00512C63" w:rsidRPr="00B349E3">
        <w:rPr>
          <w:rPrChange w:id="596" w:author="Mary Hunsicker" w:date="2021-12-03T14:59:00Z">
            <w:rPr>
              <w:rFonts w:ascii="Times" w:hAnsi="Times" w:cs="Arial"/>
            </w:rPr>
          </w:rPrChange>
        </w:rPr>
        <w:t xml:space="preserve"> manuscript.</w:t>
      </w:r>
      <w:ins w:id="597" w:author="Mary Hunsicker" w:date="2021-11-29T10:28:00Z">
        <w:r w:rsidR="00EA0029" w:rsidRPr="00B349E3">
          <w:rPr>
            <w:rPrChange w:id="598" w:author="Mary Hunsicker" w:date="2021-12-03T14:59:00Z">
              <w:rPr>
                <w:rFonts w:ascii="Times" w:hAnsi="Times" w:cs="Arial"/>
              </w:rPr>
            </w:rPrChange>
          </w:rPr>
          <w:t xml:space="preserve"> We thank </w:t>
        </w:r>
      </w:ins>
      <w:ins w:id="599" w:author="Mary Hunsicker" w:date="2021-11-29T10:29:00Z">
        <w:r w:rsidR="00EA0029" w:rsidRPr="00B349E3">
          <w:rPr>
            <w:rPrChange w:id="600" w:author="Mary Hunsicker" w:date="2021-12-03T14:59:00Z">
              <w:rPr>
                <w:rFonts w:ascii="Times" w:hAnsi="Times" w:cs="Arial"/>
              </w:rPr>
            </w:rPrChange>
          </w:rPr>
          <w:t xml:space="preserve">the </w:t>
        </w:r>
      </w:ins>
      <w:ins w:id="601" w:author="Mary Hunsicker" w:date="2021-12-03T15:00:00Z">
        <w:r w:rsidR="00B349E3">
          <w:t xml:space="preserve">Journal’s academic editor, Wei Yu, and two </w:t>
        </w:r>
      </w:ins>
      <w:ins w:id="602" w:author="Mary Hunsicker" w:date="2021-11-29T10:28:00Z">
        <w:r w:rsidR="00EA0029" w:rsidRPr="00B349E3">
          <w:rPr>
            <w:rPrChange w:id="603" w:author="Mary Hunsicker" w:date="2021-12-03T14:59:00Z">
              <w:rPr>
                <w:rFonts w:ascii="Times" w:hAnsi="Times" w:cs="Arial"/>
              </w:rPr>
            </w:rPrChange>
          </w:rPr>
          <w:t xml:space="preserve">reviewers, </w:t>
        </w:r>
      </w:ins>
      <w:proofErr w:type="spellStart"/>
      <w:ins w:id="604" w:author="Mary Hunsicker" w:date="2021-12-03T14:59:00Z">
        <w:r w:rsidR="00B349E3" w:rsidRPr="00B349E3">
          <w:rPr>
            <w:color w:val="222222"/>
            <w:shd w:val="clear" w:color="auto" w:fill="FFFFFF"/>
            <w:rPrChange w:id="605"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606" w:author="Mary Hunsicker" w:date="2021-12-03T14:59:00Z">
              <w:rPr>
                <w:rFonts w:ascii="Arial" w:hAnsi="Arial" w:cs="Arial"/>
                <w:color w:val="222222"/>
                <w:shd w:val="clear" w:color="auto" w:fill="FFFFFF"/>
              </w:rPr>
            </w:rPrChange>
          </w:rPr>
          <w:t xml:space="preserve"> Ma</w:t>
        </w:r>
      </w:ins>
      <w:ins w:id="607" w:author="Mary Hunsicker" w:date="2021-12-03T15:00:00Z">
        <w:r w:rsidR="00B349E3">
          <w:t xml:space="preserve"> </w:t>
        </w:r>
      </w:ins>
      <w:ins w:id="608" w:author="Mary Hunsicker" w:date="2021-11-29T10:28:00Z">
        <w:r w:rsidR="00EA0029" w:rsidRPr="00B349E3">
          <w:rPr>
            <w:rPrChange w:id="609" w:author="Mary Hunsicker" w:date="2021-12-03T14:59:00Z">
              <w:rPr>
                <w:rFonts w:ascii="Times" w:hAnsi="Times" w:cs="Arial"/>
              </w:rPr>
            </w:rPrChange>
          </w:rPr>
          <w:t xml:space="preserve">and </w:t>
        </w:r>
      </w:ins>
      <w:proofErr w:type="spellStart"/>
      <w:ins w:id="610" w:author="Mary Hunsicker" w:date="2021-12-03T14:59:00Z">
        <w:r w:rsidR="00B349E3" w:rsidRPr="00B349E3">
          <w:rPr>
            <w:color w:val="222222"/>
            <w:shd w:val="clear" w:color="auto" w:fill="FFFFFF"/>
            <w:rPrChange w:id="611"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612" w:author="Mary Hunsicker" w:date="2021-12-03T14:59:00Z">
              <w:rPr>
                <w:rFonts w:ascii="Arial" w:hAnsi="Arial" w:cs="Arial"/>
                <w:color w:val="222222"/>
                <w:shd w:val="clear" w:color="auto" w:fill="FFFFFF"/>
              </w:rPr>
            </w:rPrChange>
          </w:rPr>
          <w:t xml:space="preserve"> Zhang</w:t>
        </w:r>
      </w:ins>
      <w:ins w:id="613" w:author="Mary Hunsicker" w:date="2021-11-29T10:28:00Z">
        <w:r w:rsidR="00EA0029" w:rsidRPr="00B349E3">
          <w:rPr>
            <w:rPrChange w:id="614" w:author="Mary Hunsicker" w:date="2021-12-03T14:59:00Z">
              <w:rPr>
                <w:rFonts w:ascii="Times" w:hAnsi="Times" w:cs="Arial"/>
              </w:rPr>
            </w:rPrChange>
          </w:rPr>
          <w:t>, for their constructive comments that improved our manuscript</w:t>
        </w:r>
      </w:ins>
      <w:ins w:id="615" w:author="Mary Hunsicker" w:date="2021-11-29T10:29:00Z">
        <w:r w:rsidR="00EA0029" w:rsidRPr="00B349E3">
          <w:rPr>
            <w:rPrChange w:id="616" w:author="Mary Hunsicker" w:date="2021-12-03T14:59:00Z">
              <w:rPr>
                <w:rFonts w:ascii="Times" w:hAnsi="Times" w:cs="Arial"/>
              </w:rPr>
            </w:rPrChange>
          </w:rPr>
          <w:t xml:space="preserve">. </w:t>
        </w:r>
      </w:ins>
      <w:ins w:id="617"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The funders had no role 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618" w:author="Mary Hunsicker" w:date="2021-11-29T10:28:00Z">
        <w:r w:rsidDel="00EA0029">
          <w:rPr>
            <w:rFonts w:ascii="Times" w:hAnsi="Times" w:cs="Arial"/>
          </w:rPr>
          <w:delText xml:space="preserve"> </w:delText>
        </w:r>
      </w:del>
      <w:del w:id="619"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5FCEC62A" w:rsidR="00E378F4" w:rsidRDefault="008371E0" w:rsidP="00E378F4">
      <w:pPr>
        <w:widowControl w:val="0"/>
        <w:autoSpaceDE w:val="0"/>
        <w:autoSpaceDN w:val="0"/>
        <w:adjustRightInd w:val="0"/>
        <w:spacing w:line="480" w:lineRule="auto"/>
        <w:ind w:left="480" w:hanging="480"/>
        <w:rPr>
          <w:ins w:id="620" w:author="Mary Hunsicker" w:date="2021-12-03T14:18:00Z"/>
          <w:noProof/>
          <w:szCs w:val="22"/>
        </w:rPr>
      </w:pPr>
      <w:r w:rsidRPr="00E378F4">
        <w:rPr>
          <w:noProof/>
          <w:szCs w:val="22"/>
          <w:rPrChange w:id="621" w:author="Mary Hunsicker" w:date="2021-12-03T14:17:00Z">
            <w:rPr>
              <w:rFonts w:ascii="Times" w:hAnsi="Times" w:cs="Arial"/>
              <w:noProof/>
              <w:szCs w:val="22"/>
            </w:rPr>
          </w:rPrChange>
        </w:rPr>
        <w:t xml:space="preserve">Anderson PJ. Piatt JF. </w:t>
      </w:r>
      <w:del w:id="622" w:author="Mary Hunsicker" w:date="2021-12-08T21:13:00Z">
        <w:r w:rsidRPr="00E378F4" w:rsidDel="00C166C5">
          <w:rPr>
            <w:noProof/>
            <w:szCs w:val="22"/>
            <w:rPrChange w:id="623" w:author="Mary Hunsicker" w:date="2021-12-03T14:17:00Z">
              <w:rPr>
                <w:rFonts w:ascii="Times" w:hAnsi="Times" w:cs="Arial"/>
                <w:noProof/>
                <w:szCs w:val="22"/>
              </w:rPr>
            </w:rPrChange>
          </w:rPr>
          <w:delText xml:space="preserve">1999. </w:delText>
        </w:r>
      </w:del>
      <w:r w:rsidRPr="00E378F4">
        <w:rPr>
          <w:noProof/>
          <w:szCs w:val="22"/>
          <w:rPrChange w:id="624" w:author="Mary Hunsicker" w:date="2021-12-03T14:17:00Z">
            <w:rPr>
              <w:rFonts w:ascii="Times" w:hAnsi="Times" w:cs="Arial"/>
              <w:noProof/>
              <w:szCs w:val="22"/>
            </w:rPr>
          </w:rPrChange>
        </w:rPr>
        <w:t>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625" w:author="Mary Hunsicker" w:date="2021-12-03T14:17:00Z">
            <w:rPr>
              <w:rFonts w:ascii="Times" w:hAnsi="Times" w:cs="Arial"/>
              <w:noProof/>
              <w:szCs w:val="22"/>
            </w:rPr>
          </w:rPrChange>
        </w:rPr>
      </w:pPr>
      <w:ins w:id="626" w:author="Mary Hunsicker" w:date="2021-12-03T14:17:00Z">
        <w:r w:rsidRPr="00E378F4">
          <w:rPr>
            <w:color w:val="222222"/>
            <w:rPrChange w:id="627" w:author="Mary Hunsicker" w:date="2021-12-03T14:17:00Z">
              <w:rPr>
                <w:rFonts w:ascii="Arial" w:hAnsi="Arial" w:cs="Arial"/>
                <w:color w:val="222222"/>
              </w:rPr>
            </w:rPrChange>
          </w:rPr>
          <w:lastRenderedPageBreak/>
          <w:t>Amante</w:t>
        </w:r>
      </w:ins>
      <w:ins w:id="628" w:author="Mary Hunsicker" w:date="2021-12-03T14:18:00Z">
        <w:r>
          <w:rPr>
            <w:color w:val="222222"/>
          </w:rPr>
          <w:t xml:space="preserve"> </w:t>
        </w:r>
      </w:ins>
      <w:ins w:id="629" w:author="Mary Hunsicker" w:date="2021-12-03T14:17:00Z">
        <w:r w:rsidRPr="00E378F4">
          <w:rPr>
            <w:color w:val="222222"/>
            <w:rPrChange w:id="630" w:author="Mary Hunsicker" w:date="2021-12-03T14:17:00Z">
              <w:rPr>
                <w:rFonts w:ascii="Arial" w:hAnsi="Arial" w:cs="Arial"/>
                <w:color w:val="222222"/>
              </w:rPr>
            </w:rPrChange>
          </w:rPr>
          <w:t>C</w:t>
        </w:r>
      </w:ins>
      <w:ins w:id="631" w:author="Mary Hunsicker" w:date="2021-12-03T14:18:00Z">
        <w:r>
          <w:rPr>
            <w:color w:val="222222"/>
          </w:rPr>
          <w:t xml:space="preserve">, </w:t>
        </w:r>
      </w:ins>
      <w:ins w:id="632" w:author="Mary Hunsicker" w:date="2021-12-03T14:17:00Z">
        <w:r w:rsidRPr="00E378F4">
          <w:rPr>
            <w:color w:val="222222"/>
            <w:rPrChange w:id="633" w:author="Mary Hunsicker" w:date="2021-12-03T14:17:00Z">
              <w:rPr>
                <w:rFonts w:ascii="Arial" w:hAnsi="Arial" w:cs="Arial"/>
                <w:color w:val="222222"/>
              </w:rPr>
            </w:rPrChange>
          </w:rPr>
          <w:t xml:space="preserve">Eakins </w:t>
        </w:r>
      </w:ins>
      <w:ins w:id="634" w:author="Mary Hunsicker" w:date="2021-12-03T14:18:00Z">
        <w:r>
          <w:rPr>
            <w:color w:val="222222"/>
          </w:rPr>
          <w:t>BW</w:t>
        </w:r>
      </w:ins>
      <w:ins w:id="635" w:author="Mary Hunsicker" w:date="2021-12-03T14:19:00Z">
        <w:r>
          <w:rPr>
            <w:color w:val="222222"/>
          </w:rPr>
          <w:t xml:space="preserve">. </w:t>
        </w:r>
      </w:ins>
      <w:ins w:id="636" w:author="Mary Hunsicker" w:date="2021-12-03T14:17:00Z">
        <w:r w:rsidRPr="00E378F4">
          <w:rPr>
            <w:color w:val="222222"/>
            <w:rPrChange w:id="637" w:author="Mary Hunsicker" w:date="2021-12-03T14:17:00Z">
              <w:rPr>
                <w:rFonts w:ascii="Arial" w:hAnsi="Arial" w:cs="Arial"/>
                <w:color w:val="222222"/>
              </w:rPr>
            </w:rPrChange>
          </w:rPr>
          <w:t>ETOPO1 1 Arc-Minute Global Relief Model: Procedures, Data Sources and Analysis. NESDIS NGDC-24, National Geophysical Data Center, United States Department of Commerce, Boulder, CO, March 2009. 19 p</w:t>
        </w:r>
      </w:ins>
      <w:ins w:id="638" w:author="Mary Hunsicker" w:date="2021-12-03T14:18:00Z">
        <w:r>
          <w:rPr>
            <w:color w:val="222222"/>
          </w:rPr>
          <w:t>.</w:t>
        </w:r>
      </w:ins>
      <w:ins w:id="639" w:author="Mary Hunsicker" w:date="2021-12-03T14:17:00Z">
        <w:r w:rsidRPr="00E378F4">
          <w:rPr>
            <w:color w:val="222222"/>
            <w:rPrChange w:id="640"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1C7C6974"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Bograd S, Schroeder ID, Jacox MG.</w:t>
      </w:r>
      <w:del w:id="641" w:author="Mary Hunsicker" w:date="2021-12-08T21:14:00Z">
        <w:r w:rsidRPr="008371E0" w:rsidDel="00C166C5">
          <w:delText xml:space="preserve"> 2019</w:delText>
        </w:r>
      </w:del>
      <w:ins w:id="642" w:author="Mary Hunsicker" w:date="2021-12-08T21:14:00Z">
        <w:r w:rsidR="00C166C5">
          <w:t xml:space="preserve"> </w:t>
        </w:r>
      </w:ins>
      <w:del w:id="643" w:author="Mary Hunsicker" w:date="2021-12-08T21:14:00Z">
        <w:r w:rsidRPr="008371E0" w:rsidDel="00C166C5">
          <w:delText>.</w:delText>
        </w:r>
      </w:del>
      <w:r w:rsidRPr="008371E0">
        <w:t xml:space="preserve">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CC8EBCE"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 xml:space="preserve">Bürkner P-C, Gabry J, Vehtari A. </w:t>
      </w:r>
      <w:del w:id="644" w:author="Mary Hunsicker" w:date="2021-12-08T21:14:00Z">
        <w:r w:rsidRPr="008371E0" w:rsidDel="00C166C5">
          <w:rPr>
            <w:rFonts w:ascii="Times" w:hAnsi="Times" w:cs="Arial"/>
            <w:color w:val="000000"/>
          </w:rPr>
          <w:delText xml:space="preserve">2020. </w:delText>
        </w:r>
      </w:del>
      <w:r w:rsidRPr="008371E0">
        <w:rPr>
          <w:rFonts w:ascii="Times" w:hAnsi="Times" w:cs="Arial"/>
          <w:color w:val="000000"/>
        </w:rPr>
        <w:t xml:space="preserve">Approximate leave-future-out cross-validation for Bayesian </w:t>
      </w:r>
      <w:r w:rsidRPr="008371E0">
        <w:rPr>
          <w:rFonts w:ascii="Times" w:hAnsi="Times" w:cs="Arial"/>
          <w:color w:val="000000"/>
        </w:rPr>
        <w:lastRenderedPageBreak/>
        <w:t>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645"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5E94BE25" w:rsidR="006D32BA" w:rsidRPr="006D32BA" w:rsidRDefault="006D32BA" w:rsidP="006D32BA">
      <w:pPr>
        <w:widowControl w:val="0"/>
        <w:autoSpaceDE w:val="0"/>
        <w:autoSpaceDN w:val="0"/>
        <w:adjustRightInd w:val="0"/>
        <w:spacing w:line="480" w:lineRule="auto"/>
        <w:ind w:left="480" w:hanging="480"/>
      </w:pPr>
      <w:ins w:id="646" w:author="Mary Hunsicker" w:date="2021-12-02T14:53:00Z">
        <w:r w:rsidRPr="006D32BA">
          <w:rPr>
            <w:color w:val="3C4043"/>
            <w:spacing w:val="3"/>
            <w:shd w:val="clear" w:color="auto" w:fill="FFFFFF"/>
          </w:rPr>
          <w:t xml:space="preserve">Checkley </w:t>
        </w:r>
      </w:ins>
      <w:ins w:id="647" w:author="Mary Hunsicker" w:date="2021-12-02T14:54:00Z">
        <w:r>
          <w:rPr>
            <w:color w:val="3C4043"/>
            <w:spacing w:val="3"/>
            <w:shd w:val="clear" w:color="auto" w:fill="FFFFFF"/>
          </w:rPr>
          <w:t xml:space="preserve">DM </w:t>
        </w:r>
      </w:ins>
      <w:ins w:id="648" w:author="Mary Hunsicker" w:date="2021-12-02T14:53:00Z">
        <w:r w:rsidRPr="006D32BA">
          <w:rPr>
            <w:color w:val="3C4043"/>
            <w:spacing w:val="3"/>
            <w:shd w:val="clear" w:color="auto" w:fill="FFFFFF"/>
          </w:rPr>
          <w:t>Jr,</w:t>
        </w:r>
      </w:ins>
      <w:ins w:id="649" w:author="Mary Hunsicker" w:date="2021-12-02T14:54:00Z">
        <w:r>
          <w:rPr>
            <w:color w:val="3C4043"/>
            <w:spacing w:val="3"/>
            <w:shd w:val="clear" w:color="auto" w:fill="FFFFFF"/>
          </w:rPr>
          <w:t xml:space="preserve"> </w:t>
        </w:r>
      </w:ins>
      <w:ins w:id="650" w:author="Mary Hunsicker" w:date="2021-12-02T14:53:00Z">
        <w:r w:rsidRPr="006D32BA">
          <w:rPr>
            <w:color w:val="3C4043"/>
            <w:spacing w:val="3"/>
            <w:shd w:val="clear" w:color="auto" w:fill="FFFFFF"/>
          </w:rPr>
          <w:t>Barth</w:t>
        </w:r>
      </w:ins>
      <w:ins w:id="651" w:author="Mary Hunsicker" w:date="2021-12-02T14:54:00Z">
        <w:r>
          <w:rPr>
            <w:color w:val="3C4043"/>
            <w:spacing w:val="3"/>
            <w:shd w:val="clear" w:color="auto" w:fill="FFFFFF"/>
          </w:rPr>
          <w:t xml:space="preserve"> </w:t>
        </w:r>
      </w:ins>
      <w:ins w:id="652" w:author="Mary Hunsicker" w:date="2021-12-02T14:53:00Z">
        <w:r w:rsidRPr="006D32BA">
          <w:rPr>
            <w:color w:val="3C4043"/>
            <w:spacing w:val="3"/>
            <w:shd w:val="clear" w:color="auto" w:fill="FFFFFF"/>
          </w:rPr>
          <w:t>JA</w:t>
        </w:r>
      </w:ins>
      <w:ins w:id="653" w:author="Mary Hunsicker" w:date="2021-12-02T14:54:00Z">
        <w:r>
          <w:rPr>
            <w:color w:val="3C4043"/>
            <w:spacing w:val="3"/>
            <w:shd w:val="clear" w:color="auto" w:fill="FFFFFF"/>
          </w:rPr>
          <w:t xml:space="preserve">. </w:t>
        </w:r>
      </w:ins>
      <w:ins w:id="654" w:author="Mary Hunsicker" w:date="2021-12-02T14:53:00Z">
        <w:r w:rsidRPr="006D32BA">
          <w:rPr>
            <w:color w:val="3C4043"/>
            <w:spacing w:val="3"/>
            <w:shd w:val="clear" w:color="auto" w:fill="FFFFFF"/>
          </w:rPr>
          <w:t>Patterns and processes in the California Current System. Prog</w:t>
        </w:r>
      </w:ins>
      <w:ins w:id="655" w:author="Mary Hunsicker" w:date="2021-12-02T14:54:00Z">
        <w:r>
          <w:rPr>
            <w:color w:val="3C4043"/>
            <w:spacing w:val="3"/>
            <w:shd w:val="clear" w:color="auto" w:fill="FFFFFF"/>
          </w:rPr>
          <w:t>.</w:t>
        </w:r>
      </w:ins>
      <w:ins w:id="656" w:author="Mary Hunsicker" w:date="2021-12-02T14:53:00Z">
        <w:r w:rsidRPr="006D32BA">
          <w:rPr>
            <w:color w:val="3C4043"/>
            <w:spacing w:val="3"/>
            <w:shd w:val="clear" w:color="auto" w:fill="FFFFFF"/>
          </w:rPr>
          <w:t xml:space="preserve"> Ocean</w:t>
        </w:r>
      </w:ins>
      <w:ins w:id="657" w:author="Mary Hunsicker" w:date="2021-12-02T14:54:00Z">
        <w:r>
          <w:rPr>
            <w:color w:val="3C4043"/>
            <w:spacing w:val="3"/>
            <w:shd w:val="clear" w:color="auto" w:fill="FFFFFF"/>
          </w:rPr>
          <w:t xml:space="preserve">. 2009; </w:t>
        </w:r>
      </w:ins>
      <w:ins w:id="658" w:author="Mary Hunsicker" w:date="2021-12-02T14:53:00Z">
        <w:r w:rsidRPr="006D32BA">
          <w:rPr>
            <w:color w:val="3C4043"/>
            <w:spacing w:val="3"/>
            <w:shd w:val="clear" w:color="auto" w:fill="FFFFFF"/>
          </w:rPr>
          <w:t>83</w:t>
        </w:r>
      </w:ins>
      <w:ins w:id="659" w:author="Mary Hunsicker" w:date="2021-12-02T14:55:00Z">
        <w:r>
          <w:rPr>
            <w:color w:val="3C4043"/>
            <w:spacing w:val="3"/>
            <w:shd w:val="clear" w:color="auto" w:fill="FFFFFF"/>
          </w:rPr>
          <w:t xml:space="preserve">, </w:t>
        </w:r>
      </w:ins>
      <w:ins w:id="660" w:author="Mary Hunsicker" w:date="2021-12-02T14:53:00Z">
        <w:r w:rsidRPr="006D32BA">
          <w:rPr>
            <w:color w:val="3C4043"/>
            <w:spacing w:val="3"/>
            <w:shd w:val="clear" w:color="auto" w:fill="FFFFFF"/>
          </w:rPr>
          <w:t>49-64</w:t>
        </w:r>
      </w:ins>
      <w:ins w:id="661"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Variability from scales in marine sediments and other historical records. In: Checkley DM, </w:t>
      </w:r>
      <w:r w:rsidRPr="008371E0">
        <w:lastRenderedPageBreak/>
        <w:t>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662"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663" w:author="Mary Hunsicker" w:date="2021-12-02T14:55:00Z">
        <w:r w:rsidRPr="006D32BA">
          <w:rPr>
            <w:color w:val="3C4043"/>
            <w:spacing w:val="3"/>
            <w:shd w:val="clear" w:color="auto" w:fill="FFFFFF"/>
            <w:rPrChange w:id="664"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665" w:author="Mary Hunsicker" w:date="2021-12-02T14:56:00Z">
        <w:r w:rsidRPr="006D32BA">
          <w:rPr>
            <w:color w:val="3C4043"/>
            <w:spacing w:val="3"/>
            <w:shd w:val="clear" w:color="auto" w:fill="FFFFFF"/>
            <w:rPrChange w:id="666"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667" w:author="Mary Hunsicker" w:date="2021-12-02T14:55:00Z">
        <w:r w:rsidRPr="006D32BA">
          <w:rPr>
            <w:color w:val="3C4043"/>
            <w:spacing w:val="3"/>
            <w:shd w:val="clear" w:color="auto" w:fill="FFFFFF"/>
            <w:rPrChange w:id="668" w:author="Mary Hunsicker" w:date="2021-12-02T14:56:00Z">
              <w:rPr>
                <w:rFonts w:ascii="Roboto" w:hAnsi="Roboto"/>
                <w:color w:val="3C4043"/>
                <w:spacing w:val="3"/>
                <w:sz w:val="21"/>
                <w:szCs w:val="21"/>
                <w:shd w:val="clear" w:color="auto" w:fill="FFFFFF"/>
              </w:rPr>
            </w:rPrChange>
          </w:rPr>
          <w:t>91</w:t>
        </w:r>
      </w:ins>
      <w:ins w:id="669" w:author="Mary Hunsicker" w:date="2021-12-02T14:56:00Z">
        <w:r>
          <w:rPr>
            <w:color w:val="3C4043"/>
            <w:spacing w:val="3"/>
            <w:shd w:val="clear" w:color="auto" w:fill="FFFFFF"/>
          </w:rPr>
          <w:t>:</w:t>
        </w:r>
        <w:r w:rsidRPr="006D32BA">
          <w:rPr>
            <w:color w:val="3C4043"/>
            <w:spacing w:val="3"/>
            <w:shd w:val="clear" w:color="auto" w:fill="FFFFFF"/>
            <w:rPrChange w:id="670" w:author="Mary Hunsicker" w:date="2021-12-02T14:56:00Z">
              <w:rPr>
                <w:rFonts w:ascii="Roboto" w:hAnsi="Roboto"/>
                <w:color w:val="3C4043"/>
                <w:spacing w:val="3"/>
                <w:sz w:val="21"/>
                <w:szCs w:val="21"/>
                <w:shd w:val="clear" w:color="auto" w:fill="FFFFFF"/>
              </w:rPr>
            </w:rPrChange>
          </w:rPr>
          <w:t xml:space="preserve"> </w:t>
        </w:r>
      </w:ins>
      <w:ins w:id="671" w:author="Mary Hunsicker" w:date="2021-12-02T14:55:00Z">
        <w:r w:rsidRPr="006D32BA">
          <w:rPr>
            <w:color w:val="3C4043"/>
            <w:spacing w:val="3"/>
            <w:shd w:val="clear" w:color="auto" w:fill="FFFFFF"/>
            <w:rPrChange w:id="672"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lastRenderedPageBreak/>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673"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w:t>
      </w:r>
      <w:r w:rsidRPr="008371E0">
        <w:rPr>
          <w:rFonts w:ascii="Times" w:hAnsi="Times"/>
          <w:noProof/>
          <w:color w:val="000000" w:themeColor="text1"/>
        </w:rPr>
        <w:lastRenderedPageBreak/>
        <w:t>17-0119.1</w:t>
      </w:r>
    </w:p>
    <w:p w14:paraId="3CD74D11" w14:textId="56963275" w:rsidR="00F32C63" w:rsidRDefault="008371E0" w:rsidP="00F32C63">
      <w:pPr>
        <w:widowControl w:val="0"/>
        <w:autoSpaceDE w:val="0"/>
        <w:autoSpaceDN w:val="0"/>
        <w:adjustRightInd w:val="0"/>
        <w:spacing w:line="480" w:lineRule="auto"/>
        <w:ind w:left="480" w:hanging="480"/>
        <w:rPr>
          <w:ins w:id="674"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675" w:author="Mary Hunsicker" w:date="2021-11-23T13:17:00Z"/>
          <w:color w:val="000000" w:themeColor="text1"/>
          <w:shd w:val="clear" w:color="auto" w:fill="FFFFFF"/>
        </w:rPr>
      </w:pPr>
      <w:ins w:id="676"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MA, Ciannelli L, Puerta P, Wettstein JJ, Rykaczewski RR, Opiekun M. Non-stationary </w:t>
      </w:r>
      <w:r w:rsidRPr="008371E0">
        <w:rPr>
          <w:rFonts w:eastAsiaTheme="minorHAnsi"/>
        </w:rPr>
        <w:lastRenderedPageBreak/>
        <w:t>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54D7B158"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w:t>
      </w:r>
      <w:ins w:id="677" w:author="Mary Hunsicker" w:date="2021-12-08T21:16:00Z">
        <w:r w:rsidR="00C166C5">
          <w:rPr>
            <w:rFonts w:eastAsiaTheme="minorHAnsi"/>
          </w:rPr>
          <w:t xml:space="preserve"> </w:t>
        </w:r>
      </w:ins>
      <w:ins w:id="678" w:author="Mary Hunsicker" w:date="2021-12-08T21:15:00Z">
        <w:r w:rsidR="00C166C5">
          <w:rPr>
            <w:rFonts w:eastAsiaTheme="minorHAnsi"/>
          </w:rPr>
          <w:t xml:space="preserve">MA, </w:t>
        </w:r>
      </w:ins>
      <w:ins w:id="679" w:author="Mary Hunsicker" w:date="2021-12-08T21:27:00Z">
        <w:r w:rsidR="002F37A0">
          <w:rPr>
            <w:rFonts w:eastAsiaTheme="minorHAnsi"/>
          </w:rPr>
          <w:t>Hunsicker ME, Ward EJ, Anderson SC, Gao</w:t>
        </w:r>
      </w:ins>
      <w:ins w:id="680" w:author="Mary Hunsicker" w:date="2021-12-08T21:28:00Z">
        <w:r w:rsidR="002F37A0">
          <w:rPr>
            <w:rFonts w:eastAsiaTheme="minorHAnsi"/>
          </w:rPr>
          <w:t xml:space="preserve"> </w:t>
        </w:r>
      </w:ins>
      <w:ins w:id="681" w:author="Mary Hunsicker" w:date="2021-12-08T21:27:00Z">
        <w:r w:rsidR="002F37A0">
          <w:rPr>
            <w:rFonts w:eastAsiaTheme="minorHAnsi"/>
          </w:rPr>
          <w:t>J</w:t>
        </w:r>
      </w:ins>
      <w:ins w:id="682" w:author="Mary Hunsicker" w:date="2021-12-08T21:28:00Z">
        <w:r w:rsidR="002F37A0">
          <w:rPr>
            <w:rFonts w:eastAsiaTheme="minorHAnsi"/>
          </w:rPr>
          <w:t xml:space="preserve">, Zador S et al. </w:t>
        </w:r>
      </w:ins>
      <w:del w:id="683" w:author="Mary Hunsicker" w:date="2021-12-08T21:15:00Z">
        <w:r w:rsidRPr="008371E0" w:rsidDel="00C166C5">
          <w:rPr>
            <w:rFonts w:eastAsiaTheme="minorHAnsi"/>
          </w:rPr>
          <w:delText xml:space="preserve"> et al. 2020a. </w:delText>
        </w:r>
      </w:del>
      <w:r w:rsidRPr="008371E0">
        <w:rPr>
          <w:shd w:val="clear" w:color="auto" w:fill="FFFFFF"/>
        </w:rPr>
        <w:t>Evaluating ecosystem change as Gulf of Alaska temperature exceeds the limits of preindustrial variability. Prog. Ocean. 2020a; 117: 7665-7671.</w:t>
      </w:r>
    </w:p>
    <w:p w14:paraId="0EE86ED4" w14:textId="17620AAC"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w:t>
      </w:r>
      <w:del w:id="684" w:author="Mary Hunsicker" w:date="2021-12-08T21:16:00Z">
        <w:r w:rsidRPr="008371E0" w:rsidDel="00C166C5">
          <w:rPr>
            <w:rFonts w:ascii="Times" w:hAnsi="Times"/>
            <w:noProof/>
          </w:rPr>
          <w:delText xml:space="preserve">2020b. </w:delText>
        </w:r>
      </w:del>
      <w:r w:rsidRPr="008371E0">
        <w:rPr>
          <w:rFonts w:ascii="Times" w:hAnsi="Times"/>
          <w:noProof/>
        </w:rPr>
        <w:t>The changing physical and ecological meanings of North Pacific Ocean climate indices. Proc. Natl. Acad. Sci. U.S.A. 2020b; 117: 7665–7671. doi: 10.1073/pnas.1921266117.</w:t>
      </w:r>
    </w:p>
    <w:p w14:paraId="05F0796F" w14:textId="62FEDA82"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 xml:space="preserve">Litzow MA, Malick MJ, Bond NA, Cunningham CJ, Gosselin JL, Ward EJ. </w:t>
      </w:r>
      <w:del w:id="685" w:author="Mary Hunsicker" w:date="2021-12-08T21:15:00Z">
        <w:r w:rsidRPr="008371E0" w:rsidDel="00C166C5">
          <w:rPr>
            <w:noProof/>
          </w:rPr>
          <w:delText xml:space="preserve">2020c. </w:delText>
        </w:r>
      </w:del>
      <w:r w:rsidRPr="008371E0">
        <w:rPr>
          <w:noProof/>
        </w:rPr>
        <w:t>Quantifying a novel climate through changes in PDO-climate and PDO-salmon relationships. Geophys. Res. Lett. 2020</w:t>
      </w:r>
      <w:ins w:id="686" w:author="Mary Hunsicker" w:date="2021-12-08T21:15:00Z">
        <w:r w:rsidR="00C166C5">
          <w:rPr>
            <w:noProof/>
          </w:rPr>
          <w:t>c</w:t>
        </w:r>
      </w:ins>
      <w:del w:id="687" w:author="Mary Hunsicker" w:date="2021-12-08T21:15:00Z">
        <w:r w:rsidRPr="008371E0" w:rsidDel="00C166C5">
          <w:rPr>
            <w:noProof/>
          </w:rPr>
          <w:delText>b</w:delText>
        </w:r>
      </w:del>
      <w:r w:rsidRPr="008371E0">
        <w:rPr>
          <w:noProof/>
        </w:rPr>
        <w:t>.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5E020FCA"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w:t>
      </w:r>
      <w:del w:id="688" w:author="Mary Hunsicker" w:date="2021-12-08T21:16:00Z">
        <w:r w:rsidRPr="008371E0" w:rsidDel="00C166C5">
          <w:rPr>
            <w:rFonts w:ascii="Times" w:hAnsi="Times"/>
            <w:color w:val="000000"/>
          </w:rPr>
          <w:delText xml:space="preserve">2020. </w:delText>
        </w:r>
      </w:del>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 xml:space="preserve">Front. Mar. Sci. </w:t>
      </w:r>
      <w:ins w:id="689" w:author="Mary Hunsicker" w:date="2021-12-08T21:16:00Z">
        <w:r w:rsidR="00C166C5">
          <w:rPr>
            <w:color w:val="000000" w:themeColor="text1"/>
          </w:rPr>
          <w:t xml:space="preserve">2020; </w:t>
        </w:r>
      </w:ins>
      <w:r w:rsidRPr="008371E0">
        <w:rPr>
          <w:color w:val="000000" w:themeColor="text1"/>
        </w:rPr>
        <w:t>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lastRenderedPageBreak/>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del w:id="690" w:author="Mary Hunsicker" w:date="2021-12-08T21:17:00Z">
        <w:r w:rsidRPr="003154E1" w:rsidDel="00C166C5">
          <w:rPr>
            <w:shd w:val="clear" w:color="auto" w:fill="FFFFFF"/>
          </w:rPr>
          <w:delText xml:space="preserve">, </w:delText>
        </w:r>
      </w:del>
      <w:r w:rsidRPr="003154E1">
        <w:rPr>
          <w:shd w:val="clear" w:color="auto" w:fill="FFFFFF"/>
        </w:rPr>
        <w:t>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691"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692"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693" w:author="Mary Hunsicker" w:date="2021-12-02T15:15:00Z">
            <w:rPr>
              <w:rFonts w:eastAsiaTheme="minorHAnsi"/>
            </w:rPr>
          </w:rPrChange>
        </w:rPr>
      </w:pPr>
      <w:ins w:id="694"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695" w:author="Mary Hunsicker" w:date="2021-12-02T15:16:00Z">
        <w:r>
          <w:rPr>
            <w:color w:val="1155CC"/>
            <w:shd w:val="clear" w:color="auto" w:fill="FFFFFF"/>
          </w:rPr>
          <w:t xml:space="preserve">, </w:t>
        </w:r>
      </w:ins>
      <w:ins w:id="696" w:author="Mary Hunsicker" w:date="2021-12-02T15:15:00Z">
        <w:r w:rsidRPr="00275C29">
          <w:rPr>
            <w:color w:val="1155CC"/>
            <w:shd w:val="clear" w:color="auto" w:fill="FFFFFF"/>
          </w:rPr>
          <w:t>Field</w:t>
        </w:r>
      </w:ins>
      <w:ins w:id="697" w:author="Mary Hunsicker" w:date="2021-12-02T15:16:00Z">
        <w:r>
          <w:rPr>
            <w:color w:val="1155CC"/>
            <w:shd w:val="clear" w:color="auto" w:fill="FFFFFF"/>
          </w:rPr>
          <w:t xml:space="preserve"> </w:t>
        </w:r>
      </w:ins>
      <w:ins w:id="698" w:author="Mary Hunsicker" w:date="2021-12-02T15:15:00Z">
        <w:r w:rsidRPr="00275C29">
          <w:rPr>
            <w:color w:val="1155CC"/>
            <w:shd w:val="clear" w:color="auto" w:fill="FFFFFF"/>
          </w:rPr>
          <w:t>JC, Goericke</w:t>
        </w:r>
      </w:ins>
      <w:ins w:id="699" w:author="Mary Hunsicker" w:date="2021-12-02T15:16:00Z">
        <w:r>
          <w:rPr>
            <w:color w:val="1155CC"/>
            <w:shd w:val="clear" w:color="auto" w:fill="FFFFFF"/>
          </w:rPr>
          <w:t xml:space="preserve"> </w:t>
        </w:r>
      </w:ins>
      <w:ins w:id="700" w:author="Mary Hunsicker" w:date="2021-12-02T15:15:00Z">
        <w:r w:rsidRPr="00275C29">
          <w:rPr>
            <w:color w:val="1155CC"/>
            <w:shd w:val="clear" w:color="auto" w:fill="FFFFFF"/>
          </w:rPr>
          <w:t>R, Griffith</w:t>
        </w:r>
      </w:ins>
      <w:ins w:id="701" w:author="Mary Hunsicker" w:date="2021-12-02T15:16:00Z">
        <w:r>
          <w:rPr>
            <w:color w:val="1155CC"/>
            <w:shd w:val="clear" w:color="auto" w:fill="FFFFFF"/>
          </w:rPr>
          <w:t xml:space="preserve"> </w:t>
        </w:r>
      </w:ins>
      <w:ins w:id="702" w:author="Mary Hunsicker" w:date="2021-12-02T15:15:00Z">
        <w:r w:rsidRPr="00275C29">
          <w:rPr>
            <w:color w:val="1155CC"/>
            <w:shd w:val="clear" w:color="auto" w:fill="FFFFFF"/>
          </w:rPr>
          <w:t>D, Hanisko</w:t>
        </w:r>
      </w:ins>
      <w:ins w:id="703" w:author="Mary Hunsicker" w:date="2021-12-02T15:16:00Z">
        <w:r>
          <w:rPr>
            <w:color w:val="1155CC"/>
            <w:shd w:val="clear" w:color="auto" w:fill="FFFFFF"/>
          </w:rPr>
          <w:t xml:space="preserve"> </w:t>
        </w:r>
      </w:ins>
      <w:ins w:id="704" w:author="Mary Hunsicker" w:date="2021-12-02T15:15:00Z">
        <w:r w:rsidRPr="00275C29">
          <w:rPr>
            <w:color w:val="1155CC"/>
            <w:shd w:val="clear" w:color="auto" w:fill="FFFFFF"/>
          </w:rPr>
          <w:t>DS, Hare</w:t>
        </w:r>
      </w:ins>
      <w:ins w:id="705" w:author="Mary Hunsicker" w:date="2021-12-02T15:16:00Z">
        <w:r>
          <w:rPr>
            <w:color w:val="1155CC"/>
            <w:shd w:val="clear" w:color="auto" w:fill="FFFFFF"/>
          </w:rPr>
          <w:t xml:space="preserve"> </w:t>
        </w:r>
      </w:ins>
      <w:ins w:id="706" w:author="Mary Hunsicker" w:date="2021-12-02T15:15:00Z">
        <w:r w:rsidRPr="00275C29">
          <w:rPr>
            <w:color w:val="1155CC"/>
            <w:shd w:val="clear" w:color="auto" w:fill="FFFFFF"/>
          </w:rPr>
          <w:t>JA, Lyczkowski-Shultz</w:t>
        </w:r>
      </w:ins>
      <w:ins w:id="707" w:author="Mary Hunsicker" w:date="2021-12-02T15:16:00Z">
        <w:r>
          <w:rPr>
            <w:color w:val="1155CC"/>
            <w:shd w:val="clear" w:color="auto" w:fill="FFFFFF"/>
          </w:rPr>
          <w:t xml:space="preserve"> </w:t>
        </w:r>
      </w:ins>
      <w:ins w:id="708" w:author="Mary Hunsicker" w:date="2021-12-02T15:15:00Z">
        <w:r w:rsidRPr="00275C29">
          <w:rPr>
            <w:color w:val="1155CC"/>
            <w:shd w:val="clear" w:color="auto" w:fill="FFFFFF"/>
          </w:rPr>
          <w:t>J, Peterson</w:t>
        </w:r>
      </w:ins>
      <w:ins w:id="709" w:author="Mary Hunsicker" w:date="2021-12-02T15:16:00Z">
        <w:r>
          <w:rPr>
            <w:color w:val="1155CC"/>
            <w:shd w:val="clear" w:color="auto" w:fill="FFFFFF"/>
          </w:rPr>
          <w:t xml:space="preserve"> </w:t>
        </w:r>
      </w:ins>
      <w:ins w:id="710" w:author="Mary Hunsicker" w:date="2021-12-02T15:15:00Z">
        <w:r w:rsidRPr="00275C29">
          <w:rPr>
            <w:color w:val="1155CC"/>
            <w:shd w:val="clear" w:color="auto" w:fill="FFFFFF"/>
          </w:rPr>
          <w:t>WT, Watson</w:t>
        </w:r>
      </w:ins>
      <w:ins w:id="711" w:author="Mary Hunsicker" w:date="2021-12-02T15:16:00Z">
        <w:r>
          <w:rPr>
            <w:color w:val="1155CC"/>
            <w:shd w:val="clear" w:color="auto" w:fill="FFFFFF"/>
          </w:rPr>
          <w:t xml:space="preserve"> </w:t>
        </w:r>
      </w:ins>
      <w:ins w:id="712" w:author="Mary Hunsicker" w:date="2021-12-02T15:15:00Z">
        <w:r w:rsidRPr="00275C29">
          <w:rPr>
            <w:color w:val="1155CC"/>
            <w:shd w:val="clear" w:color="auto" w:fill="FFFFFF"/>
          </w:rPr>
          <w:t>W</w:t>
        </w:r>
      </w:ins>
      <w:ins w:id="713" w:author="Mary Hunsicker" w:date="2021-12-02T15:16:00Z">
        <w:r>
          <w:rPr>
            <w:color w:val="1155CC"/>
            <w:shd w:val="clear" w:color="auto" w:fill="FFFFFF"/>
          </w:rPr>
          <w:t xml:space="preserve">, </w:t>
        </w:r>
      </w:ins>
      <w:ins w:id="714" w:author="Mary Hunsicker" w:date="2021-12-02T15:15:00Z">
        <w:r w:rsidRPr="00275C29">
          <w:rPr>
            <w:color w:val="1155CC"/>
            <w:shd w:val="clear" w:color="auto" w:fill="FFFFFF"/>
          </w:rPr>
          <w:t>Weber</w:t>
        </w:r>
      </w:ins>
      <w:ins w:id="715" w:author="Mary Hunsicker" w:date="2021-12-02T15:16:00Z">
        <w:r>
          <w:rPr>
            <w:color w:val="1155CC"/>
            <w:shd w:val="clear" w:color="auto" w:fill="FFFFFF"/>
          </w:rPr>
          <w:t xml:space="preserve"> </w:t>
        </w:r>
      </w:ins>
      <w:ins w:id="716" w:author="Mary Hunsicker" w:date="2021-12-02T15:15:00Z">
        <w:r w:rsidRPr="00275C29">
          <w:rPr>
            <w:color w:val="1155CC"/>
            <w:shd w:val="clear" w:color="auto" w:fill="FFFFFF"/>
          </w:rPr>
          <w:t>ED.</w:t>
        </w:r>
      </w:ins>
      <w:ins w:id="717" w:author="Mary Hunsicker" w:date="2021-12-02T15:16:00Z">
        <w:r>
          <w:rPr>
            <w:color w:val="1155CC"/>
            <w:shd w:val="clear" w:color="auto" w:fill="FFFFFF"/>
          </w:rPr>
          <w:t xml:space="preserve"> </w:t>
        </w:r>
      </w:ins>
      <w:ins w:id="718" w:author="Mary Hunsicker" w:date="2021-12-02T15:15:00Z">
        <w:r w:rsidRPr="00275C29">
          <w:rPr>
            <w:color w:val="1155CC"/>
            <w:shd w:val="clear" w:color="auto" w:fill="FFFFFF"/>
          </w:rPr>
          <w:t>Long time series in US fisheries oceanography. Oceanography</w:t>
        </w:r>
      </w:ins>
      <w:ins w:id="719" w:author="Mary Hunsicker" w:date="2021-12-02T15:16:00Z">
        <w:r>
          <w:rPr>
            <w:color w:val="1155CC"/>
            <w:shd w:val="clear" w:color="auto" w:fill="FFFFFF"/>
          </w:rPr>
          <w:t xml:space="preserve"> 2014</w:t>
        </w:r>
      </w:ins>
      <w:ins w:id="720" w:author="Mary Hunsicker" w:date="2021-12-02T15:17:00Z">
        <w:r>
          <w:rPr>
            <w:color w:val="1155CC"/>
            <w:shd w:val="clear" w:color="auto" w:fill="FFFFFF"/>
          </w:rPr>
          <w:t>;</w:t>
        </w:r>
      </w:ins>
      <w:ins w:id="721" w:author="Mary Hunsicker" w:date="2021-12-02T15:15:00Z">
        <w:r w:rsidRPr="00275C29">
          <w:rPr>
            <w:color w:val="1155CC"/>
            <w:shd w:val="clear" w:color="auto" w:fill="FFFFFF"/>
          </w:rPr>
          <w:t xml:space="preserve"> 27</w:t>
        </w:r>
      </w:ins>
      <w:ins w:id="722" w:author="Mary Hunsicker" w:date="2021-12-02T15:17:00Z">
        <w:r>
          <w:rPr>
            <w:color w:val="1155CC"/>
            <w:shd w:val="clear" w:color="auto" w:fill="FFFFFF"/>
          </w:rPr>
          <w:t xml:space="preserve">: </w:t>
        </w:r>
      </w:ins>
      <w:ins w:id="723"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w:t>
      </w:r>
      <w:r w:rsidRPr="008371E0">
        <w:rPr>
          <w:rFonts w:ascii="Times" w:hAnsi="Times" w:cs="Arial"/>
          <w:noProof/>
        </w:rPr>
        <w:lastRenderedPageBreak/>
        <w:t xml:space="preserve">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724"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37DB6D02"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2F37A0">
        <w:rPr>
          <w:rFonts w:ascii="Times" w:hAnsi="Times" w:cs="Arial"/>
        </w:rPr>
        <w:t>Peterson</w:t>
      </w:r>
      <w:ins w:id="725" w:author="Mary Hunsicker" w:date="2021-12-08T21:22:00Z">
        <w:r w:rsidR="002F37A0" w:rsidRPr="002F37A0">
          <w:rPr>
            <w:rFonts w:ascii="Times" w:hAnsi="Times" w:cs="Arial"/>
            <w:rPrChange w:id="726" w:author="Mary Hunsicker" w:date="2021-12-08T21:26:00Z">
              <w:rPr>
                <w:rFonts w:ascii="Times" w:hAnsi="Times" w:cs="Arial"/>
                <w:highlight w:val="yellow"/>
              </w:rPr>
            </w:rPrChange>
          </w:rPr>
          <w:t xml:space="preserve"> WT, </w:t>
        </w:r>
      </w:ins>
      <w:r w:rsidRPr="002F37A0">
        <w:rPr>
          <w:rFonts w:ascii="Times" w:hAnsi="Times" w:cs="Arial"/>
        </w:rPr>
        <w:t xml:space="preserve"> </w:t>
      </w:r>
      <w:ins w:id="727" w:author="Mary Hunsicker" w:date="2021-12-08T21:23:00Z">
        <w:r w:rsidR="002F37A0" w:rsidRPr="002F37A0">
          <w:rPr>
            <w:rFonts w:ascii="Times" w:hAnsi="Times" w:cs="Arial"/>
            <w:rPrChange w:id="728" w:author="Mary Hunsicker" w:date="2021-12-08T21:26:00Z">
              <w:rPr>
                <w:rFonts w:ascii="Times" w:hAnsi="Times" w:cs="Arial"/>
                <w:highlight w:val="yellow"/>
              </w:rPr>
            </w:rPrChange>
          </w:rPr>
          <w:t xml:space="preserve">Fisher JL, Strub PT, Du X, Risien C, Peterson J </w:t>
        </w:r>
      </w:ins>
      <w:r w:rsidRPr="002F37A0">
        <w:rPr>
          <w:rFonts w:ascii="Times" w:hAnsi="Times" w:cs="Arial"/>
        </w:rPr>
        <w:t xml:space="preserve">et al. </w:t>
      </w:r>
      <w:del w:id="729" w:author="Mary Hunsicker" w:date="2021-12-08T21:23:00Z">
        <w:r w:rsidRPr="002F37A0" w:rsidDel="002F37A0">
          <w:rPr>
            <w:rFonts w:ascii="Times" w:hAnsi="Times" w:cs="Arial"/>
          </w:rPr>
          <w:delText xml:space="preserve">2015 </w:delText>
        </w:r>
      </w:del>
      <w:ins w:id="730" w:author="Mary Hunsicker" w:date="2021-12-08T21:23:00Z">
        <w:r w:rsidR="002F37A0" w:rsidRPr="002F37A0">
          <w:rPr>
            <w:rFonts w:ascii="Times" w:hAnsi="Times" w:cs="Arial"/>
            <w:rPrChange w:id="731" w:author="Mary Hunsicker" w:date="2021-12-08T21:26:00Z">
              <w:rPr>
                <w:rFonts w:ascii="Times" w:hAnsi="Times" w:cs="Arial"/>
                <w:highlight w:val="yellow"/>
              </w:rPr>
            </w:rPrChange>
          </w:rPr>
          <w:t>The pelagic</w:t>
        </w:r>
      </w:ins>
      <w:ins w:id="732" w:author="Mary Hunsicker" w:date="2021-12-08T21:24:00Z">
        <w:r w:rsidR="002F37A0" w:rsidRPr="002F37A0">
          <w:rPr>
            <w:rFonts w:ascii="Times" w:hAnsi="Times" w:cs="Arial"/>
            <w:rPrChange w:id="733" w:author="Mary Hunsicker" w:date="2021-12-08T21:26:00Z">
              <w:rPr>
                <w:rFonts w:ascii="Times" w:hAnsi="Times" w:cs="Arial"/>
                <w:highlight w:val="yellow"/>
              </w:rPr>
            </w:rPrChange>
          </w:rPr>
          <w:t xml:space="preserve"> ecosystem in </w:t>
        </w:r>
        <w:r w:rsidR="002F37A0" w:rsidRPr="002F37A0">
          <w:rPr>
            <w:rFonts w:ascii="Times" w:hAnsi="Times" w:cs="Arial"/>
            <w:rPrChange w:id="734" w:author="Mary Hunsicker" w:date="2021-12-08T21:26:00Z">
              <w:rPr>
                <w:rFonts w:ascii="Times" w:hAnsi="Times" w:cs="Arial"/>
                <w:highlight w:val="yellow"/>
              </w:rPr>
            </w:rPrChange>
          </w:rPr>
          <w:lastRenderedPageBreak/>
          <w:t xml:space="preserve">the Northern California Current off Oregon during the 2014-2016 warm anomalies within the context of the past 20 years. </w:t>
        </w:r>
      </w:ins>
      <w:ins w:id="735" w:author="Mary Hunsicker" w:date="2021-12-08T21:25:00Z">
        <w:r w:rsidR="002F37A0" w:rsidRPr="002F37A0">
          <w:rPr>
            <w:rFonts w:ascii="Times" w:hAnsi="Times" w:cs="Arial"/>
            <w:rPrChange w:id="736" w:author="Mary Hunsicker" w:date="2021-12-08T21:26:00Z">
              <w:rPr>
                <w:rFonts w:ascii="Times" w:hAnsi="Times" w:cs="Arial"/>
                <w:highlight w:val="yellow"/>
              </w:rPr>
            </w:rPrChange>
          </w:rPr>
          <w:t>J</w:t>
        </w:r>
      </w:ins>
      <w:ins w:id="737" w:author="Mary Hunsicker" w:date="2021-12-08T21:27:00Z">
        <w:r w:rsidR="002F37A0">
          <w:rPr>
            <w:rFonts w:ascii="Times" w:hAnsi="Times" w:cs="Arial"/>
          </w:rPr>
          <w:t>.</w:t>
        </w:r>
      </w:ins>
      <w:ins w:id="738" w:author="Mary Hunsicker" w:date="2021-12-08T21:25:00Z">
        <w:r w:rsidR="002F37A0" w:rsidRPr="002F37A0">
          <w:rPr>
            <w:rFonts w:ascii="Times" w:hAnsi="Times" w:cs="Arial"/>
            <w:rPrChange w:id="739" w:author="Mary Hunsicker" w:date="2021-12-08T21:26:00Z">
              <w:rPr>
                <w:rFonts w:ascii="Times" w:hAnsi="Times" w:cs="Arial"/>
                <w:highlight w:val="yellow"/>
              </w:rPr>
            </w:rPrChange>
          </w:rPr>
          <w:t xml:space="preserve"> Geophys. Res. 2017; 122: </w:t>
        </w:r>
      </w:ins>
      <w:ins w:id="740" w:author="Mary Hunsicker" w:date="2021-12-08T21:26:00Z">
        <w:r w:rsidR="002F37A0" w:rsidRPr="002F37A0">
          <w:rPr>
            <w:rFonts w:ascii="Times" w:hAnsi="Times" w:cs="Arial"/>
            <w:rPrChange w:id="741" w:author="Mary Hunsicker" w:date="2021-12-08T21:26:00Z">
              <w:rPr>
                <w:rFonts w:ascii="Times" w:hAnsi="Times" w:cs="Arial"/>
                <w:highlight w:val="yellow"/>
              </w:rPr>
            </w:rPrChange>
          </w:rPr>
          <w:t xml:space="preserve">7267-7290. </w:t>
        </w:r>
      </w:ins>
      <w:del w:id="742" w:author="Mary Hunsicker" w:date="2021-12-08T21:26:00Z">
        <w:r w:rsidRPr="002F37A0" w:rsidDel="002F37A0">
          <w:rPr>
            <w:rFonts w:ascii="Times" w:hAnsi="Times" w:cs="Arial"/>
          </w:rPr>
          <w:delText>https://agupubs.onlinelibrary.wiley.com/doi/full/10.1002/2017JC012952</w:delText>
        </w:r>
      </w:del>
    </w:p>
    <w:p w14:paraId="7D65F896" w14:textId="1C5265BB"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w:t>
      </w:r>
      <w:ins w:id="743" w:author="Mary Hunsicker" w:date="2021-12-08T21:18:00Z">
        <w:r w:rsidR="00C166C5">
          <w:rPr>
            <w:rFonts w:ascii="Times" w:hAnsi="Times" w:cs="Arial"/>
          </w:rPr>
          <w:t xml:space="preserve"> </w:t>
        </w:r>
      </w:ins>
      <w:del w:id="744" w:author="Mary Hunsicker" w:date="2021-12-08T21:18:00Z">
        <w:r w:rsidRPr="008371E0" w:rsidDel="00C166C5">
          <w:rPr>
            <w:rFonts w:ascii="Times" w:hAnsi="Times" w:cs="Arial"/>
          </w:rPr>
          <w:delText xml:space="preserve"> </w:delText>
        </w:r>
      </w:del>
      <w:r w:rsidRPr="008371E0">
        <w:rPr>
          <w:rFonts w:ascii="Times" w:hAnsi="Times" w:cs="Arial"/>
        </w:rPr>
        <w:t>10.1371/journal.pone.0226087</w:t>
      </w:r>
    </w:p>
    <w:p w14:paraId="4BFE82E2" w14:textId="5F3320C8"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w:t>
      </w:r>
      <w:del w:id="745" w:author="Mary Hunsicker" w:date="2021-12-08T21:18:00Z">
        <w:r w:rsidRPr="008371E0" w:rsidDel="00C166C5">
          <w:rPr>
            <w:rFonts w:ascii="Times" w:hAnsi="Times"/>
            <w:noProof/>
          </w:rPr>
          <w:delText xml:space="preserve"> 2018.</w:delText>
        </w:r>
      </w:del>
      <w:r w:rsidRPr="008371E0">
        <w:rPr>
          <w:rFonts w:ascii="Times" w:hAnsi="Times"/>
          <w:noProof/>
        </w:rPr>
        <w:t xml:space="preserve">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4A0C41F4" w:rsidR="008371E0" w:rsidRPr="008371E0" w:rsidDel="00C166C5" w:rsidRDefault="008371E0" w:rsidP="008371E0">
      <w:pPr>
        <w:widowControl w:val="0"/>
        <w:autoSpaceDE w:val="0"/>
        <w:autoSpaceDN w:val="0"/>
        <w:adjustRightInd w:val="0"/>
        <w:spacing w:line="480" w:lineRule="auto"/>
        <w:ind w:left="480" w:hanging="480"/>
        <w:rPr>
          <w:del w:id="746" w:author="Mary Hunsicker" w:date="2021-12-08T21:18:00Z"/>
          <w:rFonts w:ascii="Times" w:hAnsi="Times"/>
          <w:noProof/>
        </w:rPr>
      </w:pPr>
      <w:r w:rsidRPr="008371E0">
        <w:rPr>
          <w:rFonts w:eastAsiaTheme="minorHAnsi"/>
        </w:rPr>
        <w:t>Puerta P, Ciannelli L, Rykaczewski R, Opiekun M, Litzow MA. Do Gulf of</w:t>
      </w:r>
      <w:ins w:id="747" w:author="Mary Hunsicker" w:date="2021-12-08T21:18:00Z">
        <w:r w:rsidR="00C166C5">
          <w:rPr>
            <w:rFonts w:eastAsiaTheme="minorHAnsi"/>
          </w:rPr>
          <w:t xml:space="preserve"> </w:t>
        </w:r>
      </w:ins>
    </w:p>
    <w:p w14:paraId="3D910E71" w14:textId="1595D58D" w:rsidR="008371E0" w:rsidRPr="008371E0" w:rsidDel="00C166C5" w:rsidRDefault="008371E0">
      <w:pPr>
        <w:widowControl w:val="0"/>
        <w:autoSpaceDE w:val="0"/>
        <w:autoSpaceDN w:val="0"/>
        <w:adjustRightInd w:val="0"/>
        <w:spacing w:line="480" w:lineRule="auto"/>
        <w:ind w:left="480" w:hanging="480"/>
        <w:rPr>
          <w:del w:id="748" w:author="Mary Hunsicker" w:date="2021-12-08T21:18:00Z"/>
          <w:rFonts w:eastAsiaTheme="minorHAnsi"/>
        </w:rPr>
        <w:pPrChange w:id="749" w:author="Mary Hunsicker" w:date="2021-12-08T21:18:00Z">
          <w:pPr>
            <w:autoSpaceDE w:val="0"/>
            <w:autoSpaceDN w:val="0"/>
            <w:adjustRightInd w:val="0"/>
            <w:spacing w:line="480" w:lineRule="auto"/>
            <w:ind w:firstLine="540"/>
          </w:pPr>
        </w:pPrChange>
      </w:pPr>
      <w:r w:rsidRPr="008371E0">
        <w:rPr>
          <w:rFonts w:eastAsiaTheme="minorHAnsi"/>
        </w:rPr>
        <w:t>Alaska fish and crustacean populations show synchronous non-stationary responses</w:t>
      </w:r>
      <w:ins w:id="750" w:author="Mary Hunsicker" w:date="2021-12-08T21:18:00Z">
        <w:r w:rsidR="00C166C5">
          <w:rPr>
            <w:rFonts w:eastAsiaTheme="minorHAnsi"/>
          </w:rPr>
          <w:t xml:space="preserve"> </w:t>
        </w:r>
      </w:ins>
    </w:p>
    <w:p w14:paraId="00E3ECFB" w14:textId="13C032DC" w:rsidR="008371E0" w:rsidRPr="008371E0" w:rsidDel="00C166C5" w:rsidRDefault="008371E0">
      <w:pPr>
        <w:widowControl w:val="0"/>
        <w:autoSpaceDE w:val="0"/>
        <w:autoSpaceDN w:val="0"/>
        <w:adjustRightInd w:val="0"/>
        <w:spacing w:line="480" w:lineRule="auto"/>
        <w:ind w:left="480" w:hanging="480"/>
        <w:rPr>
          <w:del w:id="751" w:author="Mary Hunsicker" w:date="2021-12-08T21:18:00Z"/>
          <w:rFonts w:eastAsiaTheme="minorHAnsi"/>
        </w:rPr>
        <w:pPrChange w:id="752" w:author="Mary Hunsicker" w:date="2021-12-08T21:18:00Z">
          <w:pPr>
            <w:autoSpaceDE w:val="0"/>
            <w:autoSpaceDN w:val="0"/>
            <w:adjustRightInd w:val="0"/>
            <w:spacing w:line="480" w:lineRule="auto"/>
            <w:ind w:firstLine="540"/>
          </w:pPr>
        </w:pPrChange>
      </w:pPr>
      <w:r w:rsidRPr="008371E0">
        <w:rPr>
          <w:rFonts w:eastAsiaTheme="minorHAnsi"/>
        </w:rPr>
        <w:t>to climate? Prog. Oceanogr. 2019; 175: 161–170. doi: 10.1016/j.pocean.2019.</w:t>
      </w:r>
    </w:p>
    <w:p w14:paraId="43070A30" w14:textId="77777777" w:rsidR="008371E0" w:rsidRPr="008371E0" w:rsidRDefault="008371E0">
      <w:pPr>
        <w:widowControl w:val="0"/>
        <w:autoSpaceDE w:val="0"/>
        <w:autoSpaceDN w:val="0"/>
        <w:adjustRightInd w:val="0"/>
        <w:spacing w:line="480" w:lineRule="auto"/>
        <w:ind w:left="480" w:hanging="480"/>
        <w:rPr>
          <w:rFonts w:eastAsiaTheme="minorHAnsi"/>
        </w:rPr>
        <w:pPrChange w:id="753" w:author="Mary Hunsicker" w:date="2021-12-08T21:18:00Z">
          <w:pPr>
            <w:widowControl w:val="0"/>
            <w:autoSpaceDE w:val="0"/>
            <w:autoSpaceDN w:val="0"/>
            <w:adjustRightInd w:val="0"/>
            <w:spacing w:line="480" w:lineRule="auto"/>
            <w:ind w:left="480" w:firstLine="60"/>
          </w:pPr>
        </w:pPrChange>
      </w:pPr>
      <w:r w:rsidRPr="008371E0">
        <w:rPr>
          <w:rFonts w:eastAsiaTheme="minorHAnsi"/>
        </w:rPr>
        <w:t>04.002.</w:t>
      </w:r>
    </w:p>
    <w:p w14:paraId="001EA557" w14:textId="46CAFA94" w:rsidR="008371E0" w:rsidRPr="008371E0" w:rsidDel="00C166C5" w:rsidRDefault="008371E0" w:rsidP="008371E0">
      <w:pPr>
        <w:widowControl w:val="0"/>
        <w:autoSpaceDE w:val="0"/>
        <w:autoSpaceDN w:val="0"/>
        <w:adjustRightInd w:val="0"/>
        <w:spacing w:line="480" w:lineRule="auto"/>
        <w:rPr>
          <w:del w:id="754" w:author="Mary Hunsicker" w:date="2021-12-08T21:18:00Z"/>
          <w:rFonts w:eastAsiaTheme="minorHAnsi"/>
        </w:rPr>
      </w:pPr>
      <w:r w:rsidRPr="008371E0">
        <w:rPr>
          <w:rFonts w:eastAsiaTheme="minorHAnsi"/>
        </w:rPr>
        <w:t>R Core Team. R: A language and environment for statistical computing. R</w:t>
      </w:r>
      <w:ins w:id="755" w:author="Mary Hunsicker" w:date="2021-12-08T21:18:00Z">
        <w:r w:rsidR="00C166C5">
          <w:rPr>
            <w:rFonts w:eastAsiaTheme="minorHAnsi"/>
          </w:rPr>
          <w:t xml:space="preserve"> </w:t>
        </w:r>
      </w:ins>
    </w:p>
    <w:p w14:paraId="32B9A7A3" w14:textId="6463A260" w:rsidR="008371E0" w:rsidDel="00C166C5" w:rsidRDefault="008371E0" w:rsidP="00C166C5">
      <w:pPr>
        <w:widowControl w:val="0"/>
        <w:autoSpaceDE w:val="0"/>
        <w:autoSpaceDN w:val="0"/>
        <w:adjustRightInd w:val="0"/>
        <w:spacing w:line="480" w:lineRule="auto"/>
        <w:ind w:left="540" w:hanging="540"/>
        <w:rPr>
          <w:del w:id="756" w:author="Mary Hunsicker" w:date="2021-12-08T21:18:00Z"/>
          <w:rFonts w:eastAsiaTheme="minorHAnsi"/>
        </w:rPr>
      </w:pPr>
      <w:r w:rsidRPr="008371E0">
        <w:rPr>
          <w:rFonts w:eastAsiaTheme="minorHAnsi"/>
        </w:rPr>
        <w:t>Foundation for Statistical Computing, Vienna, Austria, 2021.</w:t>
      </w:r>
    </w:p>
    <w:p w14:paraId="5D593762" w14:textId="77777777" w:rsidR="00C166C5" w:rsidRPr="008371E0" w:rsidRDefault="00C166C5">
      <w:pPr>
        <w:widowControl w:val="0"/>
        <w:autoSpaceDE w:val="0"/>
        <w:autoSpaceDN w:val="0"/>
        <w:adjustRightInd w:val="0"/>
        <w:spacing w:line="480" w:lineRule="auto"/>
        <w:ind w:left="540" w:hanging="540"/>
        <w:rPr>
          <w:ins w:id="757" w:author="Mary Hunsicker" w:date="2021-12-08T21:18:00Z"/>
          <w:rFonts w:ascii="Times" w:hAnsi="Times"/>
          <w:noProof/>
        </w:rPr>
        <w:pPrChange w:id="758" w:author="Mary Hunsicker" w:date="2021-12-08T21:18:00Z">
          <w:pPr>
            <w:widowControl w:val="0"/>
            <w:autoSpaceDE w:val="0"/>
            <w:autoSpaceDN w:val="0"/>
            <w:adjustRightInd w:val="0"/>
            <w:spacing w:line="480" w:lineRule="auto"/>
            <w:ind w:left="540"/>
          </w:pPr>
        </w:pPrChange>
      </w:pPr>
    </w:p>
    <w:p w14:paraId="1760F86D" w14:textId="63AFF94E" w:rsidR="008371E0" w:rsidRPr="008371E0" w:rsidDel="00C166C5" w:rsidRDefault="008371E0" w:rsidP="008371E0">
      <w:pPr>
        <w:autoSpaceDE w:val="0"/>
        <w:autoSpaceDN w:val="0"/>
        <w:adjustRightInd w:val="0"/>
        <w:spacing w:line="480" w:lineRule="auto"/>
        <w:rPr>
          <w:del w:id="759" w:author="Mary Hunsicker" w:date="2021-12-08T21:18:00Z"/>
          <w:rFonts w:eastAsiaTheme="minorHAnsi"/>
        </w:rPr>
      </w:pPr>
      <w:r w:rsidRPr="008371E0">
        <w:rPr>
          <w:rFonts w:eastAsiaTheme="minorHAnsi"/>
        </w:rPr>
        <w:t>Ralston S, Sakuma KM, Field JC. Interannual variation in pelagic juvenile</w:t>
      </w:r>
      <w:ins w:id="760" w:author="Mary Hunsicker" w:date="2021-12-08T21:18:00Z">
        <w:r w:rsidR="00C166C5">
          <w:rPr>
            <w:rFonts w:eastAsiaTheme="minorHAnsi"/>
          </w:rPr>
          <w:t xml:space="preserve"> </w:t>
        </w:r>
      </w:ins>
    </w:p>
    <w:p w14:paraId="7E273826" w14:textId="77777777" w:rsidR="008371E0" w:rsidRPr="008371E0" w:rsidRDefault="008371E0">
      <w:pPr>
        <w:widowControl w:val="0"/>
        <w:autoSpaceDE w:val="0"/>
        <w:autoSpaceDN w:val="0"/>
        <w:adjustRightInd w:val="0"/>
        <w:spacing w:line="480" w:lineRule="auto"/>
        <w:ind w:left="540" w:hanging="540"/>
        <w:rPr>
          <w:rFonts w:eastAsiaTheme="minorHAnsi"/>
        </w:rPr>
        <w:pPrChange w:id="761" w:author="Mary Hunsicker" w:date="2021-12-08T21:18:00Z">
          <w:pPr>
            <w:autoSpaceDE w:val="0"/>
            <w:autoSpaceDN w:val="0"/>
            <w:adjustRightInd w:val="0"/>
            <w:spacing w:line="480" w:lineRule="auto"/>
            <w:ind w:left="540"/>
          </w:pPr>
        </w:pPrChange>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459F1C34" w:rsidR="008371E0" w:rsidDel="00C166C5" w:rsidRDefault="008371E0" w:rsidP="00C166C5">
      <w:pPr>
        <w:autoSpaceDE w:val="0"/>
        <w:autoSpaceDN w:val="0"/>
        <w:adjustRightInd w:val="0"/>
        <w:spacing w:line="480" w:lineRule="auto"/>
        <w:ind w:left="540" w:hanging="540"/>
        <w:rPr>
          <w:del w:id="762" w:author="Mary Hunsicker" w:date="2021-12-08T21:19:00Z"/>
          <w:rFonts w:eastAsiaTheme="minorHAnsi"/>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0409CB57" w14:textId="77777777" w:rsidR="00C166C5" w:rsidRPr="008371E0" w:rsidRDefault="00C166C5" w:rsidP="008371E0">
      <w:pPr>
        <w:autoSpaceDE w:val="0"/>
        <w:autoSpaceDN w:val="0"/>
        <w:adjustRightInd w:val="0"/>
        <w:spacing w:line="480" w:lineRule="auto"/>
        <w:ind w:left="540" w:hanging="540"/>
        <w:rPr>
          <w:ins w:id="763" w:author="Mary Hunsicker" w:date="2021-12-08T21:19:00Z"/>
          <w:rFonts w:eastAsiaTheme="minorHAnsi"/>
          <w:color w:val="000000" w:themeColor="text1"/>
        </w:rPr>
      </w:pPr>
    </w:p>
    <w:p w14:paraId="7D46F729" w14:textId="3E91777D" w:rsidR="008371E0" w:rsidRPr="008371E0" w:rsidDel="00C166C5" w:rsidRDefault="008371E0" w:rsidP="008371E0">
      <w:pPr>
        <w:autoSpaceDE w:val="0"/>
        <w:autoSpaceDN w:val="0"/>
        <w:adjustRightInd w:val="0"/>
        <w:spacing w:line="480" w:lineRule="auto"/>
        <w:rPr>
          <w:del w:id="764" w:author="Mary Hunsicker" w:date="2021-12-08T21:19:00Z"/>
          <w:rFonts w:eastAsiaTheme="minorHAnsi"/>
        </w:rPr>
      </w:pPr>
      <w:r w:rsidRPr="008371E0">
        <w:rPr>
          <w:rFonts w:eastAsiaTheme="minorHAnsi"/>
        </w:rPr>
        <w:lastRenderedPageBreak/>
        <w:t>Sakuma KM, Field JC, Mantua NJ, Ralston S, Marinovic BB, Carrion CN.</w:t>
      </w:r>
      <w:ins w:id="765" w:author="Mary Hunsicker" w:date="2021-12-08T21:19:00Z">
        <w:r w:rsidR="00C166C5">
          <w:rPr>
            <w:rFonts w:eastAsiaTheme="minorHAnsi"/>
          </w:rPr>
          <w:t xml:space="preserve"> </w:t>
        </w:r>
      </w:ins>
    </w:p>
    <w:p w14:paraId="2684E5CB" w14:textId="77777777" w:rsidR="008371E0" w:rsidRPr="008371E0" w:rsidRDefault="008371E0">
      <w:pPr>
        <w:autoSpaceDE w:val="0"/>
        <w:autoSpaceDN w:val="0"/>
        <w:adjustRightInd w:val="0"/>
        <w:spacing w:line="480" w:lineRule="auto"/>
        <w:ind w:left="540" w:hanging="540"/>
        <w:rPr>
          <w:rFonts w:eastAsiaTheme="minorHAnsi"/>
        </w:rPr>
        <w:pPrChange w:id="766" w:author="Mary Hunsicker" w:date="2021-12-08T21:19:00Z">
          <w:pPr>
            <w:autoSpaceDE w:val="0"/>
            <w:autoSpaceDN w:val="0"/>
            <w:adjustRightInd w:val="0"/>
            <w:spacing w:line="480" w:lineRule="auto"/>
            <w:ind w:left="540"/>
          </w:pPr>
        </w:pPrChange>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1EEC8062" w:rsidR="008371E0" w:rsidDel="00C166C5" w:rsidRDefault="008371E0" w:rsidP="00C166C5">
      <w:pPr>
        <w:autoSpaceDE w:val="0"/>
        <w:autoSpaceDN w:val="0"/>
        <w:adjustRightInd w:val="0"/>
        <w:spacing w:line="480" w:lineRule="auto"/>
        <w:ind w:left="540" w:hanging="540"/>
        <w:rPr>
          <w:del w:id="767" w:author="Mary Hunsicker" w:date="2021-12-08T21:19:00Z"/>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7205FCDA" w14:textId="77777777" w:rsidR="00C166C5" w:rsidRPr="008371E0" w:rsidRDefault="00C166C5" w:rsidP="008371E0">
      <w:pPr>
        <w:autoSpaceDE w:val="0"/>
        <w:autoSpaceDN w:val="0"/>
        <w:adjustRightInd w:val="0"/>
        <w:spacing w:line="480" w:lineRule="auto"/>
        <w:ind w:left="540" w:hanging="540"/>
        <w:rPr>
          <w:ins w:id="768" w:author="Mary Hunsicker" w:date="2021-12-08T21:19:00Z"/>
          <w:rFonts w:eastAsiaTheme="minorHAnsi"/>
        </w:rPr>
      </w:pPr>
    </w:p>
    <w:p w14:paraId="6BA5925A" w14:textId="2C91A06F" w:rsidR="008371E0" w:rsidRPr="008371E0" w:rsidDel="00C166C5" w:rsidRDefault="008371E0">
      <w:pPr>
        <w:autoSpaceDE w:val="0"/>
        <w:autoSpaceDN w:val="0"/>
        <w:adjustRightInd w:val="0"/>
        <w:spacing w:line="480" w:lineRule="auto"/>
        <w:rPr>
          <w:del w:id="769" w:author="Mary Hunsicker" w:date="2021-12-08T21:19:00Z"/>
          <w:rFonts w:eastAsiaTheme="minorHAnsi"/>
        </w:rPr>
        <w:pPrChange w:id="770" w:author="Mary Hunsicker" w:date="2021-12-08T21:19:00Z">
          <w:pPr>
            <w:autoSpaceDE w:val="0"/>
            <w:autoSpaceDN w:val="0"/>
            <w:adjustRightInd w:val="0"/>
            <w:spacing w:line="480" w:lineRule="auto"/>
            <w:ind w:left="360" w:hanging="360"/>
          </w:pPr>
        </w:pPrChange>
      </w:pPr>
      <w:r w:rsidRPr="008371E0">
        <w:rPr>
          <w:rFonts w:eastAsiaTheme="minorHAnsi"/>
        </w:rPr>
        <w:t xml:space="preserve">Santora JA, Schroeder ID, Field JC, Wells BK, Sydeman WJ. </w:t>
      </w:r>
      <w:del w:id="771" w:author="Mary Hunsicker" w:date="2021-12-08T21:19:00Z">
        <w:r w:rsidRPr="008371E0" w:rsidDel="00C166C5">
          <w:rPr>
            <w:rFonts w:eastAsiaTheme="minorHAnsi"/>
          </w:rPr>
          <w:delText xml:space="preserve">2014. </w:delText>
        </w:r>
      </w:del>
      <w:r w:rsidRPr="008371E0">
        <w:rPr>
          <w:rFonts w:eastAsiaTheme="minorHAnsi"/>
        </w:rPr>
        <w:t>Spatiotemporal</w:t>
      </w:r>
      <w:ins w:id="772" w:author="Mary Hunsicker" w:date="2021-12-08T21:19:00Z">
        <w:r w:rsidR="00C166C5">
          <w:rPr>
            <w:rFonts w:eastAsiaTheme="minorHAnsi"/>
          </w:rPr>
          <w:t xml:space="preserve"> </w:t>
        </w:r>
      </w:ins>
    </w:p>
    <w:p w14:paraId="49EC7C68" w14:textId="709BA5B9" w:rsidR="008371E0" w:rsidRPr="008371E0" w:rsidDel="00C166C5" w:rsidRDefault="008371E0">
      <w:pPr>
        <w:autoSpaceDE w:val="0"/>
        <w:autoSpaceDN w:val="0"/>
        <w:adjustRightInd w:val="0"/>
        <w:spacing w:line="480" w:lineRule="auto"/>
        <w:rPr>
          <w:del w:id="773" w:author="Mary Hunsicker" w:date="2021-12-08T21:19:00Z"/>
          <w:rFonts w:eastAsiaTheme="minorHAnsi"/>
        </w:rPr>
        <w:pPrChange w:id="774" w:author="Mary Hunsicker" w:date="2021-12-08T21:19:00Z">
          <w:pPr>
            <w:autoSpaceDE w:val="0"/>
            <w:autoSpaceDN w:val="0"/>
            <w:adjustRightInd w:val="0"/>
            <w:spacing w:line="480" w:lineRule="auto"/>
            <w:ind w:firstLine="540"/>
          </w:pPr>
        </w:pPrChange>
      </w:pPr>
      <w:r w:rsidRPr="008371E0">
        <w:rPr>
          <w:rFonts w:eastAsiaTheme="minorHAnsi"/>
        </w:rPr>
        <w:t>dynamics of ocean conditions and forage taxa reveals regional structuring of predator-prey</w:t>
      </w:r>
      <w:ins w:id="775" w:author="Mary Hunsicker" w:date="2021-12-08T21:19:00Z">
        <w:r w:rsidR="00C166C5">
          <w:rPr>
            <w:rFonts w:eastAsiaTheme="minorHAnsi"/>
          </w:rPr>
          <w:t xml:space="preserve"> </w:t>
        </w:r>
      </w:ins>
    </w:p>
    <w:p w14:paraId="106D8969" w14:textId="77777777" w:rsidR="008371E0" w:rsidRPr="008371E0" w:rsidRDefault="008371E0">
      <w:pPr>
        <w:autoSpaceDE w:val="0"/>
        <w:autoSpaceDN w:val="0"/>
        <w:adjustRightInd w:val="0"/>
        <w:spacing w:line="480" w:lineRule="auto"/>
        <w:ind w:left="540" w:hanging="540"/>
        <w:rPr>
          <w:rFonts w:ascii="Times" w:hAnsi="Times"/>
          <w:color w:val="1B1C20"/>
        </w:rPr>
        <w:pPrChange w:id="776" w:author="Mary Hunsicker" w:date="2021-12-08T21:19:00Z">
          <w:pPr>
            <w:widowControl w:val="0"/>
            <w:autoSpaceDE w:val="0"/>
            <w:autoSpaceDN w:val="0"/>
            <w:adjustRightInd w:val="0"/>
            <w:spacing w:line="480" w:lineRule="auto"/>
            <w:ind w:left="480" w:firstLine="60"/>
          </w:pPr>
        </w:pPrChange>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34C5AA10"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 xml:space="preserve">Schwartzlose RA, Alheit J, Bakun A, Baumgartner TR, Cloete R, Crawford RJM et al. </w:t>
      </w:r>
      <w:del w:id="777" w:author="Mary Hunsicker" w:date="2021-12-08T21:19:00Z">
        <w:r w:rsidRPr="008371E0" w:rsidDel="00C166C5">
          <w:delText>1999.</w:delText>
        </w:r>
      </w:del>
      <w:r w:rsidRPr="008371E0">
        <w:t xml:space="preserve">  Worldwide large-scale fluctuations of sardine and anchovy populations. S. Afr. J. Mar. Sys. 1999; 21: 289-347.</w:t>
      </w:r>
    </w:p>
    <w:p w14:paraId="67CB8303" w14:textId="16886918"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2F37A0">
        <w:rPr>
          <w:rFonts w:ascii="Times" w:hAnsi="Times"/>
          <w:color w:val="222222"/>
          <w:shd w:val="clear" w:color="auto" w:fill="FFFFFF"/>
        </w:rPr>
        <w:lastRenderedPageBreak/>
        <w:t>Sen Gupta A, Thomsen M, Benthuysen JA</w:t>
      </w:r>
      <w:ins w:id="778" w:author="Mary Hunsicker" w:date="2021-12-08T21:22:00Z">
        <w:r w:rsidR="002F37A0" w:rsidRPr="002F37A0">
          <w:rPr>
            <w:rFonts w:ascii="Times" w:hAnsi="Times"/>
            <w:color w:val="222222"/>
            <w:shd w:val="clear" w:color="auto" w:fill="FFFFFF"/>
            <w:rPrChange w:id="779" w:author="Mary Hunsicker" w:date="2021-12-08T21:22:00Z">
              <w:rPr>
                <w:rFonts w:ascii="Times" w:hAnsi="Times"/>
                <w:color w:val="222222"/>
                <w:highlight w:val="yellow"/>
                <w:shd w:val="clear" w:color="auto" w:fill="FFFFFF"/>
              </w:rPr>
            </w:rPrChange>
          </w:rPr>
          <w:t xml:space="preserve">, Hobday AL, Oliver E, </w:t>
        </w:r>
      </w:ins>
      <w:ins w:id="780" w:author="Mary Hunsicker" w:date="2021-12-08T21:19:00Z">
        <w:r w:rsidR="00C166C5" w:rsidRPr="002F37A0">
          <w:rPr>
            <w:rFonts w:ascii="Times" w:hAnsi="Times"/>
            <w:color w:val="222222"/>
            <w:shd w:val="clear" w:color="auto" w:fill="FFFFFF"/>
          </w:rPr>
          <w:t xml:space="preserve"> </w:t>
        </w:r>
      </w:ins>
      <w:ins w:id="781" w:author="Mary Hunsicker" w:date="2021-12-08T21:22:00Z">
        <w:r w:rsidR="002F37A0" w:rsidRPr="002F37A0">
          <w:rPr>
            <w:rFonts w:ascii="Times" w:hAnsi="Times"/>
            <w:color w:val="222222"/>
            <w:shd w:val="clear" w:color="auto" w:fill="FFFFFF"/>
            <w:rPrChange w:id="782" w:author="Mary Hunsicker" w:date="2021-12-08T21:22:00Z">
              <w:rPr>
                <w:rFonts w:ascii="Times" w:hAnsi="Times"/>
                <w:color w:val="222222"/>
                <w:highlight w:val="yellow"/>
                <w:shd w:val="clear" w:color="auto" w:fill="FFFFFF"/>
              </w:rPr>
            </w:rPrChange>
          </w:rPr>
          <w:t xml:space="preserve">Alexander LV </w:t>
        </w:r>
      </w:ins>
      <w:del w:id="783" w:author="Mary Hunsicker" w:date="2021-12-08T21:19:00Z">
        <w:r w:rsidRPr="002F37A0" w:rsidDel="00C166C5">
          <w:rPr>
            <w:rFonts w:ascii="Times" w:hAnsi="Times"/>
            <w:color w:val="222222"/>
            <w:shd w:val="clear" w:color="auto" w:fill="FFFFFF"/>
          </w:rPr>
          <w:delText>. </w:delText>
        </w:r>
      </w:del>
      <w:r w:rsidRPr="002F37A0">
        <w:rPr>
          <w:rFonts w:ascii="Times" w:hAnsi="Times"/>
          <w:color w:val="222222"/>
          <w:shd w:val="clear" w:color="auto" w:fill="FFFFFF"/>
          <w:rPrChange w:id="784" w:author="Mary Hunsicker" w:date="2021-12-08T21:22:00Z">
            <w:rPr>
              <w:rFonts w:ascii="Times" w:hAnsi="Times"/>
              <w:i/>
              <w:iCs/>
              <w:color w:val="222222"/>
              <w:shd w:val="clear" w:color="auto" w:fill="FFFFFF"/>
            </w:rPr>
          </w:rPrChange>
        </w:rPr>
        <w:t>et al.</w:t>
      </w:r>
      <w:r w:rsidRPr="002F37A0">
        <w:rPr>
          <w:rFonts w:ascii="Times" w:hAnsi="Times"/>
          <w:color w:val="222222"/>
          <w:shd w:val="clear" w:color="auto" w:fill="FFFFFF"/>
        </w:rPr>
        <w:t xml:space="preserve"> Drivers and impacts of the most extreme marine heatwaves events. Sci. Rep. 2020; </w:t>
      </w:r>
      <w:r w:rsidRPr="002F37A0">
        <w:rPr>
          <w:rFonts w:ascii="Times" w:hAnsi="Times"/>
          <w:bCs/>
          <w:color w:val="222222"/>
          <w:shd w:val="clear" w:color="auto" w:fill="FFFFFF"/>
        </w:rPr>
        <w:t xml:space="preserve">10: </w:t>
      </w:r>
      <w:r w:rsidRPr="002F37A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785" w:author="Mary Hunsicker" w:date="2021-11-23T11:45:00Z"/>
          <w:rFonts w:eastAsiaTheme="minorHAnsi"/>
        </w:rPr>
      </w:pPr>
      <w:r w:rsidRPr="008371E0">
        <w:rPr>
          <w:rFonts w:eastAsiaTheme="minorHAnsi"/>
        </w:rPr>
        <w:t>Stan Development Team. RStan: The R interface to Stan. 2018.</w:t>
      </w:r>
    </w:p>
    <w:p w14:paraId="487DB160" w14:textId="40991C8C" w:rsidR="0021072A" w:rsidDel="00C166C5" w:rsidRDefault="0021072A" w:rsidP="00C166C5">
      <w:pPr>
        <w:spacing w:line="480" w:lineRule="auto"/>
        <w:ind w:left="540" w:hanging="540"/>
        <w:rPr>
          <w:del w:id="786" w:author="Mary Hunsicker" w:date="2021-12-08T21:20:00Z"/>
        </w:rPr>
      </w:pPr>
      <w:ins w:id="787" w:author="Mary Hunsicker" w:date="2021-11-23T11:45:00Z">
        <w:r>
          <w:rPr>
            <w:rFonts w:eastAsiaTheme="minorHAnsi"/>
          </w:rPr>
          <w:t>Sury</w:t>
        </w:r>
      </w:ins>
      <w:ins w:id="788" w:author="Mary Hunsicker" w:date="2021-11-23T11:46:00Z">
        <w:r>
          <w:rPr>
            <w:rFonts w:eastAsiaTheme="minorHAnsi"/>
          </w:rPr>
          <w:t>an</w:t>
        </w:r>
      </w:ins>
      <w:ins w:id="789" w:author="Mary Hunsicker" w:date="2021-11-23T11:51:00Z">
        <w:r>
          <w:rPr>
            <w:rFonts w:eastAsiaTheme="minorHAnsi"/>
          </w:rPr>
          <w:t xml:space="preserve"> RM, Arimitsu ML, Coletti HA, Hopcroft RR, Lindeberg MR, Barbeaux S</w:t>
        </w:r>
      </w:ins>
      <w:ins w:id="790" w:author="Mary Hunsicker" w:date="2021-11-23T11:52:00Z">
        <w:r>
          <w:rPr>
            <w:rFonts w:eastAsiaTheme="minorHAnsi"/>
          </w:rPr>
          <w:t>J et al. Ecosystem response persists after a prolonged marine heatwave. Sci. Rep. 2021; 11:</w:t>
        </w:r>
      </w:ins>
      <w:ins w:id="791" w:author="Mary Hunsicker" w:date="2021-11-23T11:53:00Z">
        <w:r>
          <w:rPr>
            <w:rFonts w:eastAsiaTheme="minorHAnsi"/>
          </w:rPr>
          <w:t xml:space="preserve"> 6235.</w:t>
        </w:r>
      </w:ins>
    </w:p>
    <w:p w14:paraId="4CE9015F" w14:textId="77777777" w:rsidR="00C166C5" w:rsidRPr="008371E0" w:rsidRDefault="00C166C5">
      <w:pPr>
        <w:spacing w:line="480" w:lineRule="auto"/>
        <w:ind w:left="540" w:hanging="540"/>
        <w:rPr>
          <w:ins w:id="792" w:author="Mary Hunsicker" w:date="2021-12-08T21:20:00Z"/>
          <w:rFonts w:eastAsiaTheme="minorHAnsi"/>
        </w:rPr>
        <w:pPrChange w:id="793" w:author="Mary Hunsicker" w:date="2021-12-08T21:20:00Z">
          <w:pPr>
            <w:spacing w:line="480" w:lineRule="auto"/>
            <w:ind w:left="360" w:hanging="360"/>
          </w:pPr>
        </w:pPrChange>
      </w:pPr>
    </w:p>
    <w:p w14:paraId="613FD638" w14:textId="77777777" w:rsidR="008371E0" w:rsidRPr="008371E0" w:rsidRDefault="008371E0">
      <w:pPr>
        <w:spacing w:line="480" w:lineRule="auto"/>
        <w:ind w:left="540" w:hanging="540"/>
        <w:rPr>
          <w:rFonts w:eastAsiaTheme="minorHAnsi"/>
        </w:rPr>
        <w:pPrChange w:id="794" w:author="Mary Hunsicker" w:date="2021-12-08T21:20:00Z">
          <w:pPr>
            <w:spacing w:line="480" w:lineRule="auto"/>
            <w:ind w:left="360" w:hanging="360"/>
          </w:pPr>
        </w:pPrChange>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lastRenderedPageBreak/>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w:t>
      </w:r>
      <w:r w:rsidRPr="008371E0">
        <w:rPr>
          <w:rFonts w:ascii="Times" w:hAnsi="Times"/>
          <w:noProof/>
        </w:rPr>
        <w:lastRenderedPageBreak/>
        <w:t xml:space="preserve">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795"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796"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797"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798"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799"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lastRenderedPageBreak/>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FA1441" w:rsidRDefault="00D9152D" w:rsidP="00D9152D">
      <w:pPr>
        <w:spacing w:line="480" w:lineRule="auto"/>
      </w:pPr>
      <w:r w:rsidRPr="00FA1441">
        <w:rPr>
          <w:b/>
          <w:bCs/>
        </w:rPr>
        <w:t>S5 Figure</w:t>
      </w:r>
      <w:r w:rsidRPr="00FA1441">
        <w:t xml:space="preserve">: A summary of the effect of the </w:t>
      </w:r>
      <w:r w:rsidRPr="00FA1441">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FA1441">
        <w:rPr>
          <w:b/>
          <w:bCs/>
        </w:rPr>
        <w:t>S6 Figure</w:t>
      </w:r>
      <w:r w:rsidRPr="00FA1441">
        <w:t xml:space="preserve">: A summary of the effect of the </w:t>
      </w:r>
      <w:r w:rsidRPr="00FA1441">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800" w:author="Mary Hunsicker" w:date="2021-11-30T15:55:00Z"/>
        </w:rPr>
      </w:pPr>
      <w:del w:id="801"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802" w:author="Mary Hunsicker" w:date="2021-11-30T15:55:00Z">
        <w:r w:rsidR="005461EF">
          <w:rPr>
            <w:b/>
            <w:bCs/>
          </w:rPr>
          <w:t>8</w:t>
        </w:r>
      </w:ins>
      <w:del w:id="803"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804" w:author="Mary Hunsicker" w:date="2021-11-30T15:55:00Z">
        <w:r w:rsidR="005461EF">
          <w:rPr>
            <w:b/>
            <w:bCs/>
          </w:rPr>
          <w:t>9</w:t>
        </w:r>
      </w:ins>
      <w:del w:id="805"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6"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F426" w14:textId="77777777" w:rsidR="00F0092E" w:rsidRDefault="00F0092E" w:rsidP="0015684A">
      <w:r>
        <w:separator/>
      </w:r>
    </w:p>
  </w:endnote>
  <w:endnote w:type="continuationSeparator" w:id="0">
    <w:p w14:paraId="137FC5FD" w14:textId="77777777" w:rsidR="00F0092E" w:rsidRDefault="00F0092E"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AE24F" w14:textId="77777777" w:rsidR="00F0092E" w:rsidRDefault="00F0092E" w:rsidP="0015684A">
      <w:r>
        <w:separator/>
      </w:r>
    </w:p>
  </w:footnote>
  <w:footnote w:type="continuationSeparator" w:id="0">
    <w:p w14:paraId="0C657F5A" w14:textId="77777777" w:rsidR="00F0092E" w:rsidRDefault="00F0092E"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10AD"/>
    <w:rsid w:val="0000774B"/>
    <w:rsid w:val="00010D78"/>
    <w:rsid w:val="00014E9C"/>
    <w:rsid w:val="00021278"/>
    <w:rsid w:val="00023CC9"/>
    <w:rsid w:val="00023FA8"/>
    <w:rsid w:val="00026CAB"/>
    <w:rsid w:val="000277F0"/>
    <w:rsid w:val="00034B14"/>
    <w:rsid w:val="00035248"/>
    <w:rsid w:val="000356EB"/>
    <w:rsid w:val="000400B4"/>
    <w:rsid w:val="000415F3"/>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37A0"/>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5B28"/>
    <w:rsid w:val="007F780D"/>
    <w:rsid w:val="008004FE"/>
    <w:rsid w:val="0080086F"/>
    <w:rsid w:val="00801CEF"/>
    <w:rsid w:val="00803022"/>
    <w:rsid w:val="008039A7"/>
    <w:rsid w:val="00804898"/>
    <w:rsid w:val="008121E1"/>
    <w:rsid w:val="00825002"/>
    <w:rsid w:val="008256F9"/>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15E5"/>
    <w:rsid w:val="00982E03"/>
    <w:rsid w:val="0098334C"/>
    <w:rsid w:val="009845E6"/>
    <w:rsid w:val="009901B1"/>
    <w:rsid w:val="009902D9"/>
    <w:rsid w:val="00991A20"/>
    <w:rsid w:val="00994ADF"/>
    <w:rsid w:val="009957B0"/>
    <w:rsid w:val="009A4EE1"/>
    <w:rsid w:val="009A75DE"/>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288E"/>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13E1C"/>
    <w:rsid w:val="00C145B6"/>
    <w:rsid w:val="00C166C5"/>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2011"/>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17028"/>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92E"/>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441"/>
    <w:rsid w:val="00FA17B2"/>
    <w:rsid w:val="00FA6C7A"/>
    <w:rsid w:val="00FA7057"/>
    <w:rsid w:val="00FB2C46"/>
    <w:rsid w:val="00FB4BC2"/>
    <w:rsid w:val="00FB5C0F"/>
    <w:rsid w:val="00FB5D48"/>
    <w:rsid w:val="00FC079E"/>
    <w:rsid w:val="00FC1B93"/>
    <w:rsid w:val="00FC3649"/>
    <w:rsid w:val="00FC4807"/>
    <w:rsid w:val="00FC73FD"/>
    <w:rsid w:val="00FD2142"/>
    <w:rsid w:val="00FD3842"/>
    <w:rsid w:val="00FD3BF3"/>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47</Pages>
  <Words>17496</Words>
  <Characters>99731</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3</cp:revision>
  <dcterms:created xsi:type="dcterms:W3CDTF">2021-12-09T19:13:00Z</dcterms:created>
  <dcterms:modified xsi:type="dcterms:W3CDTF">2021-12-09T19:16:00Z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