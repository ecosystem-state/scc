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BCDDD" w14:textId="23FB2299" w:rsidR="00A612C8" w:rsidRDefault="00A612C8" w:rsidP="0093154E">
      <w:pPr>
        <w:spacing w:line="360" w:lineRule="auto"/>
        <w:rPr>
          <w:rFonts w:ascii="Times" w:hAnsi="Times" w:cs="Arial"/>
          <w:szCs w:val="22"/>
        </w:rPr>
      </w:pPr>
      <w:r>
        <w:rPr>
          <w:rFonts w:ascii="Times" w:hAnsi="Times" w:cs="Arial"/>
          <w:szCs w:val="22"/>
        </w:rPr>
        <w:t>Short Title</w:t>
      </w:r>
      <w:r w:rsidR="0093154E" w:rsidRPr="00E80A96">
        <w:rPr>
          <w:rFonts w:ascii="Times" w:hAnsi="Times" w:cs="Arial"/>
          <w:szCs w:val="22"/>
        </w:rPr>
        <w:t xml:space="preserve">: </w:t>
      </w:r>
      <w:r>
        <w:rPr>
          <w:rFonts w:ascii="Times" w:hAnsi="Times" w:cs="Arial"/>
          <w:szCs w:val="22"/>
        </w:rPr>
        <w:t>Tracking and forecasting community state</w:t>
      </w:r>
    </w:p>
    <w:p w14:paraId="4C60FF9B" w14:textId="77777777" w:rsidR="006751A3" w:rsidRDefault="006751A3" w:rsidP="0093154E">
      <w:pPr>
        <w:spacing w:line="360" w:lineRule="auto"/>
        <w:rPr>
          <w:rFonts w:ascii="Times" w:hAnsi="Times" w:cs="Arial"/>
          <w:szCs w:val="22"/>
        </w:rPr>
      </w:pPr>
    </w:p>
    <w:p w14:paraId="192E3EED" w14:textId="118592E4" w:rsidR="0093154E" w:rsidRPr="00B96792" w:rsidRDefault="0093154E" w:rsidP="00B96792">
      <w:pPr>
        <w:spacing w:line="480" w:lineRule="auto"/>
        <w:rPr>
          <w:rFonts w:ascii="Times" w:hAnsi="Times" w:cs="Arial"/>
        </w:rPr>
      </w:pPr>
      <w:r w:rsidRPr="00B96792">
        <w:rPr>
          <w:rFonts w:ascii="Times" w:hAnsi="Times" w:cs="Arial"/>
          <w:b/>
        </w:rPr>
        <w:t>Tracking and forecasting community responses to climate perturbations in the California Current Ecosystem</w:t>
      </w:r>
    </w:p>
    <w:p w14:paraId="1E30B99B" w14:textId="77777777" w:rsidR="0093154E" w:rsidRPr="00B96792" w:rsidRDefault="0093154E" w:rsidP="00B96792">
      <w:pPr>
        <w:spacing w:line="480" w:lineRule="auto"/>
        <w:rPr>
          <w:rFonts w:ascii="Times" w:hAnsi="Times" w:cs="Arial"/>
        </w:rPr>
      </w:pPr>
    </w:p>
    <w:p w14:paraId="39D29967" w14:textId="74A17439" w:rsidR="00284C00" w:rsidRPr="00965826" w:rsidRDefault="005C4FF6" w:rsidP="00284C00">
      <w:pPr>
        <w:spacing w:line="480" w:lineRule="auto"/>
        <w:rPr>
          <w:rFonts w:ascii="Times" w:hAnsi="Times" w:cs="Arial"/>
        </w:rPr>
      </w:pPr>
      <w:r w:rsidRPr="00B96792">
        <w:rPr>
          <w:rFonts w:ascii="Times" w:hAnsi="Times" w:cs="Arial"/>
        </w:rPr>
        <w:t>Mary E. Hunsicker</w:t>
      </w:r>
      <w:proofErr w:type="gramStart"/>
      <w:r w:rsidRPr="00B96792">
        <w:rPr>
          <w:rFonts w:ascii="Times" w:hAnsi="Times" w:cs="Arial"/>
          <w:vertAlign w:val="superscript"/>
        </w:rPr>
        <w:t>1,†</w:t>
      </w:r>
      <w:proofErr w:type="gramEnd"/>
      <w:r w:rsidR="00B052CD">
        <w:rPr>
          <w:rFonts w:ascii="Times" w:hAnsi="Times" w:cs="Arial"/>
          <w:vertAlign w:val="superscript"/>
        </w:rPr>
        <w:t>,*</w:t>
      </w:r>
      <w:r w:rsidRPr="00B96792">
        <w:rPr>
          <w:rFonts w:ascii="Times" w:hAnsi="Times" w:cs="Arial"/>
        </w:rPr>
        <w:t>, Eric J. Ward</w:t>
      </w:r>
      <w:r w:rsidR="00F634D9" w:rsidRPr="00B96792">
        <w:rPr>
          <w:rFonts w:ascii="Times" w:hAnsi="Times" w:cs="Arial"/>
          <w:vertAlign w:val="superscript"/>
        </w:rPr>
        <w:t>2</w:t>
      </w:r>
      <w:r w:rsidR="00A47EDE">
        <w:rPr>
          <w:rFonts w:ascii="Times" w:hAnsi="Times" w:cs="Arial"/>
          <w:vertAlign w:val="superscript"/>
        </w:rPr>
        <w:t>,</w:t>
      </w:r>
      <w:r w:rsidR="00A47EDE" w:rsidRPr="00B96792">
        <w:rPr>
          <w:rFonts w:ascii="Times" w:hAnsi="Times" w:cs="Arial"/>
          <w:vertAlign w:val="superscript"/>
        </w:rPr>
        <w:t>†</w:t>
      </w:r>
      <w:r w:rsidRPr="00B96792">
        <w:rPr>
          <w:rFonts w:ascii="Times" w:hAnsi="Times" w:cs="Arial"/>
        </w:rPr>
        <w:t>, Michael A. Litzow</w:t>
      </w:r>
      <w:r w:rsidRPr="00B96792">
        <w:rPr>
          <w:rFonts w:ascii="Times" w:hAnsi="Times" w:cs="Arial"/>
          <w:vertAlign w:val="superscript"/>
        </w:rPr>
        <w:t>3</w:t>
      </w:r>
      <w:r w:rsidRPr="00B96792">
        <w:rPr>
          <w:rFonts w:ascii="Times" w:hAnsi="Times" w:cs="Arial"/>
        </w:rPr>
        <w:t>, Sean C. Anderson</w:t>
      </w:r>
      <w:r w:rsidR="00F634D9" w:rsidRPr="00B96792">
        <w:rPr>
          <w:rFonts w:ascii="Times" w:hAnsi="Times" w:cs="Arial"/>
          <w:vertAlign w:val="superscript"/>
        </w:rPr>
        <w:t>4</w:t>
      </w:r>
      <w:r w:rsidRPr="00B96792">
        <w:rPr>
          <w:rFonts w:ascii="Times" w:hAnsi="Times" w:cs="Arial"/>
        </w:rPr>
        <w:t xml:space="preserve">, Chris </w:t>
      </w:r>
      <w:r w:rsidR="000A7B41" w:rsidRPr="00B96792">
        <w:rPr>
          <w:rFonts w:ascii="Times" w:hAnsi="Times" w:cs="Arial"/>
        </w:rPr>
        <w:t xml:space="preserve">J. </w:t>
      </w:r>
      <w:r w:rsidR="00F634D9" w:rsidRPr="00B96792">
        <w:rPr>
          <w:rFonts w:ascii="Times" w:hAnsi="Times" w:cs="Arial"/>
        </w:rPr>
        <w:t>Harvey</w:t>
      </w:r>
      <w:r w:rsidR="00F634D9" w:rsidRPr="00B96792">
        <w:rPr>
          <w:rFonts w:ascii="Times" w:hAnsi="Times" w:cs="Arial"/>
          <w:vertAlign w:val="superscript"/>
        </w:rPr>
        <w:t>2</w:t>
      </w:r>
      <w:r w:rsidRPr="00B96792">
        <w:rPr>
          <w:rFonts w:ascii="Times" w:hAnsi="Times" w:cs="Arial"/>
        </w:rPr>
        <w:t xml:space="preserve">, John </w:t>
      </w:r>
      <w:r w:rsidR="00741327" w:rsidRPr="00B96792">
        <w:rPr>
          <w:rFonts w:ascii="Times" w:hAnsi="Times" w:cs="Arial"/>
        </w:rPr>
        <w:t xml:space="preserve">C. </w:t>
      </w:r>
      <w:r w:rsidR="00F634D9" w:rsidRPr="00B96792">
        <w:rPr>
          <w:rFonts w:ascii="Times" w:hAnsi="Times" w:cs="Arial"/>
        </w:rPr>
        <w:t>Field</w:t>
      </w:r>
      <w:r w:rsidR="00F634D9" w:rsidRPr="00B96792">
        <w:rPr>
          <w:rFonts w:ascii="Times" w:hAnsi="Times" w:cs="Arial"/>
          <w:vertAlign w:val="superscript"/>
        </w:rPr>
        <w:t>5</w:t>
      </w:r>
      <w:r w:rsidRPr="00B96792">
        <w:rPr>
          <w:rFonts w:ascii="Times" w:hAnsi="Times" w:cs="Arial"/>
        </w:rPr>
        <w:t xml:space="preserve">, </w:t>
      </w:r>
      <w:proofErr w:type="spellStart"/>
      <w:r w:rsidR="00F634D9" w:rsidRPr="00B96792">
        <w:rPr>
          <w:rFonts w:ascii="Times" w:hAnsi="Times" w:cs="Arial"/>
        </w:rPr>
        <w:t>Jin</w:t>
      </w:r>
      <w:proofErr w:type="spellEnd"/>
      <w:r w:rsidR="00F634D9" w:rsidRPr="00B96792">
        <w:rPr>
          <w:rFonts w:ascii="Times" w:hAnsi="Times" w:cs="Arial"/>
        </w:rPr>
        <w:t xml:space="preserve"> Gao</w:t>
      </w:r>
      <w:r w:rsidR="00F634D9" w:rsidRPr="00B96792">
        <w:rPr>
          <w:rFonts w:ascii="Times" w:hAnsi="Times" w:cs="Arial"/>
          <w:vertAlign w:val="superscript"/>
        </w:rPr>
        <w:t>6</w:t>
      </w:r>
      <w:r w:rsidR="00F634D9" w:rsidRPr="00B96792">
        <w:rPr>
          <w:rFonts w:ascii="Times" w:hAnsi="Times" w:cs="Arial"/>
        </w:rPr>
        <w:t xml:space="preserve">, </w:t>
      </w:r>
      <w:r w:rsidR="00CA12BA" w:rsidRPr="00B96792">
        <w:rPr>
          <w:rFonts w:ascii="Times" w:hAnsi="Times" w:cs="Arial"/>
        </w:rPr>
        <w:t xml:space="preserve">Michael G. </w:t>
      </w:r>
      <w:r w:rsidR="00F634D9" w:rsidRPr="00B96792">
        <w:rPr>
          <w:rFonts w:ascii="Times" w:hAnsi="Times" w:cs="Arial"/>
        </w:rPr>
        <w:t>Jacox</w:t>
      </w:r>
      <w:r w:rsidR="00F634D9" w:rsidRPr="00B96792">
        <w:rPr>
          <w:rFonts w:ascii="Times" w:hAnsi="Times" w:cs="Arial"/>
          <w:vertAlign w:val="superscript"/>
        </w:rPr>
        <w:t>7</w:t>
      </w:r>
      <w:r w:rsidR="00F634D9" w:rsidRPr="00B96792">
        <w:rPr>
          <w:rFonts w:ascii="Times" w:hAnsi="Times" w:cs="Arial"/>
        </w:rPr>
        <w:t xml:space="preserve">, </w:t>
      </w:r>
      <w:r w:rsidRPr="00B96792">
        <w:rPr>
          <w:rFonts w:ascii="Times" w:hAnsi="Times" w:cs="Arial"/>
        </w:rPr>
        <w:t xml:space="preserve">Sharon </w:t>
      </w:r>
      <w:r w:rsidR="005B7D3A" w:rsidRPr="00B96792">
        <w:rPr>
          <w:rFonts w:ascii="Times" w:hAnsi="Times" w:cs="Arial"/>
        </w:rPr>
        <w:t>Melin</w:t>
      </w:r>
      <w:r w:rsidR="005B7D3A" w:rsidRPr="00B96792">
        <w:rPr>
          <w:rFonts w:ascii="Times" w:hAnsi="Times" w:cs="Arial"/>
          <w:vertAlign w:val="superscript"/>
        </w:rPr>
        <w:t>8</w:t>
      </w:r>
      <w:r w:rsidRPr="00B96792">
        <w:rPr>
          <w:rFonts w:ascii="Times" w:hAnsi="Times" w:cs="Arial"/>
        </w:rPr>
        <w:t xml:space="preserve">, Andrew </w:t>
      </w:r>
      <w:r w:rsidR="002978F7">
        <w:rPr>
          <w:rFonts w:ascii="Times" w:hAnsi="Times" w:cs="Arial"/>
        </w:rPr>
        <w:t xml:space="preserve">R. </w:t>
      </w:r>
      <w:r w:rsidR="005B7D3A" w:rsidRPr="00B96792">
        <w:rPr>
          <w:rFonts w:ascii="Times" w:hAnsi="Times" w:cs="Arial"/>
        </w:rPr>
        <w:t>Thompson</w:t>
      </w:r>
      <w:r w:rsidR="005B7D3A" w:rsidRPr="00B96792">
        <w:rPr>
          <w:rFonts w:ascii="Times" w:hAnsi="Times" w:cs="Arial"/>
          <w:vertAlign w:val="superscript"/>
        </w:rPr>
        <w:t>9</w:t>
      </w:r>
      <w:r w:rsidR="00284C00">
        <w:rPr>
          <w:rFonts w:ascii="Times" w:hAnsi="Times" w:cs="Arial"/>
        </w:rPr>
        <w:t>,</w:t>
      </w:r>
      <w:r w:rsidR="00284C00" w:rsidRPr="00284C00">
        <w:rPr>
          <w:rFonts w:ascii="Times" w:hAnsi="Times" w:cs="Arial"/>
        </w:rPr>
        <w:t xml:space="preserve"> </w:t>
      </w:r>
      <w:r w:rsidR="00284C00">
        <w:rPr>
          <w:rFonts w:ascii="Times" w:hAnsi="Times" w:cs="Arial"/>
        </w:rPr>
        <w:t>Pete Warzybok</w:t>
      </w:r>
      <w:r w:rsidR="00284C00" w:rsidRPr="00965826">
        <w:rPr>
          <w:rFonts w:ascii="Times" w:hAnsi="Times" w:cs="Arial"/>
          <w:vertAlign w:val="superscript"/>
        </w:rPr>
        <w:t>10</w:t>
      </w:r>
    </w:p>
    <w:p w14:paraId="5CEE5017" w14:textId="5F53CCCC" w:rsidR="005C4FF6" w:rsidRPr="00284C00" w:rsidRDefault="005C4FF6" w:rsidP="00B96792">
      <w:pPr>
        <w:spacing w:line="480" w:lineRule="auto"/>
        <w:rPr>
          <w:rFonts w:ascii="Times" w:hAnsi="Times" w:cs="Arial"/>
        </w:rPr>
      </w:pPr>
    </w:p>
    <w:p w14:paraId="6072FC97" w14:textId="77777777" w:rsidR="00965B74" w:rsidRDefault="00965B74" w:rsidP="005C4FF6">
      <w:pPr>
        <w:spacing w:line="360" w:lineRule="auto"/>
        <w:rPr>
          <w:rFonts w:ascii="Times" w:hAnsi="Times" w:cs="Arial"/>
          <w:szCs w:val="22"/>
        </w:rPr>
      </w:pPr>
    </w:p>
    <w:p w14:paraId="3C69584D" w14:textId="4F6F00DF" w:rsidR="00F634D9" w:rsidRDefault="005C4FF6" w:rsidP="00F634D9">
      <w:pPr>
        <w:rPr>
          <w:sz w:val="22"/>
          <w:szCs w:val="22"/>
        </w:rPr>
      </w:pPr>
      <w:r w:rsidRPr="007A5A09">
        <w:rPr>
          <w:sz w:val="32"/>
          <w:szCs w:val="32"/>
          <w:vertAlign w:val="superscript"/>
        </w:rPr>
        <w:t>1</w:t>
      </w:r>
      <w:r w:rsidRPr="00B119E4">
        <w:rPr>
          <w:sz w:val="22"/>
          <w:szCs w:val="22"/>
        </w:rPr>
        <w:t>Fish Ecology Division, Northwest Fisheries Science Center, National Marine Fisheries Service, National Oceanic and Atmospheric Administration, 2032 SE OSU Drive, Newport, OR 97365</w:t>
      </w:r>
      <w:r>
        <w:rPr>
          <w:sz w:val="22"/>
          <w:szCs w:val="22"/>
        </w:rPr>
        <w:t xml:space="preserve"> </w:t>
      </w:r>
      <w:r w:rsidRPr="00B119E4">
        <w:rPr>
          <w:sz w:val="22"/>
          <w:szCs w:val="22"/>
        </w:rPr>
        <w:t>US</w:t>
      </w:r>
    </w:p>
    <w:p w14:paraId="6710141E" w14:textId="78F4BE17" w:rsidR="005C4FF6" w:rsidRPr="00B119E4" w:rsidRDefault="00F634D9" w:rsidP="00F634D9">
      <w:pPr>
        <w:rPr>
          <w:sz w:val="22"/>
          <w:szCs w:val="22"/>
        </w:rPr>
      </w:pPr>
      <w:r>
        <w:rPr>
          <w:sz w:val="32"/>
          <w:szCs w:val="32"/>
          <w:vertAlign w:val="superscript"/>
        </w:rPr>
        <w:t>2</w:t>
      </w:r>
      <w:r w:rsidRPr="00B119E4">
        <w:rPr>
          <w:sz w:val="22"/>
          <w:szCs w:val="22"/>
        </w:rPr>
        <w:t>Conservation Biology Division, Northwest Fisheries Science Center, National Marine Fisheries Service, National Oceanic and Atmospheric Administration, Seattle, WA 98112</w:t>
      </w:r>
      <w:r>
        <w:rPr>
          <w:sz w:val="22"/>
          <w:szCs w:val="22"/>
        </w:rPr>
        <w:t xml:space="preserve"> </w:t>
      </w:r>
      <w:r w:rsidRPr="00B119E4">
        <w:rPr>
          <w:sz w:val="22"/>
          <w:szCs w:val="22"/>
        </w:rPr>
        <w:t>USA</w:t>
      </w:r>
    </w:p>
    <w:p w14:paraId="6EE0C173" w14:textId="77777777" w:rsidR="005C4FF6" w:rsidRPr="00B119E4" w:rsidRDefault="005C4FF6" w:rsidP="005C4FF6">
      <w:pPr>
        <w:spacing w:line="0" w:lineRule="atLeast"/>
        <w:rPr>
          <w:rFonts w:cs="Times New Roman (Body CS)"/>
          <w:sz w:val="22"/>
          <w:szCs w:val="22"/>
          <w:vertAlign w:val="superscript"/>
        </w:rPr>
      </w:pPr>
      <w:r w:rsidRPr="007A5A09">
        <w:rPr>
          <w:sz w:val="32"/>
          <w:szCs w:val="32"/>
          <w:vertAlign w:val="superscript"/>
        </w:rPr>
        <w:t>3</w:t>
      </w:r>
      <w:r w:rsidRPr="00B119E4">
        <w:rPr>
          <w:sz w:val="22"/>
          <w:szCs w:val="22"/>
        </w:rPr>
        <w:t>Alaska Fisheries Science Center, National Marine Fisheries Service, National Oceanic and Atmospheric Administration, Kodiak, AK</w:t>
      </w:r>
      <w:r>
        <w:rPr>
          <w:sz w:val="22"/>
          <w:szCs w:val="22"/>
        </w:rPr>
        <w:t xml:space="preserve"> 99615 USA</w:t>
      </w:r>
    </w:p>
    <w:p w14:paraId="6CB0D4B1" w14:textId="11E36DBE" w:rsidR="005C4FF6" w:rsidRDefault="00F634D9" w:rsidP="005C4FF6">
      <w:pPr>
        <w:spacing w:line="0" w:lineRule="atLeast"/>
        <w:jc w:val="both"/>
        <w:rPr>
          <w:sz w:val="22"/>
          <w:szCs w:val="22"/>
        </w:rPr>
      </w:pPr>
      <w:r>
        <w:rPr>
          <w:sz w:val="32"/>
          <w:szCs w:val="32"/>
          <w:vertAlign w:val="superscript"/>
        </w:rPr>
        <w:t>4</w:t>
      </w:r>
      <w:r w:rsidR="005C4FF6" w:rsidRPr="00B119E4">
        <w:rPr>
          <w:sz w:val="22"/>
          <w:szCs w:val="22"/>
        </w:rPr>
        <w:t>Pacific</w:t>
      </w:r>
      <w:r w:rsidR="005C4FF6" w:rsidRPr="00B119E4">
        <w:rPr>
          <w:sz w:val="22"/>
          <w:szCs w:val="22"/>
          <w:vertAlign w:val="superscript"/>
        </w:rPr>
        <w:t xml:space="preserve"> </w:t>
      </w:r>
      <w:r w:rsidR="005C4FF6" w:rsidRPr="00B119E4">
        <w:rPr>
          <w:sz w:val="22"/>
          <w:szCs w:val="22"/>
        </w:rPr>
        <w:t>Biological Station, Fisheries and Oceans Canada, Nanaimo, BC V9T 6N7 Canada</w:t>
      </w:r>
    </w:p>
    <w:p w14:paraId="798F745E" w14:textId="53903CE4" w:rsidR="00F634D9" w:rsidRPr="00F634D9" w:rsidRDefault="00F634D9" w:rsidP="00F634D9">
      <w:pPr>
        <w:spacing w:line="0" w:lineRule="atLeast"/>
        <w:rPr>
          <w:rFonts w:cs="Times New Roman (Body CS)"/>
          <w:sz w:val="22"/>
          <w:szCs w:val="22"/>
          <w:vertAlign w:val="superscript"/>
        </w:rPr>
      </w:pPr>
      <w:r w:rsidRPr="007E70E0">
        <w:rPr>
          <w:sz w:val="32"/>
          <w:szCs w:val="32"/>
          <w:vertAlign w:val="superscript"/>
        </w:rPr>
        <w:t>5</w:t>
      </w:r>
      <w:r w:rsidR="007E70E0">
        <w:t xml:space="preserve">Fisheries Ecology Division, </w:t>
      </w:r>
      <w:r w:rsidRPr="00911665">
        <w:t>Southwest</w:t>
      </w:r>
      <w:r w:rsidRPr="00B119E4">
        <w:rPr>
          <w:sz w:val="22"/>
          <w:szCs w:val="22"/>
        </w:rPr>
        <w:t xml:space="preserve"> Fisheries Science Center, National Marine Fisheries Service, National Oceanic and Atmospheric Administration, </w:t>
      </w:r>
      <w:r>
        <w:rPr>
          <w:sz w:val="22"/>
          <w:szCs w:val="22"/>
        </w:rPr>
        <w:t>Santa Cruz</w:t>
      </w:r>
      <w:r w:rsidRPr="00B119E4">
        <w:rPr>
          <w:sz w:val="22"/>
          <w:szCs w:val="22"/>
        </w:rPr>
        <w:t>,</w:t>
      </w:r>
      <w:r>
        <w:rPr>
          <w:sz w:val="22"/>
          <w:szCs w:val="22"/>
        </w:rPr>
        <w:t xml:space="preserve"> CA USA</w:t>
      </w:r>
    </w:p>
    <w:p w14:paraId="56DC76A5" w14:textId="3586831F" w:rsidR="005C4FF6" w:rsidRDefault="005C4FF6" w:rsidP="005C4FF6">
      <w:pPr>
        <w:spacing w:line="0" w:lineRule="atLeast"/>
        <w:jc w:val="both"/>
        <w:rPr>
          <w:rFonts w:cs="Times New Roman (Body CS)"/>
          <w:sz w:val="22"/>
          <w:szCs w:val="22"/>
        </w:rPr>
      </w:pPr>
      <w:r w:rsidRPr="007A5A09">
        <w:rPr>
          <w:rFonts w:cs="Times New Roman (Body CS)"/>
          <w:sz w:val="32"/>
          <w:szCs w:val="32"/>
          <w:vertAlign w:val="superscript"/>
        </w:rPr>
        <w:t>6</w:t>
      </w:r>
      <w:r w:rsidRPr="00B119E4">
        <w:rPr>
          <w:rFonts w:cs="Times New Roman (Body CS)"/>
          <w:sz w:val="22"/>
          <w:szCs w:val="22"/>
        </w:rPr>
        <w:t>Centre for Fisheries Ecosystems Research, Memorial University of Newfoundland, St. John’s, NL A1C 5R3 Canada</w:t>
      </w:r>
    </w:p>
    <w:p w14:paraId="5526F9E8" w14:textId="49BA6C8A" w:rsidR="00F634D9" w:rsidRPr="00B119E4" w:rsidRDefault="00F634D9" w:rsidP="00F634D9">
      <w:pPr>
        <w:spacing w:line="0" w:lineRule="atLeast"/>
        <w:rPr>
          <w:rFonts w:cs="Times New Roman (Body CS)"/>
          <w:sz w:val="22"/>
          <w:szCs w:val="22"/>
        </w:rPr>
      </w:pPr>
      <w:r>
        <w:rPr>
          <w:rFonts w:cs="Times New Roman (Body CS)"/>
          <w:sz w:val="32"/>
          <w:szCs w:val="32"/>
          <w:vertAlign w:val="superscript"/>
        </w:rPr>
        <w:t>7</w:t>
      </w:r>
      <w:r w:rsidRPr="00B119E4">
        <w:rPr>
          <w:sz w:val="22"/>
          <w:szCs w:val="22"/>
        </w:rPr>
        <w:t>Environmental Research Division, Southwest Fisheries Science Center, National Marine Fisheries Service, National Oceanic and Atmospheric Administration, Monterey, CA 93940</w:t>
      </w:r>
      <w:r>
        <w:rPr>
          <w:sz w:val="22"/>
          <w:szCs w:val="22"/>
        </w:rPr>
        <w:t xml:space="preserve"> </w:t>
      </w:r>
      <w:r w:rsidRPr="00B119E4">
        <w:rPr>
          <w:sz w:val="22"/>
          <w:szCs w:val="22"/>
        </w:rPr>
        <w:t>USA</w:t>
      </w:r>
      <w:r w:rsidR="00CA12BA">
        <w:rPr>
          <w:sz w:val="22"/>
          <w:szCs w:val="22"/>
        </w:rPr>
        <w:t xml:space="preserve"> / Physical Sciences Laboratory, </w:t>
      </w:r>
      <w:r w:rsidR="00CA12BA" w:rsidRPr="00B119E4">
        <w:rPr>
          <w:sz w:val="22"/>
          <w:szCs w:val="22"/>
        </w:rPr>
        <w:t xml:space="preserve">National Oceanic and Atmospheric Administration, </w:t>
      </w:r>
      <w:r w:rsidR="00CA12BA">
        <w:rPr>
          <w:sz w:val="22"/>
          <w:szCs w:val="22"/>
        </w:rPr>
        <w:t>Boulder</w:t>
      </w:r>
      <w:r w:rsidR="00CA12BA" w:rsidRPr="00B119E4">
        <w:rPr>
          <w:sz w:val="22"/>
          <w:szCs w:val="22"/>
        </w:rPr>
        <w:t>, C</w:t>
      </w:r>
      <w:r w:rsidR="00CA12BA">
        <w:rPr>
          <w:sz w:val="22"/>
          <w:szCs w:val="22"/>
        </w:rPr>
        <w:t>O</w:t>
      </w:r>
      <w:r w:rsidR="00CA12BA" w:rsidRPr="00B119E4">
        <w:rPr>
          <w:sz w:val="22"/>
          <w:szCs w:val="22"/>
        </w:rPr>
        <w:t xml:space="preserve"> </w:t>
      </w:r>
      <w:r w:rsidR="00CA12BA">
        <w:rPr>
          <w:sz w:val="22"/>
          <w:szCs w:val="22"/>
        </w:rPr>
        <w:t xml:space="preserve">80305 </w:t>
      </w:r>
      <w:r w:rsidR="00CA12BA" w:rsidRPr="00B119E4">
        <w:rPr>
          <w:sz w:val="22"/>
          <w:szCs w:val="22"/>
        </w:rPr>
        <w:t>USA</w:t>
      </w:r>
      <w:r w:rsidRPr="00B119E4">
        <w:rPr>
          <w:sz w:val="22"/>
          <w:szCs w:val="22"/>
        </w:rPr>
        <w:t>.</w:t>
      </w:r>
    </w:p>
    <w:p w14:paraId="0043E23A" w14:textId="02A0B3B7" w:rsidR="00F634D9" w:rsidRDefault="00DA4875" w:rsidP="005C4FF6">
      <w:pPr>
        <w:spacing w:line="0" w:lineRule="atLeast"/>
        <w:rPr>
          <w:sz w:val="22"/>
          <w:szCs w:val="22"/>
        </w:rPr>
      </w:pPr>
      <w:r>
        <w:rPr>
          <w:rFonts w:cs="Times New Roman (Body CS)"/>
          <w:sz w:val="32"/>
          <w:szCs w:val="32"/>
          <w:vertAlign w:val="superscript"/>
        </w:rPr>
        <w:t>8</w:t>
      </w:r>
      <w:r>
        <w:rPr>
          <w:sz w:val="22"/>
          <w:szCs w:val="22"/>
        </w:rPr>
        <w:t>Marine Mammal Laboratory</w:t>
      </w:r>
      <w:r w:rsidR="00F634D9" w:rsidRPr="00B119E4">
        <w:rPr>
          <w:sz w:val="22"/>
          <w:szCs w:val="22"/>
        </w:rPr>
        <w:t>, Alaska Fisheries Science Center, National Marine Fisheries Service, National Oceanic and Atmospheric Administration</w:t>
      </w:r>
      <w:r w:rsidR="00F634D9">
        <w:rPr>
          <w:sz w:val="22"/>
          <w:szCs w:val="22"/>
        </w:rPr>
        <w:t>, Seattle, WA 98115 US</w:t>
      </w:r>
    </w:p>
    <w:p w14:paraId="6CE5E313" w14:textId="7D58FA3A" w:rsidR="005B7D3A" w:rsidRDefault="005B7D3A" w:rsidP="005B7D3A">
      <w:pPr>
        <w:spacing w:line="0" w:lineRule="atLeast"/>
        <w:rPr>
          <w:sz w:val="22"/>
          <w:szCs w:val="22"/>
        </w:rPr>
      </w:pPr>
      <w:r>
        <w:rPr>
          <w:rFonts w:cs="Times New Roman (Body CS)"/>
          <w:sz w:val="32"/>
          <w:szCs w:val="32"/>
          <w:vertAlign w:val="superscript"/>
        </w:rPr>
        <w:t>9</w:t>
      </w:r>
      <w:r>
        <w:rPr>
          <w:sz w:val="22"/>
          <w:szCs w:val="22"/>
        </w:rPr>
        <w:t>Southwest</w:t>
      </w:r>
      <w:r w:rsidRPr="00B119E4">
        <w:rPr>
          <w:sz w:val="22"/>
          <w:szCs w:val="22"/>
        </w:rPr>
        <w:t xml:space="preserve"> Fisheries Science Center, National Marine Fisheries Service, National Oceanic and Atmospheric Administration, </w:t>
      </w:r>
      <w:r>
        <w:rPr>
          <w:sz w:val="22"/>
          <w:szCs w:val="22"/>
        </w:rPr>
        <w:t>La Jolla</w:t>
      </w:r>
      <w:r w:rsidRPr="00B119E4">
        <w:rPr>
          <w:sz w:val="22"/>
          <w:szCs w:val="22"/>
        </w:rPr>
        <w:t>,</w:t>
      </w:r>
      <w:r>
        <w:rPr>
          <w:sz w:val="22"/>
          <w:szCs w:val="22"/>
        </w:rPr>
        <w:t xml:space="preserve"> CA USA</w:t>
      </w:r>
    </w:p>
    <w:p w14:paraId="26EC457E" w14:textId="77777777" w:rsidR="00284C00" w:rsidRPr="00965826" w:rsidRDefault="00284C00" w:rsidP="00284C00">
      <w:pPr>
        <w:spacing w:line="0" w:lineRule="atLeast"/>
        <w:rPr>
          <w:sz w:val="22"/>
          <w:szCs w:val="22"/>
        </w:rPr>
      </w:pPr>
      <w:r w:rsidRPr="00965826">
        <w:rPr>
          <w:sz w:val="32"/>
          <w:szCs w:val="32"/>
          <w:vertAlign w:val="superscript"/>
        </w:rPr>
        <w:t>10</w:t>
      </w:r>
      <w:r w:rsidRPr="00965826">
        <w:rPr>
          <w:sz w:val="22"/>
          <w:szCs w:val="22"/>
        </w:rPr>
        <w:t>Point Blue Conservation Science</w:t>
      </w:r>
      <w:r>
        <w:rPr>
          <w:sz w:val="22"/>
          <w:szCs w:val="22"/>
        </w:rPr>
        <w:t>, Petaluma, CA USA</w:t>
      </w:r>
    </w:p>
    <w:p w14:paraId="6D9548E8" w14:textId="131ADCFA" w:rsidR="00BC23B9" w:rsidRDefault="00BC23B9" w:rsidP="005B7D3A">
      <w:pPr>
        <w:spacing w:line="0" w:lineRule="atLeast"/>
        <w:rPr>
          <w:sz w:val="22"/>
          <w:szCs w:val="22"/>
        </w:rPr>
      </w:pPr>
    </w:p>
    <w:p w14:paraId="089C1D7E" w14:textId="20CE4404" w:rsidR="00BC23B9" w:rsidRDefault="00BC23B9" w:rsidP="005B7D3A">
      <w:pPr>
        <w:spacing w:line="0" w:lineRule="atLeast"/>
        <w:rPr>
          <w:sz w:val="22"/>
          <w:szCs w:val="22"/>
        </w:rPr>
      </w:pPr>
      <w:r>
        <w:rPr>
          <w:sz w:val="22"/>
          <w:szCs w:val="22"/>
        </w:rPr>
        <w:t>*Corresponding author</w:t>
      </w:r>
    </w:p>
    <w:p w14:paraId="24140161" w14:textId="043FDBDD" w:rsidR="00BC23B9" w:rsidRDefault="00BC23B9" w:rsidP="005B7D3A">
      <w:pPr>
        <w:spacing w:line="0" w:lineRule="atLeast"/>
        <w:rPr>
          <w:sz w:val="22"/>
          <w:szCs w:val="22"/>
        </w:rPr>
      </w:pPr>
      <w:r>
        <w:rPr>
          <w:sz w:val="22"/>
          <w:szCs w:val="22"/>
        </w:rPr>
        <w:t xml:space="preserve">Email: </w:t>
      </w:r>
      <w:r w:rsidR="00B060A8" w:rsidRPr="00B060A8">
        <w:rPr>
          <w:sz w:val="22"/>
          <w:szCs w:val="22"/>
        </w:rPr>
        <w:t>mary.hunsicker@noaa.gov</w:t>
      </w:r>
    </w:p>
    <w:p w14:paraId="37C70A38" w14:textId="69DFCDAC" w:rsidR="00BC23B9" w:rsidRDefault="00BC23B9" w:rsidP="005B7D3A">
      <w:pPr>
        <w:spacing w:line="0" w:lineRule="atLeast"/>
        <w:rPr>
          <w:sz w:val="22"/>
          <w:szCs w:val="22"/>
        </w:rPr>
      </w:pPr>
    </w:p>
    <w:p w14:paraId="49E23CB0" w14:textId="587A262D" w:rsidR="00BC23B9" w:rsidRDefault="00BC23B9" w:rsidP="005B7D3A">
      <w:pPr>
        <w:spacing w:line="0" w:lineRule="atLeast"/>
        <w:rPr>
          <w:sz w:val="22"/>
          <w:szCs w:val="22"/>
        </w:rPr>
      </w:pPr>
      <w:r>
        <w:rPr>
          <w:rFonts w:ascii="Times" w:hAnsi="Times" w:cs="Arial"/>
          <w:sz w:val="32"/>
          <w:szCs w:val="32"/>
          <w:vertAlign w:val="superscript"/>
        </w:rPr>
        <w:t>†</w:t>
      </w:r>
      <w:r w:rsidRPr="00BC23B9">
        <w:rPr>
          <w:rFonts w:ascii="Times" w:hAnsi="Times" w:cs="Arial"/>
          <w:sz w:val="32"/>
          <w:szCs w:val="32"/>
          <w:vertAlign w:val="superscript"/>
        </w:rPr>
        <w:t xml:space="preserve"> </w:t>
      </w:r>
      <w:r>
        <w:rPr>
          <w:rFonts w:ascii="Times" w:hAnsi="Times" w:cs="Arial"/>
        </w:rPr>
        <w:t xml:space="preserve">These authors </w:t>
      </w:r>
      <w:r w:rsidRPr="00BC23B9">
        <w:t>contributed</w:t>
      </w:r>
      <w:r>
        <w:rPr>
          <w:sz w:val="22"/>
          <w:szCs w:val="22"/>
        </w:rPr>
        <w:t xml:space="preserve"> equally to this work</w:t>
      </w:r>
    </w:p>
    <w:p w14:paraId="3A347E2D" w14:textId="32A1ECB3" w:rsidR="00BC23B9" w:rsidRDefault="00BC23B9" w:rsidP="005B7D3A">
      <w:pPr>
        <w:spacing w:line="0" w:lineRule="atLeast"/>
        <w:rPr>
          <w:sz w:val="22"/>
          <w:szCs w:val="22"/>
        </w:rPr>
      </w:pPr>
    </w:p>
    <w:p w14:paraId="0C459DAD" w14:textId="5324CE98" w:rsidR="0093154E" w:rsidRDefault="0093154E" w:rsidP="00A612C8">
      <w:pPr>
        <w:spacing w:line="480" w:lineRule="auto"/>
        <w:rPr>
          <w:rFonts w:ascii="Times" w:hAnsi="Times" w:cs="Arial"/>
          <w:b/>
          <w:szCs w:val="22"/>
        </w:rPr>
      </w:pPr>
      <w:r w:rsidRPr="00E80A96">
        <w:rPr>
          <w:rFonts w:ascii="Times" w:hAnsi="Times" w:cs="Arial"/>
          <w:b/>
          <w:szCs w:val="22"/>
        </w:rPr>
        <w:lastRenderedPageBreak/>
        <w:t>Abstract</w:t>
      </w:r>
    </w:p>
    <w:p w14:paraId="0D04B919" w14:textId="6BEEAF47" w:rsidR="00641C50" w:rsidRPr="00FE376B" w:rsidRDefault="00EF24DE" w:rsidP="00A612C8">
      <w:pPr>
        <w:spacing w:line="480" w:lineRule="auto"/>
        <w:rPr>
          <w:rFonts w:ascii="Times" w:hAnsi="Times" w:cs="Arial"/>
          <w:szCs w:val="22"/>
        </w:rPr>
      </w:pPr>
      <w:r w:rsidRPr="0045760A">
        <w:rPr>
          <w:rFonts w:ascii="Times" w:hAnsi="Times" w:cs="Arial"/>
          <w:szCs w:val="22"/>
        </w:rPr>
        <w:t xml:space="preserve">Ocean ecosystems are </w:t>
      </w:r>
      <w:r w:rsidR="0045760A" w:rsidRPr="0045760A">
        <w:rPr>
          <w:rFonts w:ascii="Times" w:hAnsi="Times" w:cs="Arial"/>
          <w:szCs w:val="22"/>
        </w:rPr>
        <w:t>vulnerable to</w:t>
      </w:r>
      <w:r w:rsidRPr="0045760A">
        <w:rPr>
          <w:rFonts w:ascii="Times" w:hAnsi="Times" w:cs="Arial"/>
          <w:szCs w:val="22"/>
        </w:rPr>
        <w:t xml:space="preserve"> c</w:t>
      </w:r>
      <w:r w:rsidR="00C61E1A" w:rsidRPr="0045760A">
        <w:rPr>
          <w:rFonts w:ascii="Times" w:hAnsi="Times" w:cs="Arial"/>
          <w:szCs w:val="22"/>
        </w:rPr>
        <w:t>limate</w:t>
      </w:r>
      <w:r w:rsidRPr="0045760A">
        <w:rPr>
          <w:rFonts w:ascii="Times" w:hAnsi="Times" w:cs="Arial"/>
          <w:szCs w:val="22"/>
        </w:rPr>
        <w:t>-driven perturbations</w:t>
      </w:r>
      <w:r w:rsidR="005D4481">
        <w:rPr>
          <w:rFonts w:ascii="Times" w:hAnsi="Times" w:cs="Arial"/>
          <w:szCs w:val="22"/>
        </w:rPr>
        <w:t>, which</w:t>
      </w:r>
      <w:r w:rsidR="00F049F4">
        <w:rPr>
          <w:rFonts w:ascii="Times" w:hAnsi="Times" w:cs="Arial"/>
          <w:szCs w:val="22"/>
        </w:rPr>
        <w:t xml:space="preserve"> </w:t>
      </w:r>
      <w:r w:rsidR="00D80953">
        <w:rPr>
          <w:rFonts w:ascii="Times" w:hAnsi="Times" w:cs="Arial"/>
          <w:szCs w:val="22"/>
        </w:rPr>
        <w:t xml:space="preserve">are increasing in frequency and </w:t>
      </w:r>
      <w:r w:rsidR="00F049F4">
        <w:rPr>
          <w:rFonts w:ascii="Times" w:hAnsi="Times" w:cs="Arial"/>
          <w:szCs w:val="22"/>
        </w:rPr>
        <w:t>can</w:t>
      </w:r>
      <w:r w:rsidR="003419DD" w:rsidRPr="0045760A">
        <w:rPr>
          <w:rFonts w:ascii="Times" w:hAnsi="Times" w:cs="Arial"/>
          <w:szCs w:val="22"/>
        </w:rPr>
        <w:t xml:space="preserve"> have profound effects on marine social-ecological systems.</w:t>
      </w:r>
      <w:r w:rsidR="003419DD">
        <w:rPr>
          <w:rFonts w:ascii="Times" w:hAnsi="Times" w:cs="Arial"/>
          <w:szCs w:val="22"/>
        </w:rPr>
        <w:t xml:space="preserve"> </w:t>
      </w:r>
      <w:r w:rsidR="00BF6A3B">
        <w:rPr>
          <w:rFonts w:ascii="Times" w:hAnsi="Times" w:cs="Arial"/>
          <w:szCs w:val="22"/>
        </w:rPr>
        <w:t xml:space="preserve">Thus, there is </w:t>
      </w:r>
      <w:r w:rsidR="0045760A">
        <w:rPr>
          <w:rFonts w:ascii="Times" w:hAnsi="Times" w:cs="Arial"/>
          <w:szCs w:val="22"/>
        </w:rPr>
        <w:t>a</w:t>
      </w:r>
      <w:r w:rsidR="009C3320">
        <w:rPr>
          <w:rFonts w:ascii="Times" w:hAnsi="Times" w:cs="Arial"/>
          <w:szCs w:val="22"/>
        </w:rPr>
        <w:t xml:space="preserve">n urgency </w:t>
      </w:r>
      <w:r w:rsidR="0045760A">
        <w:rPr>
          <w:rFonts w:ascii="Times" w:hAnsi="Times" w:cs="Arial"/>
          <w:szCs w:val="22"/>
        </w:rPr>
        <w:t>t</w:t>
      </w:r>
      <w:r w:rsidR="00671343">
        <w:rPr>
          <w:rFonts w:ascii="Times" w:hAnsi="Times" w:cs="Arial"/>
          <w:szCs w:val="22"/>
        </w:rPr>
        <w:t xml:space="preserve">o develop </w:t>
      </w:r>
      <w:r w:rsidR="00BF6A3B">
        <w:rPr>
          <w:rFonts w:ascii="Times" w:hAnsi="Times" w:cs="Arial"/>
          <w:szCs w:val="22"/>
        </w:rPr>
        <w:t>t</w:t>
      </w:r>
      <w:r w:rsidR="00794AD9">
        <w:rPr>
          <w:rFonts w:ascii="Times" w:hAnsi="Times" w:cs="Arial"/>
          <w:szCs w:val="22"/>
        </w:rPr>
        <w:t xml:space="preserve">ools that can </w:t>
      </w:r>
      <w:r w:rsidR="00794AD9" w:rsidRPr="00714D3E">
        <w:rPr>
          <w:rFonts w:ascii="Times" w:hAnsi="Times" w:cs="Arial"/>
          <w:bCs/>
          <w:color w:val="000000" w:themeColor="text1"/>
          <w:szCs w:val="22"/>
        </w:rPr>
        <w:t xml:space="preserve">detect the response of </w:t>
      </w:r>
      <w:r w:rsidR="00794AD9">
        <w:rPr>
          <w:rFonts w:ascii="Times" w:hAnsi="Times" w:cs="Arial"/>
          <w:bCs/>
          <w:color w:val="000000" w:themeColor="text1"/>
          <w:szCs w:val="22"/>
        </w:rPr>
        <w:t>ecosystem</w:t>
      </w:r>
      <w:r w:rsidR="0045760A">
        <w:rPr>
          <w:rFonts w:ascii="Times" w:hAnsi="Times" w:cs="Arial"/>
          <w:bCs/>
          <w:color w:val="000000" w:themeColor="text1"/>
          <w:szCs w:val="22"/>
        </w:rPr>
        <w:t xml:space="preserve"> components</w:t>
      </w:r>
      <w:r w:rsidR="00794AD9" w:rsidRPr="00714D3E">
        <w:rPr>
          <w:rFonts w:ascii="Times" w:hAnsi="Times" w:cs="Arial"/>
          <w:bCs/>
          <w:color w:val="000000" w:themeColor="text1"/>
          <w:szCs w:val="22"/>
        </w:rPr>
        <w:t xml:space="preserve"> to </w:t>
      </w:r>
      <w:r w:rsidR="00C66246">
        <w:rPr>
          <w:rFonts w:ascii="Times" w:hAnsi="Times" w:cs="Arial"/>
          <w:bCs/>
          <w:color w:val="000000" w:themeColor="text1"/>
          <w:szCs w:val="22"/>
        </w:rPr>
        <w:t xml:space="preserve">these </w:t>
      </w:r>
      <w:r w:rsidR="00794AD9" w:rsidRPr="00714D3E">
        <w:rPr>
          <w:rFonts w:ascii="Times" w:hAnsi="Times" w:cs="Arial"/>
          <w:bCs/>
          <w:color w:val="000000" w:themeColor="text1"/>
          <w:szCs w:val="22"/>
        </w:rPr>
        <w:t>perturbations</w:t>
      </w:r>
      <w:r w:rsidR="00794AD9">
        <w:rPr>
          <w:rFonts w:ascii="Times" w:hAnsi="Times" w:cs="Arial"/>
          <w:bCs/>
          <w:color w:val="000000" w:themeColor="text1"/>
          <w:szCs w:val="22"/>
        </w:rPr>
        <w:t xml:space="preserve"> as early as possible</w:t>
      </w:r>
      <w:r w:rsidR="00F21743">
        <w:rPr>
          <w:rFonts w:ascii="Times" w:hAnsi="Times" w:cs="Arial"/>
          <w:bCs/>
          <w:color w:val="000000" w:themeColor="text1"/>
          <w:szCs w:val="22"/>
        </w:rPr>
        <w:t xml:space="preserve">. </w:t>
      </w:r>
      <w:r w:rsidR="00F21743">
        <w:rPr>
          <w:rFonts w:ascii="Times" w:hAnsi="Times" w:cs="Arial"/>
        </w:rPr>
        <w:t>We</w:t>
      </w:r>
      <w:r w:rsidR="00F85CED">
        <w:rPr>
          <w:rFonts w:ascii="Times" w:hAnsi="Times" w:cs="Arial"/>
        </w:rPr>
        <w:t xml:space="preserve"> </w:t>
      </w:r>
      <w:r w:rsidR="006A6CD8">
        <w:rPr>
          <w:rFonts w:ascii="Times" w:hAnsi="Times" w:cs="Arial"/>
        </w:rPr>
        <w:t xml:space="preserve">used Bayesian Dynamic Factor Analysis (DFA) to </w:t>
      </w:r>
      <w:r w:rsidR="00641C50">
        <w:rPr>
          <w:rFonts w:ascii="Times" w:hAnsi="Times" w:cs="Arial"/>
        </w:rPr>
        <w:t xml:space="preserve">develop </w:t>
      </w:r>
      <w:r w:rsidR="00C91A5C">
        <w:rPr>
          <w:rFonts w:ascii="Times" w:hAnsi="Times" w:cs="Arial"/>
        </w:rPr>
        <w:t xml:space="preserve">a </w:t>
      </w:r>
      <w:r w:rsidR="00F85CED">
        <w:rPr>
          <w:rFonts w:ascii="Times" w:hAnsi="Times" w:cs="Arial"/>
        </w:rPr>
        <w:t xml:space="preserve">community </w:t>
      </w:r>
      <w:r w:rsidR="00C91A5C">
        <w:rPr>
          <w:rFonts w:ascii="Times" w:hAnsi="Times" w:cs="Arial"/>
        </w:rPr>
        <w:t xml:space="preserve">state indicator </w:t>
      </w:r>
      <w:r w:rsidR="00E46A01">
        <w:rPr>
          <w:rFonts w:ascii="Times" w:hAnsi="Times" w:cs="Arial"/>
        </w:rPr>
        <w:t>for the C</w:t>
      </w:r>
      <w:r w:rsidR="00384B90">
        <w:rPr>
          <w:rFonts w:ascii="Times" w:hAnsi="Times" w:cs="Arial"/>
        </w:rPr>
        <w:t>alifornia Current Ecosys</w:t>
      </w:r>
      <w:r w:rsidR="00023FA8">
        <w:rPr>
          <w:rFonts w:ascii="Times" w:hAnsi="Times" w:cs="Arial"/>
        </w:rPr>
        <w:t>tem</w:t>
      </w:r>
      <w:r w:rsidR="00E46A01">
        <w:rPr>
          <w:rFonts w:ascii="Times" w:hAnsi="Times" w:cs="Arial"/>
        </w:rPr>
        <w:t xml:space="preserve"> </w:t>
      </w:r>
      <w:r w:rsidR="00DC5583">
        <w:rPr>
          <w:rFonts w:ascii="Times" w:hAnsi="Times" w:cs="Arial"/>
        </w:rPr>
        <w:t xml:space="preserve">(CCE) </w:t>
      </w:r>
      <w:r w:rsidR="00C91A5C">
        <w:rPr>
          <w:rFonts w:ascii="Times" w:hAnsi="Times" w:cs="Arial"/>
        </w:rPr>
        <w:t>to</w:t>
      </w:r>
      <w:r w:rsidR="00641C50">
        <w:rPr>
          <w:rFonts w:ascii="Times" w:hAnsi="Times" w:cs="Arial"/>
        </w:rPr>
        <w:t xml:space="preserve"> track </w:t>
      </w:r>
      <w:r w:rsidR="00E46A01">
        <w:rPr>
          <w:rFonts w:ascii="Times" w:hAnsi="Times" w:cs="Arial"/>
        </w:rPr>
        <w:t xml:space="preserve">the </w:t>
      </w:r>
      <w:r w:rsidR="009E67AF">
        <w:rPr>
          <w:rFonts w:ascii="Times" w:hAnsi="Times" w:cs="Arial"/>
        </w:rPr>
        <w:t xml:space="preserve">system’s </w:t>
      </w:r>
      <w:r w:rsidR="00DC5583">
        <w:rPr>
          <w:rFonts w:ascii="Times" w:hAnsi="Times" w:cs="Arial"/>
        </w:rPr>
        <w:t>r</w:t>
      </w:r>
      <w:r w:rsidR="00E46A01">
        <w:rPr>
          <w:rFonts w:ascii="Times" w:hAnsi="Times" w:cs="Arial"/>
        </w:rPr>
        <w:t>esponse</w:t>
      </w:r>
      <w:r w:rsidR="00C91A5C">
        <w:rPr>
          <w:rFonts w:ascii="Times" w:hAnsi="Times" w:cs="Arial"/>
        </w:rPr>
        <w:t xml:space="preserve"> to climate perturbations</w:t>
      </w:r>
      <w:r w:rsidR="00E46A01">
        <w:rPr>
          <w:rFonts w:ascii="Times" w:hAnsi="Times" w:cs="Arial"/>
        </w:rPr>
        <w:t>, and to forecast fu</w:t>
      </w:r>
      <w:r w:rsidR="00062A55">
        <w:rPr>
          <w:rFonts w:ascii="Times" w:hAnsi="Times" w:cs="Arial"/>
        </w:rPr>
        <w:t xml:space="preserve">ture </w:t>
      </w:r>
      <w:r w:rsidR="009E641E">
        <w:rPr>
          <w:rFonts w:ascii="Times" w:hAnsi="Times" w:cs="Arial"/>
        </w:rPr>
        <w:t xml:space="preserve">changes in </w:t>
      </w:r>
      <w:r w:rsidR="00787E8C">
        <w:rPr>
          <w:rFonts w:ascii="Times" w:hAnsi="Times" w:cs="Arial"/>
        </w:rPr>
        <w:t xml:space="preserve">community </w:t>
      </w:r>
      <w:r w:rsidR="00E76301">
        <w:rPr>
          <w:rFonts w:ascii="Times" w:hAnsi="Times" w:cs="Arial"/>
        </w:rPr>
        <w:t>state</w:t>
      </w:r>
      <w:r w:rsidR="00787E8C">
        <w:rPr>
          <w:rFonts w:ascii="Times" w:hAnsi="Times" w:cs="Arial"/>
        </w:rPr>
        <w:t xml:space="preserve">. </w:t>
      </w:r>
      <w:r w:rsidR="006A6CD8">
        <w:rPr>
          <w:rFonts w:ascii="Times" w:hAnsi="Times" w:cs="Arial"/>
        </w:rPr>
        <w:t xml:space="preserve">Our </w:t>
      </w:r>
      <w:r w:rsidR="00E46A01">
        <w:rPr>
          <w:rFonts w:ascii="Times" w:hAnsi="Times" w:cs="Arial"/>
        </w:rPr>
        <w:t>key</w:t>
      </w:r>
      <w:r w:rsidR="006A6CD8">
        <w:rPr>
          <w:rFonts w:ascii="Times" w:hAnsi="Times" w:cs="Arial"/>
        </w:rPr>
        <w:t xml:space="preserve"> objectives were to</w:t>
      </w:r>
      <w:r w:rsidR="00641C50">
        <w:rPr>
          <w:rFonts w:ascii="Times" w:hAnsi="Times" w:cs="Arial"/>
        </w:rPr>
        <w:t xml:space="preserve"> </w:t>
      </w:r>
      <w:r w:rsidR="00484BE9">
        <w:rPr>
          <w:rFonts w:ascii="Times" w:hAnsi="Times" w:cs="Arial"/>
        </w:rPr>
        <w:t>(</w:t>
      </w:r>
      <w:r w:rsidR="006A6CD8">
        <w:rPr>
          <w:rFonts w:ascii="Times" w:hAnsi="Times" w:cs="Arial"/>
        </w:rPr>
        <w:t xml:space="preserve">1) </w:t>
      </w:r>
      <w:r w:rsidR="00641C50" w:rsidRPr="00CD1105">
        <w:rPr>
          <w:rFonts w:ascii="Times" w:hAnsi="Times" w:cs="Arial"/>
        </w:rPr>
        <w:t xml:space="preserve">summarize environmental and biological variability </w:t>
      </w:r>
      <w:r w:rsidR="009E641E">
        <w:rPr>
          <w:rFonts w:ascii="Times" w:hAnsi="Times" w:cs="Arial"/>
        </w:rPr>
        <w:t xml:space="preserve">in the </w:t>
      </w:r>
      <w:r w:rsidR="00133D6D">
        <w:rPr>
          <w:rFonts w:ascii="Times" w:hAnsi="Times" w:cs="Arial"/>
        </w:rPr>
        <w:t xml:space="preserve">southern and central regions of the CCE </w:t>
      </w:r>
      <w:r w:rsidR="00641C50" w:rsidRPr="00CD1105">
        <w:rPr>
          <w:rFonts w:ascii="Times" w:hAnsi="Times" w:cs="Arial"/>
        </w:rPr>
        <w:t xml:space="preserve">during </w:t>
      </w:r>
      <w:r w:rsidR="00691906">
        <w:rPr>
          <w:rFonts w:ascii="Times" w:hAnsi="Times" w:cs="Arial"/>
        </w:rPr>
        <w:t xml:space="preserve">a recent and unprecedented </w:t>
      </w:r>
      <w:r w:rsidR="00F85CED">
        <w:rPr>
          <w:rFonts w:ascii="Times" w:hAnsi="Times" w:cs="Arial"/>
        </w:rPr>
        <w:t>marine heatwave</w:t>
      </w:r>
      <w:r w:rsidR="00641C50" w:rsidRPr="00CD1105">
        <w:rPr>
          <w:rFonts w:ascii="Times" w:hAnsi="Times" w:cs="Arial"/>
        </w:rPr>
        <w:t xml:space="preserve"> </w:t>
      </w:r>
      <w:r w:rsidR="00104D3D">
        <w:rPr>
          <w:rFonts w:ascii="Times" w:hAnsi="Times" w:cs="Arial"/>
        </w:rPr>
        <w:t xml:space="preserve">in the northeast Pacific Ocean </w:t>
      </w:r>
      <w:r w:rsidR="00691906">
        <w:rPr>
          <w:rFonts w:ascii="Times" w:hAnsi="Times" w:cs="Arial"/>
        </w:rPr>
        <w:t>(2014</w:t>
      </w:r>
      <w:r w:rsidR="00484BE9">
        <w:rPr>
          <w:rFonts w:ascii="Times" w:hAnsi="Times" w:cs="Arial"/>
        </w:rPr>
        <w:t>–</w:t>
      </w:r>
      <w:r w:rsidR="00691906">
        <w:rPr>
          <w:rFonts w:ascii="Times" w:hAnsi="Times" w:cs="Arial"/>
        </w:rPr>
        <w:t xml:space="preserve">2016) </w:t>
      </w:r>
      <w:r w:rsidR="00641C50" w:rsidRPr="00CD1105">
        <w:rPr>
          <w:rFonts w:ascii="Times" w:hAnsi="Times" w:cs="Arial"/>
        </w:rPr>
        <w:t>and compare these patterns to past variability</w:t>
      </w:r>
      <w:r w:rsidR="006A6CD8">
        <w:rPr>
          <w:rFonts w:ascii="Times" w:hAnsi="Times" w:cs="Arial"/>
        </w:rPr>
        <w:t xml:space="preserve">, </w:t>
      </w:r>
      <w:r w:rsidR="00484BE9">
        <w:rPr>
          <w:rFonts w:ascii="Times" w:hAnsi="Times" w:cs="Arial"/>
        </w:rPr>
        <w:t>(</w:t>
      </w:r>
      <w:r w:rsidR="006A6CD8">
        <w:rPr>
          <w:rFonts w:ascii="Times" w:hAnsi="Times" w:cs="Arial"/>
        </w:rPr>
        <w:t xml:space="preserve">2) </w:t>
      </w:r>
      <w:r w:rsidR="006A6CD8" w:rsidRPr="007E70E0">
        <w:rPr>
          <w:rFonts w:ascii="Times" w:hAnsi="Times" w:cs="Arial"/>
        </w:rPr>
        <w:t xml:space="preserve">examine </w:t>
      </w:r>
      <w:r w:rsidR="00E76301" w:rsidRPr="007E70E0">
        <w:rPr>
          <w:rFonts w:ascii="Times" w:hAnsi="Times" w:cs="Arial"/>
        </w:rPr>
        <w:t xml:space="preserve">whether there is </w:t>
      </w:r>
      <w:r w:rsidR="006A6CD8" w:rsidRPr="007E70E0">
        <w:rPr>
          <w:rFonts w:ascii="Times" w:hAnsi="Times" w:cs="Arial"/>
        </w:rPr>
        <w:t xml:space="preserve">evidence </w:t>
      </w:r>
      <w:r w:rsidR="009E641E" w:rsidRPr="007E70E0">
        <w:rPr>
          <w:rFonts w:ascii="Times" w:hAnsi="Times" w:cs="Arial"/>
        </w:rPr>
        <w:t xml:space="preserve">of </w:t>
      </w:r>
      <w:r w:rsidR="001C4880" w:rsidRPr="007E70E0">
        <w:rPr>
          <w:rFonts w:ascii="Times" w:hAnsi="Times" w:cs="Arial"/>
        </w:rPr>
        <w:t xml:space="preserve">a </w:t>
      </w:r>
      <w:r w:rsidR="00DC5583" w:rsidRPr="007E70E0">
        <w:rPr>
          <w:rFonts w:ascii="Times" w:hAnsi="Times" w:cs="Arial"/>
        </w:rPr>
        <w:t xml:space="preserve">shift in the community </w:t>
      </w:r>
      <w:r w:rsidR="00384B90" w:rsidRPr="007E70E0">
        <w:rPr>
          <w:rFonts w:ascii="Times" w:hAnsi="Times" w:cs="Arial"/>
        </w:rPr>
        <w:t>to a new state</w:t>
      </w:r>
      <w:r w:rsidR="00641C50" w:rsidRPr="007E70E0">
        <w:rPr>
          <w:rFonts w:ascii="Times" w:hAnsi="Times" w:cs="Arial"/>
        </w:rPr>
        <w:t xml:space="preserve"> </w:t>
      </w:r>
      <w:r w:rsidR="00691906" w:rsidRPr="007E70E0">
        <w:rPr>
          <w:rFonts w:ascii="Times" w:hAnsi="Times" w:cs="Arial"/>
        </w:rPr>
        <w:t xml:space="preserve">in response to </w:t>
      </w:r>
      <w:r w:rsidR="00495214" w:rsidRPr="007E70E0">
        <w:rPr>
          <w:rFonts w:ascii="Times" w:hAnsi="Times" w:cs="Arial"/>
        </w:rPr>
        <w:t xml:space="preserve">the </w:t>
      </w:r>
      <w:r w:rsidR="00641C50" w:rsidRPr="007E70E0">
        <w:rPr>
          <w:rFonts w:ascii="Times" w:hAnsi="Times" w:cs="Arial"/>
        </w:rPr>
        <w:t>heatwave</w:t>
      </w:r>
      <w:r w:rsidR="000B2689">
        <w:rPr>
          <w:rFonts w:ascii="Times" w:hAnsi="Times" w:cs="Arial"/>
        </w:rPr>
        <w:t xml:space="preserve">, </w:t>
      </w:r>
      <w:r w:rsidR="00484BE9">
        <w:rPr>
          <w:rFonts w:ascii="Times" w:hAnsi="Times" w:cs="Arial"/>
        </w:rPr>
        <w:t>(</w:t>
      </w:r>
      <w:r w:rsidR="00E122BA" w:rsidRPr="00CD1105">
        <w:rPr>
          <w:rFonts w:ascii="Times" w:hAnsi="Times" w:cs="Arial"/>
        </w:rPr>
        <w:t xml:space="preserve">3) </w:t>
      </w:r>
      <w:r w:rsidR="00E122BA">
        <w:rPr>
          <w:rFonts w:ascii="Times" w:hAnsi="Times" w:cs="Arial"/>
        </w:rPr>
        <w:t>identify relationships between community variability and climate variables</w:t>
      </w:r>
      <w:r w:rsidR="00E122BA" w:rsidRPr="00CD1105">
        <w:rPr>
          <w:rFonts w:ascii="Times" w:hAnsi="Times" w:cs="Arial"/>
        </w:rPr>
        <w:t xml:space="preserve">; </w:t>
      </w:r>
      <w:r w:rsidR="00E76301">
        <w:rPr>
          <w:rFonts w:ascii="Times" w:hAnsi="Times" w:cs="Arial"/>
        </w:rPr>
        <w:t xml:space="preserve">and </w:t>
      </w:r>
      <w:r w:rsidR="00484BE9">
        <w:rPr>
          <w:rFonts w:ascii="Times" w:hAnsi="Times" w:cs="Arial"/>
        </w:rPr>
        <w:t>(</w:t>
      </w:r>
      <w:r w:rsidR="00E122BA">
        <w:rPr>
          <w:rFonts w:ascii="Times" w:hAnsi="Times" w:cs="Arial"/>
        </w:rPr>
        <w:t>4</w:t>
      </w:r>
      <w:r w:rsidR="00E76301">
        <w:rPr>
          <w:rFonts w:ascii="Times" w:hAnsi="Times" w:cs="Arial"/>
        </w:rPr>
        <w:t xml:space="preserve">) test our ability to create </w:t>
      </w:r>
      <w:r w:rsidR="00E122BA">
        <w:rPr>
          <w:rFonts w:ascii="Times" w:hAnsi="Times" w:cs="Arial"/>
        </w:rPr>
        <w:t>one-year ahead</w:t>
      </w:r>
      <w:r w:rsidR="00133D6D">
        <w:rPr>
          <w:rFonts w:ascii="Times" w:hAnsi="Times" w:cs="Arial"/>
        </w:rPr>
        <w:t xml:space="preserve"> </w:t>
      </w:r>
      <w:r w:rsidR="00E76301" w:rsidRPr="00CD1105">
        <w:rPr>
          <w:rFonts w:ascii="Times" w:hAnsi="Times" w:cs="Arial"/>
        </w:rPr>
        <w:t>forecast</w:t>
      </w:r>
      <w:r w:rsidR="00E76301">
        <w:rPr>
          <w:rFonts w:ascii="Times" w:hAnsi="Times" w:cs="Arial"/>
        </w:rPr>
        <w:t>s</w:t>
      </w:r>
      <w:r w:rsidR="00E76301" w:rsidRPr="00CD1105">
        <w:rPr>
          <w:rFonts w:ascii="Times" w:hAnsi="Times" w:cs="Arial"/>
        </w:rPr>
        <w:t xml:space="preserve"> of</w:t>
      </w:r>
      <w:r w:rsidR="00E76301">
        <w:rPr>
          <w:rFonts w:ascii="Times" w:hAnsi="Times" w:cs="Arial"/>
        </w:rPr>
        <w:t xml:space="preserve"> </w:t>
      </w:r>
      <w:r w:rsidR="000B2689">
        <w:rPr>
          <w:rFonts w:ascii="Times" w:hAnsi="Times" w:cs="Arial"/>
        </w:rPr>
        <w:t xml:space="preserve">individual </w:t>
      </w:r>
      <w:r w:rsidR="00E76301">
        <w:rPr>
          <w:rFonts w:ascii="Times" w:hAnsi="Times" w:cs="Arial"/>
        </w:rPr>
        <w:t xml:space="preserve">species responses and the broader community response </w:t>
      </w:r>
      <w:r w:rsidR="00E76301">
        <w:rPr>
          <w:rFonts w:ascii="Times" w:hAnsi="Times" w:cs="Arial"/>
          <w:bCs/>
          <w:szCs w:val="22"/>
        </w:rPr>
        <w:t xml:space="preserve">based on </w:t>
      </w:r>
      <w:r w:rsidR="00691906">
        <w:rPr>
          <w:rFonts w:ascii="Times" w:hAnsi="Times" w:cs="Arial"/>
          <w:bCs/>
          <w:szCs w:val="22"/>
        </w:rPr>
        <w:t>ocean conditions</w:t>
      </w:r>
      <w:r w:rsidR="00E76301">
        <w:rPr>
          <w:rFonts w:ascii="Times" w:hAnsi="Times" w:cs="Arial"/>
          <w:bCs/>
          <w:szCs w:val="22"/>
        </w:rPr>
        <w:t xml:space="preserve">. </w:t>
      </w:r>
      <w:r w:rsidR="000B2689">
        <w:rPr>
          <w:rFonts w:ascii="Times" w:hAnsi="Times" w:cs="Arial"/>
        </w:rPr>
        <w:t xml:space="preserve">Our analysis </w:t>
      </w:r>
      <w:r w:rsidR="007E70E0">
        <w:rPr>
          <w:rFonts w:ascii="Times" w:hAnsi="Times" w:cs="Arial"/>
        </w:rPr>
        <w:t>detected a</w:t>
      </w:r>
      <w:r w:rsidR="000B2689">
        <w:rPr>
          <w:rFonts w:ascii="Times" w:hAnsi="Times" w:cs="Arial"/>
        </w:rPr>
        <w:t xml:space="preserve"> community response to the marine heatwave</w:t>
      </w:r>
      <w:r w:rsidR="007E70E0">
        <w:rPr>
          <w:rFonts w:ascii="Times" w:hAnsi="Times" w:cs="Arial"/>
        </w:rPr>
        <w:t xml:space="preserve">, </w:t>
      </w:r>
      <w:r w:rsidR="00133D6D">
        <w:rPr>
          <w:rFonts w:ascii="Times" w:hAnsi="Times" w:cs="Arial"/>
        </w:rPr>
        <w:t xml:space="preserve">although </w:t>
      </w:r>
      <w:r w:rsidR="007E70E0">
        <w:rPr>
          <w:rFonts w:ascii="Times" w:hAnsi="Times" w:cs="Arial"/>
        </w:rPr>
        <w:t xml:space="preserve">it </w:t>
      </w:r>
      <w:r w:rsidR="000B2689">
        <w:rPr>
          <w:rFonts w:ascii="Times" w:hAnsi="Times" w:cs="Arial"/>
        </w:rPr>
        <w:t xml:space="preserve">did not exceed normal variability </w:t>
      </w:r>
      <w:r w:rsidR="00691906">
        <w:rPr>
          <w:rFonts w:ascii="Times" w:hAnsi="Times" w:cs="Arial"/>
        </w:rPr>
        <w:t xml:space="preserve">over </w:t>
      </w:r>
      <w:r w:rsidR="000B2689">
        <w:rPr>
          <w:rFonts w:ascii="Times" w:hAnsi="Times" w:cs="Arial"/>
        </w:rPr>
        <w:t>the past six decade</w:t>
      </w:r>
      <w:r w:rsidR="008F4B2A">
        <w:rPr>
          <w:rFonts w:ascii="Times" w:hAnsi="Times" w:cs="Arial"/>
        </w:rPr>
        <w:t>s</w:t>
      </w:r>
      <w:r w:rsidR="00A06318">
        <w:rPr>
          <w:rFonts w:ascii="Times" w:hAnsi="Times" w:cs="Arial"/>
        </w:rPr>
        <w:t xml:space="preserve"> (1951-2017)</w:t>
      </w:r>
      <w:r w:rsidR="00104D3D">
        <w:rPr>
          <w:rFonts w:ascii="Times" w:hAnsi="Times" w:cs="Arial"/>
        </w:rPr>
        <w:t>,</w:t>
      </w:r>
      <w:r w:rsidR="008F4B2A">
        <w:rPr>
          <w:rFonts w:ascii="Times" w:hAnsi="Times" w:cs="Arial"/>
        </w:rPr>
        <w:t xml:space="preserve"> </w:t>
      </w:r>
      <w:r w:rsidR="009660A6">
        <w:rPr>
          <w:rFonts w:ascii="Times" w:hAnsi="Times" w:cs="Arial"/>
        </w:rPr>
        <w:t xml:space="preserve">and we did not </w:t>
      </w:r>
      <w:r w:rsidR="007E70E0">
        <w:rPr>
          <w:rFonts w:ascii="Times" w:hAnsi="Times" w:cs="Arial"/>
        </w:rPr>
        <w:t xml:space="preserve">find evidence of </w:t>
      </w:r>
      <w:r w:rsidR="00133D6D">
        <w:rPr>
          <w:rFonts w:ascii="Times" w:hAnsi="Times" w:cs="Arial"/>
        </w:rPr>
        <w:t xml:space="preserve">a </w:t>
      </w:r>
      <w:r w:rsidR="000B2689">
        <w:rPr>
          <w:rFonts w:ascii="Times" w:hAnsi="Times" w:cs="Arial"/>
        </w:rPr>
        <w:t>shift to a new community state</w:t>
      </w:r>
      <w:r w:rsidR="009660A6">
        <w:rPr>
          <w:rFonts w:ascii="Times" w:hAnsi="Times" w:cs="Arial"/>
        </w:rPr>
        <w:t xml:space="preserve">. </w:t>
      </w:r>
      <w:r w:rsidR="000B2689">
        <w:rPr>
          <w:rFonts w:ascii="Times" w:hAnsi="Times" w:cs="Arial"/>
        </w:rPr>
        <w:t>We</w:t>
      </w:r>
      <w:r w:rsidR="001E67A9">
        <w:rPr>
          <w:rFonts w:ascii="Times" w:hAnsi="Times" w:cs="Arial"/>
        </w:rPr>
        <w:t xml:space="preserve"> </w:t>
      </w:r>
      <w:r w:rsidR="009E67AF">
        <w:rPr>
          <w:rFonts w:ascii="Times" w:hAnsi="Times" w:cs="Arial"/>
        </w:rPr>
        <w:t xml:space="preserve">found that </w:t>
      </w:r>
      <w:r w:rsidR="0045760A">
        <w:rPr>
          <w:rFonts w:ascii="Times" w:hAnsi="Times" w:cs="Arial"/>
        </w:rPr>
        <w:t xml:space="preserve">nitrate flux </w:t>
      </w:r>
      <w:r w:rsidR="0045760A" w:rsidRPr="00E80A96">
        <w:rPr>
          <w:rFonts w:ascii="Times" w:hAnsi="Times"/>
        </w:rPr>
        <w:t>through the base of the mixed layer</w:t>
      </w:r>
      <w:r w:rsidR="000B2689">
        <w:rPr>
          <w:rFonts w:ascii="Times" w:hAnsi="Times" w:cs="Arial"/>
        </w:rPr>
        <w:t xml:space="preserve"> </w:t>
      </w:r>
      <w:r w:rsidR="00283066">
        <w:t>exhibited the strongest relationship with</w:t>
      </w:r>
      <w:r w:rsidR="00283066" w:rsidDel="00283066">
        <w:rPr>
          <w:rFonts w:ascii="Times" w:hAnsi="Times" w:cs="Arial"/>
        </w:rPr>
        <w:t xml:space="preserve"> </w:t>
      </w:r>
      <w:r w:rsidR="009E67AF">
        <w:rPr>
          <w:rFonts w:ascii="Times" w:hAnsi="Times" w:cs="Arial"/>
        </w:rPr>
        <w:t>species and community</w:t>
      </w:r>
      <w:r w:rsidR="00495214">
        <w:rPr>
          <w:rFonts w:ascii="Times" w:hAnsi="Times" w:cs="Arial"/>
        </w:rPr>
        <w:t>-</w:t>
      </w:r>
      <w:r w:rsidR="009E67AF">
        <w:rPr>
          <w:rFonts w:ascii="Times" w:hAnsi="Times" w:cs="Arial"/>
        </w:rPr>
        <w:t>level responses</w:t>
      </w:r>
      <w:r w:rsidR="00DC5583">
        <w:rPr>
          <w:rFonts w:ascii="Times" w:hAnsi="Times" w:cs="Arial"/>
        </w:rPr>
        <w:t>.</w:t>
      </w:r>
      <w:r w:rsidR="009E67AF">
        <w:rPr>
          <w:rFonts w:ascii="Times" w:hAnsi="Times" w:cs="Arial"/>
        </w:rPr>
        <w:t xml:space="preserve"> </w:t>
      </w:r>
      <w:r w:rsidR="00062A55">
        <w:rPr>
          <w:rFonts w:ascii="Times" w:hAnsi="Times" w:cs="Arial"/>
        </w:rPr>
        <w:t>Further</w:t>
      </w:r>
      <w:r w:rsidR="00484BE9">
        <w:rPr>
          <w:rFonts w:ascii="Times" w:hAnsi="Times" w:cs="Arial"/>
        </w:rPr>
        <w:t>more</w:t>
      </w:r>
      <w:r w:rsidR="00062A55">
        <w:rPr>
          <w:rFonts w:ascii="Times" w:hAnsi="Times" w:cs="Arial"/>
        </w:rPr>
        <w:t>, we</w:t>
      </w:r>
      <w:r w:rsidR="000B2689">
        <w:rPr>
          <w:rFonts w:ascii="Times" w:hAnsi="Times" w:cs="Arial"/>
        </w:rPr>
        <w:t xml:space="preserve"> demonstrated </w:t>
      </w:r>
      <w:r w:rsidR="000B2689" w:rsidRPr="003121E0">
        <w:rPr>
          <w:rFonts w:ascii="Times" w:hAnsi="Times" w:cs="Arial"/>
        </w:rPr>
        <w:t xml:space="preserve">skill </w:t>
      </w:r>
      <w:r w:rsidR="000B2689">
        <w:rPr>
          <w:rFonts w:ascii="Times" w:hAnsi="Times" w:cs="Arial"/>
        </w:rPr>
        <w:t xml:space="preserve">in </w:t>
      </w:r>
      <w:r w:rsidR="000B2689" w:rsidRPr="003121E0">
        <w:rPr>
          <w:rFonts w:ascii="Times" w:hAnsi="Times" w:cs="Arial"/>
        </w:rPr>
        <w:t xml:space="preserve">creating </w:t>
      </w:r>
      <w:r w:rsidR="000B2689" w:rsidRPr="00CD1105">
        <w:rPr>
          <w:rFonts w:ascii="Times" w:hAnsi="Times" w:cs="Arial"/>
        </w:rPr>
        <w:t>forecast</w:t>
      </w:r>
      <w:r w:rsidR="000B2689">
        <w:rPr>
          <w:rFonts w:ascii="Times" w:hAnsi="Times" w:cs="Arial"/>
        </w:rPr>
        <w:t>s</w:t>
      </w:r>
      <w:r w:rsidR="000B2689" w:rsidRPr="00CD1105">
        <w:rPr>
          <w:rFonts w:ascii="Times" w:hAnsi="Times" w:cs="Arial"/>
        </w:rPr>
        <w:t xml:space="preserve"> of</w:t>
      </w:r>
      <w:r w:rsidR="000B2689">
        <w:rPr>
          <w:rFonts w:ascii="Times" w:hAnsi="Times" w:cs="Arial"/>
        </w:rPr>
        <w:t xml:space="preserve"> species </w:t>
      </w:r>
      <w:r w:rsidR="00794AD9">
        <w:rPr>
          <w:rFonts w:ascii="Times" w:hAnsi="Times" w:cs="Arial"/>
        </w:rPr>
        <w:t xml:space="preserve">responses </w:t>
      </w:r>
      <w:r w:rsidR="000B2689">
        <w:rPr>
          <w:rFonts w:ascii="Times" w:hAnsi="Times" w:cs="Arial"/>
        </w:rPr>
        <w:t>and c</w:t>
      </w:r>
      <w:r w:rsidR="000B2689" w:rsidRPr="00CD1105">
        <w:rPr>
          <w:rFonts w:ascii="Times" w:hAnsi="Times" w:cs="Arial"/>
        </w:rPr>
        <w:t xml:space="preserve">ommunity </w:t>
      </w:r>
      <w:r w:rsidR="000B2689">
        <w:rPr>
          <w:rFonts w:ascii="Times" w:hAnsi="Times" w:cs="Arial"/>
        </w:rPr>
        <w:t>state</w:t>
      </w:r>
      <w:r w:rsidR="008F4B2A">
        <w:rPr>
          <w:rFonts w:ascii="Times" w:hAnsi="Times" w:cs="Arial"/>
        </w:rPr>
        <w:t xml:space="preserve"> based on estimates of </w:t>
      </w:r>
      <w:r w:rsidR="00C76505">
        <w:rPr>
          <w:rFonts w:ascii="Times" w:hAnsi="Times" w:cs="Arial"/>
        </w:rPr>
        <w:t>nitrate flux</w:t>
      </w:r>
      <w:r w:rsidR="008F4B2A">
        <w:rPr>
          <w:rFonts w:ascii="Times" w:hAnsi="Times" w:cs="Arial"/>
        </w:rPr>
        <w:t xml:space="preserve">. </w:t>
      </w:r>
      <w:r w:rsidR="00133D6D">
        <w:rPr>
          <w:rFonts w:ascii="Times" w:hAnsi="Times" w:cs="Arial"/>
        </w:rPr>
        <w:t>O</w:t>
      </w:r>
      <w:r w:rsidR="00B145D2">
        <w:rPr>
          <w:rFonts w:ascii="Times" w:hAnsi="Times" w:cs="Arial"/>
        </w:rPr>
        <w:t xml:space="preserve">ur indicator </w:t>
      </w:r>
      <w:r w:rsidR="00DC5583">
        <w:rPr>
          <w:rFonts w:ascii="Times" w:hAnsi="Times" w:cs="Arial"/>
        </w:rPr>
        <w:t xml:space="preserve">and </w:t>
      </w:r>
      <w:r w:rsidR="00104D3D">
        <w:rPr>
          <w:rFonts w:ascii="Times" w:hAnsi="Times" w:cs="Arial"/>
        </w:rPr>
        <w:t xml:space="preserve">forecasts of community state </w:t>
      </w:r>
      <w:r w:rsidR="00B145D2">
        <w:rPr>
          <w:rFonts w:ascii="Times" w:hAnsi="Times" w:cs="Arial"/>
        </w:rPr>
        <w:t>show promise as tool</w:t>
      </w:r>
      <w:r w:rsidR="001C4880">
        <w:rPr>
          <w:rFonts w:ascii="Times" w:hAnsi="Times" w:cs="Arial"/>
        </w:rPr>
        <w:t>s</w:t>
      </w:r>
      <w:r w:rsidR="00794AD9">
        <w:rPr>
          <w:rFonts w:ascii="Times" w:hAnsi="Times" w:cs="Arial"/>
        </w:rPr>
        <w:t xml:space="preserve"> for informing</w:t>
      </w:r>
      <w:r w:rsidR="00384B90">
        <w:rPr>
          <w:rFonts w:ascii="Times" w:hAnsi="Times" w:cs="Arial"/>
        </w:rPr>
        <w:t xml:space="preserve"> </w:t>
      </w:r>
      <w:r w:rsidR="00384B90">
        <w:rPr>
          <w:rFonts w:ascii="Times" w:hAnsi="Times" w:cs="Arial"/>
          <w:bCs/>
          <w:color w:val="000000" w:themeColor="text1"/>
          <w:szCs w:val="22"/>
        </w:rPr>
        <w:t xml:space="preserve">ecosystem-based and climate-ready fisheries management </w:t>
      </w:r>
      <w:r w:rsidR="00E343FB">
        <w:rPr>
          <w:rFonts w:ascii="Times" w:hAnsi="Times" w:cs="Arial"/>
          <w:bCs/>
          <w:color w:val="000000" w:themeColor="text1"/>
          <w:szCs w:val="22"/>
        </w:rPr>
        <w:t xml:space="preserve">in </w:t>
      </w:r>
      <w:r w:rsidR="00F21743">
        <w:rPr>
          <w:rFonts w:ascii="Times" w:hAnsi="Times" w:cs="Arial"/>
          <w:bCs/>
          <w:color w:val="000000" w:themeColor="text1"/>
          <w:szCs w:val="22"/>
        </w:rPr>
        <w:t>the CCE</w:t>
      </w:r>
      <w:r w:rsidR="00E343FB">
        <w:rPr>
          <w:rFonts w:ascii="Times" w:hAnsi="Times" w:cs="Arial"/>
          <w:bCs/>
          <w:color w:val="000000" w:themeColor="text1"/>
          <w:szCs w:val="22"/>
        </w:rPr>
        <w:t>.</w:t>
      </w:r>
      <w:r w:rsidR="00104D3D">
        <w:rPr>
          <w:rFonts w:ascii="Times" w:hAnsi="Times" w:cs="Arial"/>
          <w:bCs/>
          <w:color w:val="000000" w:themeColor="text1"/>
          <w:szCs w:val="22"/>
        </w:rPr>
        <w:t xml:space="preserve"> </w:t>
      </w:r>
      <w:r w:rsidR="00F21743">
        <w:rPr>
          <w:rFonts w:ascii="Times" w:hAnsi="Times" w:cs="Arial"/>
          <w:bCs/>
          <w:color w:val="000000" w:themeColor="text1"/>
          <w:szCs w:val="22"/>
        </w:rPr>
        <w:t xml:space="preserve">Our </w:t>
      </w:r>
      <w:r w:rsidR="00B145D2">
        <w:rPr>
          <w:rFonts w:ascii="Times" w:hAnsi="Times" w:cs="Arial"/>
          <w:bCs/>
          <w:szCs w:val="22"/>
        </w:rPr>
        <w:t>modeling framework</w:t>
      </w:r>
      <w:r w:rsidR="00641C50" w:rsidRPr="00A3335D">
        <w:rPr>
          <w:rFonts w:ascii="Times" w:hAnsi="Times" w:cs="Arial"/>
          <w:bCs/>
          <w:szCs w:val="22"/>
        </w:rPr>
        <w:t xml:space="preserve"> is</w:t>
      </w:r>
      <w:r w:rsidR="009C6B4C">
        <w:rPr>
          <w:rFonts w:ascii="Times" w:hAnsi="Times" w:cs="Arial"/>
          <w:bCs/>
          <w:szCs w:val="22"/>
        </w:rPr>
        <w:t xml:space="preserve"> also widely applicable to other ecosystems where </w:t>
      </w:r>
      <w:r w:rsidR="009E67AF">
        <w:rPr>
          <w:rFonts w:ascii="Times" w:hAnsi="Times" w:cs="Arial"/>
          <w:bCs/>
          <w:szCs w:val="22"/>
        </w:rPr>
        <w:t>scientists and manager</w:t>
      </w:r>
      <w:r w:rsidR="009C6B4C">
        <w:rPr>
          <w:rFonts w:ascii="Times" w:hAnsi="Times" w:cs="Arial"/>
          <w:bCs/>
          <w:szCs w:val="22"/>
        </w:rPr>
        <w:t>s are</w:t>
      </w:r>
      <w:r w:rsidR="009E67AF">
        <w:rPr>
          <w:rFonts w:ascii="Times" w:hAnsi="Times" w:cs="Arial"/>
          <w:bCs/>
          <w:szCs w:val="22"/>
        </w:rPr>
        <w:t xml:space="preserve"> faced </w:t>
      </w:r>
      <w:r w:rsidR="00641C50" w:rsidRPr="00A3335D">
        <w:rPr>
          <w:rFonts w:ascii="Times" w:hAnsi="Times" w:cs="Arial"/>
          <w:bCs/>
          <w:szCs w:val="22"/>
        </w:rPr>
        <w:t>with the challenge of managing and protecting</w:t>
      </w:r>
      <w:r w:rsidR="00104D3D">
        <w:rPr>
          <w:rFonts w:ascii="Times" w:hAnsi="Times" w:cs="Arial"/>
          <w:bCs/>
          <w:szCs w:val="22"/>
        </w:rPr>
        <w:t xml:space="preserve"> living marine resources </w:t>
      </w:r>
      <w:r w:rsidR="00641C50" w:rsidRPr="00A3335D">
        <w:rPr>
          <w:rFonts w:ascii="Times" w:hAnsi="Times" w:cs="Arial"/>
          <w:bCs/>
          <w:szCs w:val="22"/>
        </w:rPr>
        <w:t>in a rapidly changing climate.</w:t>
      </w:r>
    </w:p>
    <w:p w14:paraId="5F10BFB6" w14:textId="77777777" w:rsidR="0093154E" w:rsidRPr="00714D3E" w:rsidRDefault="0093154E" w:rsidP="00A612C8">
      <w:pPr>
        <w:spacing w:line="480" w:lineRule="auto"/>
        <w:rPr>
          <w:rFonts w:ascii="Times" w:hAnsi="Times" w:cs="Arial"/>
          <w:b/>
          <w:szCs w:val="22"/>
        </w:rPr>
      </w:pPr>
      <w:r w:rsidRPr="00714D3E">
        <w:rPr>
          <w:rFonts w:ascii="Times" w:hAnsi="Times" w:cs="Arial"/>
          <w:b/>
          <w:szCs w:val="22"/>
        </w:rPr>
        <w:lastRenderedPageBreak/>
        <w:t>Introduction</w:t>
      </w:r>
    </w:p>
    <w:p w14:paraId="20978608" w14:textId="1C7DBBFA" w:rsidR="0093154E" w:rsidRPr="00714D3E" w:rsidRDefault="0093154E" w:rsidP="00A612C8">
      <w:pPr>
        <w:spacing w:line="480" w:lineRule="auto"/>
        <w:rPr>
          <w:rFonts w:ascii="Times" w:hAnsi="Times"/>
        </w:rPr>
      </w:pPr>
      <w:r w:rsidRPr="00714D3E">
        <w:rPr>
          <w:rFonts w:ascii="Times" w:hAnsi="Times" w:cs="Arial"/>
          <w:bCs/>
          <w:color w:val="000000" w:themeColor="text1"/>
          <w:szCs w:val="22"/>
        </w:rPr>
        <w:t xml:space="preserve">Climate perturbations </w:t>
      </w:r>
      <w:r w:rsidR="00C66246">
        <w:rPr>
          <w:rFonts w:ascii="Times" w:hAnsi="Times" w:cs="Arial"/>
          <w:bCs/>
          <w:color w:val="000000" w:themeColor="text1"/>
          <w:szCs w:val="22"/>
        </w:rPr>
        <w:t>can have</w:t>
      </w:r>
      <w:r w:rsidRPr="00714D3E">
        <w:rPr>
          <w:rFonts w:ascii="Times" w:hAnsi="Times" w:cs="Arial"/>
          <w:bCs/>
          <w:color w:val="000000" w:themeColor="text1"/>
          <w:szCs w:val="22"/>
        </w:rPr>
        <w:t xml:space="preserve"> strong impacts on ocean ecosystems that in turn affect social and economic components of human communities. These effects may be exacerbated when changes in ocean conditions are more extreme, such as during marine heatwaves</w:t>
      </w:r>
      <w:ins w:id="0" w:author="Mary Hunsicker" w:date="2021-11-23T11:57:00Z">
        <w:r w:rsidR="00AF6A0E">
          <w:rPr>
            <w:rFonts w:ascii="Times" w:hAnsi="Times" w:cs="Arial"/>
            <w:bCs/>
            <w:color w:val="000000" w:themeColor="text1"/>
            <w:szCs w:val="22"/>
          </w:rPr>
          <w:t xml:space="preserve"> (</w:t>
        </w:r>
      </w:ins>
      <w:ins w:id="1" w:author="Mary Hunsicker" w:date="2021-11-23T12:01:00Z">
        <w:r w:rsidR="00AF6A0E">
          <w:rPr>
            <w:rFonts w:ascii="Times" w:hAnsi="Times" w:cs="Arial"/>
            <w:bCs/>
            <w:color w:val="000000" w:themeColor="text1"/>
            <w:szCs w:val="22"/>
          </w:rPr>
          <w:t xml:space="preserve">prolonged events of </w:t>
        </w:r>
      </w:ins>
      <w:ins w:id="2" w:author="Mary Hunsicker" w:date="2021-11-23T12:03:00Z">
        <w:r w:rsidR="0065757C">
          <w:rPr>
            <w:rFonts w:ascii="Times" w:hAnsi="Times" w:cs="Arial"/>
            <w:bCs/>
            <w:color w:val="000000" w:themeColor="text1"/>
            <w:szCs w:val="22"/>
          </w:rPr>
          <w:t>anomalously</w:t>
        </w:r>
      </w:ins>
      <w:ins w:id="3" w:author="Mary Hunsicker" w:date="2021-11-23T12:02:00Z">
        <w:r w:rsidR="0065757C">
          <w:rPr>
            <w:rFonts w:ascii="Times" w:hAnsi="Times" w:cs="Arial"/>
            <w:bCs/>
            <w:color w:val="000000" w:themeColor="text1"/>
            <w:szCs w:val="22"/>
          </w:rPr>
          <w:t xml:space="preserve"> warm</w:t>
        </w:r>
      </w:ins>
      <w:ins w:id="4" w:author="Mary Hunsicker" w:date="2021-11-23T11:57:00Z">
        <w:r w:rsidR="00AF6A0E">
          <w:rPr>
            <w:rFonts w:ascii="Times" w:hAnsi="Times" w:cs="Arial"/>
            <w:bCs/>
            <w:color w:val="000000" w:themeColor="text1"/>
            <w:szCs w:val="22"/>
          </w:rPr>
          <w:t xml:space="preserve"> ocean </w:t>
        </w:r>
      </w:ins>
      <w:ins w:id="5" w:author="Mary Hunsicker" w:date="2021-11-23T12:07:00Z">
        <w:r w:rsidR="0065757C">
          <w:rPr>
            <w:rFonts w:ascii="Times" w:hAnsi="Times" w:cs="Arial"/>
            <w:bCs/>
            <w:color w:val="000000" w:themeColor="text1"/>
            <w:szCs w:val="22"/>
          </w:rPr>
          <w:t>waters</w:t>
        </w:r>
      </w:ins>
      <w:ins w:id="6" w:author="Mary Hunsicker" w:date="2021-11-23T11:57:00Z">
        <w:r w:rsidR="00AF6A0E">
          <w:rPr>
            <w:rFonts w:ascii="Times" w:hAnsi="Times" w:cs="Arial"/>
            <w:bCs/>
            <w:color w:val="000000" w:themeColor="text1"/>
            <w:szCs w:val="22"/>
          </w:rPr>
          <w:t>)</w:t>
        </w:r>
      </w:ins>
      <w:r w:rsidRPr="00714D3E">
        <w:rPr>
          <w:rFonts w:ascii="Times" w:hAnsi="Times" w:cs="Arial"/>
          <w:bCs/>
          <w:color w:val="000000" w:themeColor="text1"/>
          <w:szCs w:val="22"/>
        </w:rPr>
        <w:t>.</w:t>
      </w:r>
      <w:ins w:id="7" w:author="Mary Hunsicker" w:date="2021-11-23T12:03:00Z">
        <w:r w:rsidR="0065757C">
          <w:rPr>
            <w:rFonts w:ascii="Times" w:hAnsi="Times" w:cs="Arial"/>
            <w:bCs/>
            <w:color w:val="000000" w:themeColor="text1"/>
            <w:szCs w:val="22"/>
          </w:rPr>
          <w:t xml:space="preserve"> </w:t>
        </w:r>
      </w:ins>
      <w:r w:rsidR="005733DF">
        <w:rPr>
          <w:rFonts w:ascii="Times" w:hAnsi="Times" w:cs="Arial"/>
          <w:bCs/>
          <w:color w:val="000000" w:themeColor="text1"/>
          <w:szCs w:val="22"/>
        </w:rPr>
        <w:t>The i</w:t>
      </w:r>
      <w:r w:rsidR="008D1E0E">
        <w:rPr>
          <w:rFonts w:ascii="Times" w:hAnsi="Times" w:cs="Arial"/>
          <w:bCs/>
          <w:color w:val="000000" w:themeColor="text1"/>
          <w:szCs w:val="22"/>
        </w:rPr>
        <w:t xml:space="preserve">ncreasing </w:t>
      </w:r>
      <w:r w:rsidR="005D4481">
        <w:rPr>
          <w:rFonts w:ascii="Times" w:hAnsi="Times" w:cs="Arial"/>
          <w:bCs/>
          <w:color w:val="000000" w:themeColor="text1"/>
          <w:szCs w:val="22"/>
        </w:rPr>
        <w:t xml:space="preserve">attention on </w:t>
      </w:r>
      <w:r w:rsidR="009C3320">
        <w:rPr>
          <w:rFonts w:ascii="Times" w:hAnsi="Times" w:cs="Arial"/>
          <w:bCs/>
          <w:color w:val="000000" w:themeColor="text1"/>
          <w:szCs w:val="22"/>
        </w:rPr>
        <w:t xml:space="preserve">these </w:t>
      </w:r>
      <w:r w:rsidR="005D4481">
        <w:rPr>
          <w:rFonts w:ascii="Times" w:hAnsi="Times" w:cs="Arial"/>
          <w:bCs/>
          <w:color w:val="000000" w:themeColor="text1"/>
          <w:szCs w:val="22"/>
        </w:rPr>
        <w:t>extreme events</w:t>
      </w:r>
      <w:r w:rsidR="009C3320">
        <w:rPr>
          <w:rFonts w:ascii="Times" w:hAnsi="Times" w:cs="Arial"/>
          <w:bCs/>
          <w:color w:val="000000" w:themeColor="text1"/>
          <w:szCs w:val="22"/>
        </w:rPr>
        <w:t xml:space="preserve"> and their impacts (e.g., </w:t>
      </w:r>
      <w:r w:rsidR="009C3320" w:rsidRPr="00E80A96">
        <w:rPr>
          <w:rFonts w:ascii="Times" w:hAnsi="Times" w:cs="Arial"/>
          <w:noProof/>
        </w:rPr>
        <w:t>Hobday et al.</w:t>
      </w:r>
      <w:r w:rsidR="009C3320">
        <w:rPr>
          <w:rFonts w:ascii="Times" w:hAnsi="Times" w:cs="Arial"/>
          <w:noProof/>
        </w:rPr>
        <w:t xml:space="preserve"> </w:t>
      </w:r>
      <w:r w:rsidR="009C3320" w:rsidRPr="00E80A96">
        <w:rPr>
          <w:rFonts w:ascii="Times" w:hAnsi="Times" w:cs="Arial"/>
          <w:noProof/>
        </w:rPr>
        <w:t>2018</w:t>
      </w:r>
      <w:r w:rsidR="009C3320">
        <w:rPr>
          <w:rFonts w:ascii="Times" w:hAnsi="Times" w:cs="Arial"/>
          <w:noProof/>
        </w:rPr>
        <w:t xml:space="preserve">, Sen Gupta et al. 2020) </w:t>
      </w:r>
      <w:r w:rsidR="008D1E0E">
        <w:rPr>
          <w:rFonts w:ascii="Times" w:hAnsi="Times" w:cs="Arial"/>
          <w:bCs/>
          <w:color w:val="000000" w:themeColor="text1"/>
          <w:szCs w:val="22"/>
        </w:rPr>
        <w:t xml:space="preserve">has invigorated </w:t>
      </w:r>
      <w:r w:rsidR="009C3320">
        <w:rPr>
          <w:rFonts w:ascii="Times" w:hAnsi="Times" w:cs="Arial"/>
          <w:bCs/>
          <w:color w:val="000000" w:themeColor="text1"/>
          <w:szCs w:val="22"/>
        </w:rPr>
        <w:t>a push</w:t>
      </w:r>
      <w:r w:rsidR="008D1E0E">
        <w:rPr>
          <w:rFonts w:ascii="Times" w:hAnsi="Times" w:cs="Arial"/>
          <w:bCs/>
          <w:color w:val="000000" w:themeColor="text1"/>
          <w:szCs w:val="22"/>
        </w:rPr>
        <w:t xml:space="preserve"> </w:t>
      </w:r>
      <w:r w:rsidR="00671343" w:rsidRPr="00C76505">
        <w:rPr>
          <w:rFonts w:ascii="Times" w:hAnsi="Times" w:cs="Arial"/>
          <w:bCs/>
          <w:color w:val="000000" w:themeColor="text1"/>
          <w:szCs w:val="22"/>
        </w:rPr>
        <w:t>for</w:t>
      </w:r>
      <w:r w:rsidRPr="00C76505">
        <w:rPr>
          <w:rFonts w:ascii="Times" w:hAnsi="Times" w:cs="Arial"/>
          <w:bCs/>
          <w:color w:val="000000" w:themeColor="text1"/>
          <w:szCs w:val="22"/>
        </w:rPr>
        <w:t xml:space="preserve"> tools that can track and detect as early as possible the response of marine communities to </w:t>
      </w:r>
      <w:r w:rsidR="00EB60AA" w:rsidRPr="00C76505">
        <w:rPr>
          <w:rFonts w:ascii="Times" w:hAnsi="Times" w:cs="Arial"/>
          <w:bCs/>
          <w:color w:val="000000" w:themeColor="text1"/>
          <w:szCs w:val="22"/>
        </w:rPr>
        <w:t>climate</w:t>
      </w:r>
      <w:r w:rsidR="00912CE0" w:rsidRPr="00C76505">
        <w:rPr>
          <w:rFonts w:ascii="Times" w:hAnsi="Times" w:cs="Arial"/>
          <w:bCs/>
          <w:color w:val="000000" w:themeColor="text1"/>
          <w:szCs w:val="22"/>
        </w:rPr>
        <w:t xml:space="preserve">-driven </w:t>
      </w:r>
      <w:r w:rsidRPr="00C76505">
        <w:rPr>
          <w:rFonts w:ascii="Times" w:hAnsi="Times" w:cs="Arial"/>
          <w:bCs/>
          <w:color w:val="000000" w:themeColor="text1"/>
          <w:szCs w:val="22"/>
        </w:rPr>
        <w:t>perturbations. Early</w:t>
      </w:r>
      <w:r w:rsidRPr="00714D3E">
        <w:rPr>
          <w:rFonts w:ascii="Times" w:hAnsi="Times" w:cs="Arial"/>
          <w:bCs/>
          <w:color w:val="000000" w:themeColor="text1"/>
          <w:szCs w:val="22"/>
        </w:rPr>
        <w:t xml:space="preserve"> detection, and moreover, near-term forecasts of </w:t>
      </w:r>
      <w:r w:rsidR="003F7A17">
        <w:rPr>
          <w:rFonts w:ascii="Times" w:hAnsi="Times" w:cs="Arial"/>
          <w:bCs/>
          <w:color w:val="000000" w:themeColor="text1"/>
          <w:szCs w:val="22"/>
        </w:rPr>
        <w:t xml:space="preserve">community shifts </w:t>
      </w:r>
      <w:r w:rsidRPr="00714D3E">
        <w:rPr>
          <w:rFonts w:ascii="Times" w:hAnsi="Times" w:cs="Arial"/>
          <w:bCs/>
          <w:color w:val="000000" w:themeColor="text1"/>
          <w:szCs w:val="22"/>
        </w:rPr>
        <w:t xml:space="preserve">could help scientists, managers, and stakeholders better prepare for and respond to the potential consequences of </w:t>
      </w:r>
      <w:r w:rsidR="00C73ECA">
        <w:rPr>
          <w:rFonts w:ascii="Times" w:hAnsi="Times" w:cs="Arial"/>
          <w:bCs/>
          <w:color w:val="000000" w:themeColor="text1"/>
          <w:szCs w:val="22"/>
        </w:rPr>
        <w:t>such shifts</w:t>
      </w:r>
      <w:r w:rsidRPr="00714D3E">
        <w:rPr>
          <w:rFonts w:ascii="Times" w:hAnsi="Times"/>
        </w:rPr>
        <w:t>.</w:t>
      </w:r>
    </w:p>
    <w:p w14:paraId="35385D2E" w14:textId="77777777" w:rsidR="00AE6A81" w:rsidRDefault="0093154E" w:rsidP="00A612C8">
      <w:pPr>
        <w:spacing w:line="480" w:lineRule="auto"/>
        <w:ind w:firstLine="720"/>
        <w:rPr>
          <w:ins w:id="8" w:author="Mary Hunsicker" w:date="2021-11-23T15:43:00Z"/>
          <w:rFonts w:ascii="Times" w:hAnsi="Times" w:cs="Arial"/>
          <w:szCs w:val="22"/>
        </w:rPr>
      </w:pPr>
      <w:r w:rsidRPr="00714D3E">
        <w:rPr>
          <w:rFonts w:ascii="Times" w:hAnsi="Times" w:cs="Arial"/>
          <w:bCs/>
          <w:szCs w:val="22"/>
        </w:rPr>
        <w:t>Climate-driven shifts in community</w:t>
      </w:r>
      <w:r w:rsidR="00911665">
        <w:rPr>
          <w:rFonts w:ascii="Times" w:hAnsi="Times" w:cs="Arial"/>
          <w:bCs/>
          <w:szCs w:val="22"/>
        </w:rPr>
        <w:t xml:space="preserve"> </w:t>
      </w:r>
      <w:r w:rsidRPr="00714D3E">
        <w:rPr>
          <w:rFonts w:ascii="Times" w:hAnsi="Times" w:cs="Arial"/>
          <w:bCs/>
          <w:szCs w:val="22"/>
        </w:rPr>
        <w:t xml:space="preserve">structure </w:t>
      </w:r>
      <w:r w:rsidRPr="00714D3E">
        <w:rPr>
          <w:rFonts w:ascii="Times" w:hAnsi="Times" w:cs="Arial"/>
          <w:szCs w:val="22"/>
        </w:rPr>
        <w:t>tend to involve rapid change across multiple populations that result in switches between</w:t>
      </w:r>
      <w:r w:rsidRPr="00E80A96">
        <w:rPr>
          <w:rFonts w:ascii="Times" w:hAnsi="Times" w:cs="Arial"/>
          <w:szCs w:val="22"/>
        </w:rPr>
        <w:t xml:space="preserve"> contrasting community assemblages that may then persist for decades</w:t>
      </w:r>
      <w:r>
        <w:rPr>
          <w:rFonts w:ascii="Times" w:hAnsi="Times" w:cs="Arial"/>
          <w:szCs w:val="22"/>
        </w:rPr>
        <w:t xml:space="preserve">. A growing number of studies have documented </w:t>
      </w:r>
      <w:r w:rsidRPr="00E80A96">
        <w:rPr>
          <w:rFonts w:ascii="Times" w:hAnsi="Times" w:cs="Arial"/>
          <w:szCs w:val="22"/>
        </w:rPr>
        <w:t>community reorganization</w:t>
      </w:r>
      <w:r>
        <w:rPr>
          <w:rFonts w:ascii="Times" w:hAnsi="Times" w:cs="Arial"/>
          <w:szCs w:val="22"/>
        </w:rPr>
        <w:t>s</w:t>
      </w:r>
      <w:r w:rsidRPr="00E80A96">
        <w:rPr>
          <w:rFonts w:ascii="Times" w:hAnsi="Times" w:cs="Arial"/>
          <w:szCs w:val="22"/>
        </w:rPr>
        <w:t xml:space="preserve"> </w:t>
      </w:r>
      <w:r>
        <w:rPr>
          <w:rFonts w:ascii="Times" w:hAnsi="Times" w:cs="Arial"/>
          <w:szCs w:val="22"/>
        </w:rPr>
        <w:t>in response to climate drivers (</w:t>
      </w:r>
      <w:r w:rsidR="0091595D">
        <w:rPr>
          <w:rFonts w:ascii="Times" w:hAnsi="Times" w:cs="Arial"/>
          <w:szCs w:val="22"/>
        </w:rPr>
        <w:t>e.g.</w:t>
      </w:r>
      <w:r w:rsidR="00484BE9">
        <w:rPr>
          <w:rFonts w:ascii="Times" w:hAnsi="Times" w:cs="Arial"/>
          <w:szCs w:val="22"/>
        </w:rPr>
        <w:t>,</w:t>
      </w:r>
      <w:r w:rsidR="00034B14">
        <w:rPr>
          <w:rFonts w:ascii="Times" w:hAnsi="Times" w:cs="Arial"/>
          <w:szCs w:val="22"/>
        </w:rPr>
        <w:t xml:space="preserve"> </w:t>
      </w:r>
      <w:proofErr w:type="spellStart"/>
      <w:r w:rsidR="00034B14">
        <w:rPr>
          <w:rFonts w:ascii="Times" w:hAnsi="Times" w:cs="Arial"/>
          <w:szCs w:val="22"/>
        </w:rPr>
        <w:t>Beaugrand</w:t>
      </w:r>
      <w:proofErr w:type="spellEnd"/>
      <w:r w:rsidR="00034B14">
        <w:rPr>
          <w:rFonts w:ascii="Times" w:hAnsi="Times" w:cs="Arial"/>
          <w:szCs w:val="22"/>
        </w:rPr>
        <w:t xml:space="preserve"> et al.</w:t>
      </w:r>
      <w:r w:rsidR="00CD547A">
        <w:rPr>
          <w:rFonts w:ascii="Times" w:hAnsi="Times" w:cs="Arial"/>
          <w:szCs w:val="22"/>
        </w:rPr>
        <w:t xml:space="preserve"> </w:t>
      </w:r>
      <w:r w:rsidR="00034B14">
        <w:rPr>
          <w:rFonts w:ascii="Times" w:hAnsi="Times" w:cs="Arial"/>
          <w:szCs w:val="22"/>
        </w:rPr>
        <w:t xml:space="preserve">2008, </w:t>
      </w:r>
      <w:r w:rsidR="00CD1509">
        <w:rPr>
          <w:rFonts w:ascii="Times" w:hAnsi="Times" w:cs="Arial"/>
          <w:szCs w:val="22"/>
        </w:rPr>
        <w:t xml:space="preserve">2015, </w:t>
      </w:r>
      <w:proofErr w:type="spellStart"/>
      <w:r>
        <w:rPr>
          <w:rFonts w:ascii="Times" w:hAnsi="Times" w:cs="Arial"/>
          <w:szCs w:val="22"/>
        </w:rPr>
        <w:t>Möllman</w:t>
      </w:r>
      <w:proofErr w:type="spellEnd"/>
      <w:r>
        <w:rPr>
          <w:rFonts w:ascii="Times" w:hAnsi="Times" w:cs="Arial"/>
          <w:szCs w:val="22"/>
        </w:rPr>
        <w:t xml:space="preserve"> and </w:t>
      </w:r>
      <w:proofErr w:type="spellStart"/>
      <w:r>
        <w:rPr>
          <w:rFonts w:ascii="Times" w:hAnsi="Times" w:cs="Arial"/>
          <w:szCs w:val="22"/>
        </w:rPr>
        <w:t>Diekmann</w:t>
      </w:r>
      <w:proofErr w:type="spellEnd"/>
      <w:r>
        <w:rPr>
          <w:rFonts w:ascii="Times" w:hAnsi="Times" w:cs="Arial"/>
          <w:szCs w:val="22"/>
        </w:rPr>
        <w:t xml:space="preserve"> 2012, </w:t>
      </w:r>
      <w:proofErr w:type="spellStart"/>
      <w:r w:rsidR="00CD547A">
        <w:rPr>
          <w:rFonts w:ascii="Times" w:hAnsi="Times" w:cs="Arial"/>
          <w:szCs w:val="22"/>
        </w:rPr>
        <w:t>Wernberg</w:t>
      </w:r>
      <w:proofErr w:type="spellEnd"/>
      <w:r w:rsidR="00CD547A">
        <w:rPr>
          <w:rFonts w:ascii="Times" w:hAnsi="Times" w:cs="Arial"/>
          <w:szCs w:val="22"/>
        </w:rPr>
        <w:t xml:space="preserve"> et al. 2016, </w:t>
      </w:r>
      <w:r w:rsidR="00AB250B">
        <w:rPr>
          <w:rFonts w:ascii="Times" w:hAnsi="Times" w:cs="Arial"/>
          <w:szCs w:val="22"/>
        </w:rPr>
        <w:t>Peabody et al</w:t>
      </w:r>
      <w:r w:rsidR="00E122BA">
        <w:rPr>
          <w:rFonts w:ascii="Times" w:hAnsi="Times" w:cs="Arial"/>
          <w:szCs w:val="22"/>
        </w:rPr>
        <w:t>.</w:t>
      </w:r>
      <w:r w:rsidR="00AB250B">
        <w:rPr>
          <w:rFonts w:ascii="Times" w:hAnsi="Times" w:cs="Arial"/>
          <w:szCs w:val="22"/>
        </w:rPr>
        <w:t xml:space="preserve"> 2018</w:t>
      </w:r>
      <w:r>
        <w:rPr>
          <w:rFonts w:ascii="Times" w:hAnsi="Times" w:cs="Arial"/>
          <w:szCs w:val="22"/>
        </w:rPr>
        <w:t xml:space="preserve">). One of the </w:t>
      </w:r>
      <w:r w:rsidRPr="00E80A96">
        <w:rPr>
          <w:rFonts w:ascii="Times" w:hAnsi="Times" w:cs="Arial"/>
          <w:szCs w:val="22"/>
        </w:rPr>
        <w:t>best-known example</w:t>
      </w:r>
      <w:r>
        <w:rPr>
          <w:rFonts w:ascii="Times" w:hAnsi="Times" w:cs="Arial"/>
          <w:szCs w:val="22"/>
        </w:rPr>
        <w:t>s</w:t>
      </w:r>
      <w:r w:rsidRPr="00E80A96">
        <w:rPr>
          <w:rFonts w:ascii="Times" w:hAnsi="Times" w:cs="Arial"/>
          <w:szCs w:val="22"/>
        </w:rPr>
        <w:t xml:space="preserve"> is the widespread </w:t>
      </w:r>
      <w:r w:rsidR="00283066">
        <w:rPr>
          <w:rFonts w:ascii="Times" w:hAnsi="Times" w:cs="Arial"/>
          <w:szCs w:val="22"/>
        </w:rPr>
        <w:t xml:space="preserve">northeast Pacific </w:t>
      </w:r>
      <w:r w:rsidRPr="00E80A96">
        <w:rPr>
          <w:rFonts w:ascii="Times" w:hAnsi="Times" w:cs="Arial"/>
          <w:szCs w:val="22"/>
        </w:rPr>
        <w:t>community reorganization that followed the 1976/</w:t>
      </w:r>
      <w:r w:rsidR="0073006A">
        <w:rPr>
          <w:rFonts w:ascii="Times" w:hAnsi="Times" w:cs="Arial"/>
          <w:szCs w:val="22"/>
        </w:rPr>
        <w:t>19</w:t>
      </w:r>
      <w:r w:rsidRPr="00E80A96">
        <w:rPr>
          <w:rFonts w:ascii="Times" w:hAnsi="Times" w:cs="Arial"/>
          <w:szCs w:val="22"/>
        </w:rPr>
        <w:t xml:space="preserve">77 shift in the Pacific Decadal Oscillation </w:t>
      </w:r>
      <w:ins w:id="9" w:author="Mary Hunsicker" w:date="2021-11-23T12:08:00Z">
        <w:r w:rsidR="0065757C">
          <w:rPr>
            <w:rFonts w:ascii="Times" w:hAnsi="Times" w:cs="Arial"/>
            <w:szCs w:val="22"/>
          </w:rPr>
          <w:t xml:space="preserve">from a cold to warm regime </w:t>
        </w:r>
      </w:ins>
      <w:r w:rsidRPr="00E80A96">
        <w:rPr>
          <w:rFonts w:ascii="Times" w:hAnsi="Times" w:cs="Arial"/>
          <w:szCs w:val="22"/>
        </w:rPr>
        <w:fldChar w:fldCharType="begin" w:fldLock="1"/>
      </w:r>
      <w:r w:rsidR="0015684A">
        <w:rPr>
          <w:rFonts w:ascii="Times" w:hAnsi="Times" w:cs="Arial"/>
          <w:szCs w:val="22"/>
        </w:rPr>
        <w:instrText>ADDIN CSL_CITATION {"citationItems":[{"id":"ITEM-1","itemData":{"DOI":"10.1016/s0079-6611(00)00033-1","ISBN":"0079-6611","author":[{"dropping-particle":"","family":"Hare","given":"S R","non-dropping-particle":"","parse-names":false,"suffix":""},{"dropping-particle":"","family":"Mantua","given":"N J","non-dropping-particle":"","parse-names":false,"suffix":""}],"container-title":"Progress in Oceanography","id":"ITEM-1","issue":"2-4","issued":{"date-parts":[["2000"]]},"note":"Times Cited: 609\nHare, SR Mantua, NJ\nSymposium on the Nature and Impacts of North Pacific Climate Regime Shifts at the 8th Annual Meeting of PICES\nOct 15, 1999\nVladivostok, russia","page":"103-145","title":"Empirical evidence for North Pacific regime shifts in 1977 and 1989","type":"article-journal","volume":"47"},"uris":["http://www.mendeley.com/documents/?uuid=7e7938dc-e7b6-46f0-97ea-4a53111fa515"]},{"id":"ITEM-2","itemData":{"author":[{"dropping-particle":"","family":"Benson","given":"A J","non-dropping-particle":"","parse-names":false,"suffix":""},{"dropping-particle":"","family":"Trites","given":"A W","non-dropping-particle":"","parse-names":false,"suffix":""}],"container-title":"Fish and Fisheries","id":"ITEM-2","issued":{"date-parts":[["2002"]]},"page":"95-113","title":"Ecological effects of regime shifts in the Bering Sea and eastern North Pacific Ocean","type":"article-journal","volume":"3"},"prefix":"PDO; ","uris":["http://www.mendeley.com/documents/?uuid=86465c69-e244-47af-889d-960059580bd0"]}],"mendeley":{"formattedCitation":"(PDO; Benson and Trites, 2002; Hare and Mantua, 2000)","manualFormatting":"(Benson and Trites 2002; Hare and Mantua 2000)","plainTextFormattedCitation":"(PDO; Benson and Trites, 2002; Hare and Mantua, 2000)","previouslyFormattedCitation":"(PDO; Benson and Trites, 2002; Hare and Mantua, 2000)"},"properties":{"noteIndex":0},"schema":"https://github.com/citation-style-language/schema/raw/master/csl-citation.json"}</w:instrText>
      </w:r>
      <w:r w:rsidRPr="00E80A96">
        <w:rPr>
          <w:rFonts w:ascii="Times" w:hAnsi="Times" w:cs="Arial"/>
          <w:szCs w:val="22"/>
        </w:rPr>
        <w:fldChar w:fldCharType="separate"/>
      </w:r>
      <w:r w:rsidRPr="00E80A96">
        <w:rPr>
          <w:rFonts w:ascii="Times" w:hAnsi="Times" w:cs="Arial"/>
          <w:noProof/>
          <w:szCs w:val="22"/>
        </w:rPr>
        <w:t>(Benson and Trites</w:t>
      </w:r>
      <w:r>
        <w:rPr>
          <w:rFonts w:ascii="Times" w:hAnsi="Times" w:cs="Arial"/>
          <w:noProof/>
          <w:szCs w:val="22"/>
        </w:rPr>
        <w:t xml:space="preserve"> </w:t>
      </w:r>
      <w:r w:rsidRPr="00E80A96">
        <w:rPr>
          <w:rFonts w:ascii="Times" w:hAnsi="Times" w:cs="Arial"/>
          <w:noProof/>
          <w:szCs w:val="22"/>
        </w:rPr>
        <w:t>2002; Hare and Mantua</w:t>
      </w:r>
      <w:r>
        <w:rPr>
          <w:rFonts w:ascii="Times" w:hAnsi="Times" w:cs="Arial"/>
          <w:noProof/>
          <w:szCs w:val="22"/>
        </w:rPr>
        <w:t xml:space="preserve"> </w:t>
      </w:r>
      <w:r w:rsidRPr="00E80A96">
        <w:rPr>
          <w:rFonts w:ascii="Times" w:hAnsi="Times" w:cs="Arial"/>
          <w:noProof/>
          <w:szCs w:val="22"/>
        </w:rPr>
        <w:t>2000)</w:t>
      </w:r>
      <w:r w:rsidRPr="00E80A96">
        <w:rPr>
          <w:rFonts w:ascii="Times" w:hAnsi="Times" w:cs="Arial"/>
          <w:szCs w:val="22"/>
        </w:rPr>
        <w:fldChar w:fldCharType="end"/>
      </w:r>
      <w:r w:rsidRPr="00E80A96">
        <w:rPr>
          <w:rFonts w:ascii="Times" w:hAnsi="Times" w:cs="Arial"/>
          <w:szCs w:val="22"/>
        </w:rPr>
        <w:t>.</w:t>
      </w:r>
      <w:r>
        <w:rPr>
          <w:rFonts w:ascii="Times" w:hAnsi="Times" w:cs="Arial"/>
          <w:szCs w:val="22"/>
        </w:rPr>
        <w:t xml:space="preserve"> The abrupt change from a cool to warm ocean regime had</w:t>
      </w:r>
      <w:r w:rsidRPr="00E80A96">
        <w:rPr>
          <w:rFonts w:ascii="Times" w:hAnsi="Times" w:cs="Arial"/>
          <w:szCs w:val="22"/>
        </w:rPr>
        <w:t xml:space="preserve"> dramatic implications </w:t>
      </w:r>
      <w:r>
        <w:rPr>
          <w:rFonts w:ascii="Times" w:hAnsi="Times" w:cs="Arial"/>
          <w:szCs w:val="22"/>
        </w:rPr>
        <w:t xml:space="preserve">on ecosystem functioning and living marine resources </w:t>
      </w:r>
      <w:r w:rsidR="008E10F0">
        <w:rPr>
          <w:rFonts w:ascii="Times" w:hAnsi="Times" w:cs="Arial"/>
          <w:szCs w:val="22"/>
        </w:rPr>
        <w:t xml:space="preserve">(LMRs) </w:t>
      </w:r>
      <w:r>
        <w:rPr>
          <w:rFonts w:ascii="Times" w:hAnsi="Times" w:cs="Arial"/>
          <w:szCs w:val="22"/>
        </w:rPr>
        <w:t>throughout the region (</w:t>
      </w:r>
      <w:r w:rsidR="003F7A17">
        <w:rPr>
          <w:rFonts w:ascii="Times" w:hAnsi="Times" w:cs="Arial"/>
          <w:szCs w:val="22"/>
        </w:rPr>
        <w:t xml:space="preserve">Mantua et al. 1997, </w:t>
      </w:r>
      <w:r>
        <w:rPr>
          <w:rFonts w:ascii="Times" w:hAnsi="Times" w:cs="Arial"/>
          <w:noProof/>
          <w:szCs w:val="22"/>
        </w:rPr>
        <w:t xml:space="preserve">Anderson and Piatt 1999; </w:t>
      </w:r>
      <w:r w:rsidR="003F7A17">
        <w:rPr>
          <w:rFonts w:ascii="Times" w:hAnsi="Times" w:cs="Arial"/>
          <w:noProof/>
          <w:szCs w:val="22"/>
        </w:rPr>
        <w:t>Litzow</w:t>
      </w:r>
      <w:r w:rsidR="00E712B7">
        <w:rPr>
          <w:rFonts w:ascii="Times" w:hAnsi="Times" w:cs="Arial"/>
          <w:noProof/>
          <w:szCs w:val="22"/>
        </w:rPr>
        <w:t xml:space="preserve"> and Ciannelli 2007</w:t>
      </w:r>
      <w:r w:rsidR="00AB250B">
        <w:rPr>
          <w:rFonts w:ascii="Times" w:hAnsi="Times" w:cs="Arial"/>
          <w:noProof/>
          <w:szCs w:val="22"/>
        </w:rPr>
        <w:t>, Peabody et al. 2018</w:t>
      </w:r>
      <w:r>
        <w:rPr>
          <w:rFonts w:ascii="Times" w:hAnsi="Times" w:cs="Arial"/>
          <w:szCs w:val="22"/>
        </w:rPr>
        <w:t>)</w:t>
      </w:r>
      <w:r w:rsidRPr="00E80A96">
        <w:rPr>
          <w:rFonts w:ascii="Times" w:hAnsi="Times" w:cs="Arial"/>
          <w:szCs w:val="22"/>
        </w:rPr>
        <w:t>.</w:t>
      </w:r>
      <w:r>
        <w:rPr>
          <w:rFonts w:ascii="Times" w:hAnsi="Times" w:cs="Arial"/>
          <w:szCs w:val="22"/>
        </w:rPr>
        <w:t xml:space="preserve"> Since then</w:t>
      </w:r>
      <w:r w:rsidR="00484BE9">
        <w:rPr>
          <w:rFonts w:ascii="Times" w:hAnsi="Times" w:cs="Arial"/>
          <w:szCs w:val="22"/>
        </w:rPr>
        <w:t>,</w:t>
      </w:r>
      <w:r>
        <w:rPr>
          <w:rFonts w:ascii="Times" w:hAnsi="Times" w:cs="Arial"/>
          <w:szCs w:val="22"/>
        </w:rPr>
        <w:t xml:space="preserve"> northeast Pacific marine ecosystems have experienced several interannual or decadal perturbations </w:t>
      </w:r>
      <w:r w:rsidR="00EF0350">
        <w:rPr>
          <w:rFonts w:ascii="Times" w:hAnsi="Times" w:cs="Arial"/>
          <w:szCs w:val="22"/>
        </w:rPr>
        <w:t>that</w:t>
      </w:r>
      <w:r>
        <w:rPr>
          <w:rFonts w:ascii="Times" w:hAnsi="Times" w:cs="Arial"/>
          <w:szCs w:val="22"/>
        </w:rPr>
        <w:t xml:space="preserve"> </w:t>
      </w:r>
      <w:r w:rsidR="00A06318">
        <w:rPr>
          <w:rFonts w:ascii="Times" w:hAnsi="Times" w:cs="Arial"/>
          <w:szCs w:val="22"/>
        </w:rPr>
        <w:t xml:space="preserve">do not appear to </w:t>
      </w:r>
      <w:r>
        <w:rPr>
          <w:rFonts w:ascii="Times" w:hAnsi="Times" w:cs="Arial"/>
          <w:szCs w:val="22"/>
        </w:rPr>
        <w:t>have</w:t>
      </w:r>
      <w:r w:rsidR="00A06318">
        <w:rPr>
          <w:rFonts w:ascii="Times" w:hAnsi="Times" w:cs="Arial"/>
          <w:szCs w:val="22"/>
        </w:rPr>
        <w:t xml:space="preserve"> </w:t>
      </w:r>
      <w:r>
        <w:rPr>
          <w:rFonts w:ascii="Times" w:hAnsi="Times" w:cs="Arial"/>
          <w:szCs w:val="22"/>
        </w:rPr>
        <w:t xml:space="preserve">resulted in community-wide shifts of similar magnitude. </w:t>
      </w:r>
    </w:p>
    <w:p w14:paraId="06D61286" w14:textId="73CABAA5" w:rsidR="00BB7FE9" w:rsidDel="00AE6A81" w:rsidRDefault="0093154E" w:rsidP="00A612C8">
      <w:pPr>
        <w:spacing w:line="480" w:lineRule="auto"/>
        <w:ind w:firstLine="720"/>
        <w:rPr>
          <w:del w:id="10" w:author="Mary Hunsicker" w:date="2021-11-23T15:44:00Z"/>
          <w:rFonts w:ascii="Times" w:hAnsi="Times" w:cs="Arial"/>
        </w:rPr>
      </w:pPr>
      <w:r>
        <w:rPr>
          <w:rFonts w:ascii="Times" w:hAnsi="Times" w:cs="Arial"/>
          <w:szCs w:val="22"/>
        </w:rPr>
        <w:lastRenderedPageBreak/>
        <w:t xml:space="preserve">However, </w:t>
      </w:r>
      <w:r>
        <w:rPr>
          <w:rFonts w:ascii="Times" w:hAnsi="Times" w:cs="Arial"/>
          <w:bCs/>
          <w:szCs w:val="22"/>
        </w:rPr>
        <w:t>between 2014</w:t>
      </w:r>
      <w:r w:rsidR="00283066">
        <w:rPr>
          <w:rFonts w:ascii="Times" w:hAnsi="Times" w:cs="Arial"/>
          <w:bCs/>
          <w:szCs w:val="22"/>
        </w:rPr>
        <w:t xml:space="preserve"> and 20</w:t>
      </w:r>
      <w:r>
        <w:rPr>
          <w:rFonts w:ascii="Times" w:hAnsi="Times" w:cs="Arial"/>
          <w:bCs/>
          <w:szCs w:val="22"/>
        </w:rPr>
        <w:t>16 these ecosystems experienced a marine heatwave that</w:t>
      </w:r>
      <w:r w:rsidRPr="00E80A96">
        <w:rPr>
          <w:rFonts w:ascii="Times" w:hAnsi="Times" w:cs="Arial"/>
        </w:rPr>
        <w:t xml:space="preserve"> involved the warmest sea surface temperature (SST) and heat content anomalies that </w:t>
      </w:r>
      <w:r w:rsidR="00484BE9">
        <w:rPr>
          <w:rFonts w:ascii="Times" w:hAnsi="Times" w:cs="Arial"/>
        </w:rPr>
        <w:t>had</w:t>
      </w:r>
      <w:r w:rsidR="00484BE9" w:rsidRPr="00E80A96">
        <w:rPr>
          <w:rFonts w:ascii="Times" w:hAnsi="Times" w:cs="Arial"/>
        </w:rPr>
        <w:t xml:space="preserve"> </w:t>
      </w:r>
      <w:r w:rsidRPr="00E80A96">
        <w:rPr>
          <w:rFonts w:ascii="Times" w:hAnsi="Times" w:cs="Arial"/>
        </w:rPr>
        <w:t>ever been observed over large areas of the North Pacific</w:t>
      </w:r>
      <w:ins w:id="11" w:author="Mary Hunsicker" w:date="2021-11-29T08:36:00Z">
        <w:r w:rsidR="00F80804">
          <w:rPr>
            <w:rFonts w:ascii="Times" w:hAnsi="Times" w:cs="Arial"/>
          </w:rPr>
          <w:t>, with SST anomalies over 6</w:t>
        </w:r>
        <w:r w:rsidR="00F80804" w:rsidRPr="00F80804">
          <w:rPr>
            <w:rFonts w:ascii="Times" w:hAnsi="Times" w:cs="Arial"/>
            <w:vertAlign w:val="superscript"/>
            <w:rPrChange w:id="12" w:author="Mary Hunsicker" w:date="2021-11-29T08:37:00Z">
              <w:rPr>
                <w:rFonts w:ascii="Times" w:hAnsi="Times" w:cs="Arial"/>
              </w:rPr>
            </w:rPrChange>
          </w:rPr>
          <w:t>o</w:t>
        </w:r>
      </w:ins>
      <w:ins w:id="13" w:author="Mary Hunsicker" w:date="2021-11-29T08:37:00Z">
        <w:r w:rsidR="00F80804">
          <w:rPr>
            <w:rFonts w:ascii="Times" w:hAnsi="Times" w:cs="Arial"/>
          </w:rPr>
          <w:t xml:space="preserve">C </w:t>
        </w:r>
      </w:ins>
      <w:del w:id="14" w:author="Mary Hunsicker" w:date="2021-11-29T08:36:00Z">
        <w:r w:rsidRPr="00E80A96" w:rsidDel="00F80804">
          <w:rPr>
            <w:rFonts w:ascii="Times" w:hAnsi="Times" w:cs="Arial"/>
          </w:rPr>
          <w:delText xml:space="preserve"> </w:delText>
        </w:r>
      </w:del>
      <w:r w:rsidRPr="00E80A96">
        <w:rPr>
          <w:rFonts w:ascii="Times" w:hAnsi="Times" w:cs="Arial"/>
        </w:rPr>
        <w:fldChar w:fldCharType="begin" w:fldLock="1"/>
      </w:r>
      <w:r w:rsidR="0015684A">
        <w:rPr>
          <w:rFonts w:ascii="Times" w:hAnsi="Times" w:cs="Arial"/>
        </w:rPr>
        <w:instrText>ADDIN CSL_CITATION {"citationItems":[{"id":"ITEM-1","itemData":{"DOI":"10.1002/2015GL063306","author":[{"dropping-particle":"","family":"Bond","given":"N A","non-dropping-particle":"","parse-names":false,"suffix":""},{"dropping-particle":"","family":"Cronin","given":"M F","non-dropping-particle":"","parse-names":false,"suffix":""},{"dropping-particle":"","family":"Freeland","given":"H","non-dropping-particle":"","parse-names":false,"suffix":""},{"dropping-particle":"","family":"Mantua","given":"N","non-dropping-particle":"","parse-names":false,"suffix":""}],"container-title":"Geophysical Research Letters","id":"ITEM-1","issued":{"date-parts":[["2015"]]},"page":"3414-3420","title":"Causes and impacts of the 2014 warm anomaly in the NE Pacific","type":"article-journal","volume":"42"},"uris":["http://www.mendeley.com/documents/?uuid=0c666961-b005-4d11-8c68-25becfac1361"]},{"id":"ITEM-2","itemData":{"DOI":"10.1175/BAMS-D-17-0105.1","ISSN":"0003-0007","author":[{"dropping-particle":"","family":"Walsh","given":"John E","non-dropping-particle":"","parse-names":false,"suffix":""},{"dropping-particle":"","family":"Thoman","given":"Richard L","non-dropping-particle":"","parse-names":false,"suffix":""},{"dropping-particle":"","family":"Bhatt","given":"Uma S","non-dropping-particle":"","parse-names":false,"suffix":""},{"dropping-particle":"","family":"Bieniek","given":"Peter A","non-dropping-particle":"","parse-names":false,"suffix":""},{"dropping-particle":"","family":"Brettschneider","given":"Brian","non-dropping-particle":"","parse-names":false,"suffix":""},{"dropping-particle":"","family":"Brubaker","given":"Michael","non-dropping-particle":"","parse-names":false,"suffix":""},{"dropping-particle":"","family":"Danielson","given":"Seteth","non-dropping-particle":"","parse-names":false,"suffix":""},{"dropping-particle":"","family":"Lader","given":"Rick","non-dropping-particle":"","parse-names":false,"suffix":""},{"dropping-particle":"","family":"Fetterer","given":"Florence","non-dropping-particle":"","parse-names":false,"suffix":""},{"dropping-particle":"","family":"Holderied","given":"Kris","non-dropping-particle":"","parse-names":false,"suffix":""},{"dropping-particle":"","family":"Iken","given":"Katrin","non-dropping-particle":"","parse-names":false,"suffix":""},{"dropping-particle":"","family":"Mahoney","given":"Andy","non-dropping-particle":"","parse-names":false,"suffix":""},{"dropping-particle":"","family":"McCammon","given":"Molly","non-dropping-particle":"","parse-names":false,"suffix":""},{"dropping-particle":"","family":"Partain","given":"James","non-dropping-particle":"","parse-names":false,"suffix":""}],"container-title":"Bulletin of the American Meteorological Society","id":"ITEM-2","issue":"1, S","issued":{"date-parts":[["2018","1"]]},"page":"S39-S43","title":"The high latitude heat wave of 2016 and its impacts on Alaska","type":"article-journal","volume":"99"},"uris":["http://www.mendeley.com/documents/?uuid=d7e86f96-c9f3-4080-bda4-0d2bd263677f"]}],"mendeley":{"formattedCitation":"(Bond et al., 2015; Walsh et al., 2018)","manualFormatting":"(Bond et al. 2015; Walsh et al. 2018)","plainTextFormattedCitation":"(Bond et al., 2015; Walsh et al., 2018)","previouslyFormattedCitation":"(Bond et al., 2015; Walsh et al., 2018)"},"properties":{"noteIndex":0},"schema":"https://github.com/citation-style-language/schema/raw/master/csl-citation.json"}</w:instrText>
      </w:r>
      <w:r w:rsidRPr="00E80A96">
        <w:rPr>
          <w:rFonts w:ascii="Times" w:hAnsi="Times" w:cs="Arial"/>
        </w:rPr>
        <w:fldChar w:fldCharType="separate"/>
      </w:r>
      <w:r w:rsidRPr="00E80A96">
        <w:rPr>
          <w:rFonts w:ascii="Times" w:hAnsi="Times" w:cs="Arial"/>
          <w:noProof/>
        </w:rPr>
        <w:t>(Bond et al.</w:t>
      </w:r>
      <w:r>
        <w:rPr>
          <w:rFonts w:ascii="Times" w:hAnsi="Times" w:cs="Arial"/>
          <w:noProof/>
        </w:rPr>
        <w:t xml:space="preserve"> </w:t>
      </w:r>
      <w:r w:rsidRPr="00E80A96">
        <w:rPr>
          <w:rFonts w:ascii="Times" w:hAnsi="Times" w:cs="Arial"/>
          <w:noProof/>
        </w:rPr>
        <w:t xml:space="preserve">2015; </w:t>
      </w:r>
      <w:r w:rsidRPr="00111E66">
        <w:rPr>
          <w:rFonts w:ascii="Times" w:hAnsi="Times" w:cs="Arial"/>
          <w:noProof/>
        </w:rPr>
        <w:t>Walsh et al. 2018</w:t>
      </w:r>
      <w:r w:rsidRPr="00E80A96">
        <w:rPr>
          <w:rFonts w:ascii="Times" w:hAnsi="Times" w:cs="Arial"/>
          <w:noProof/>
        </w:rPr>
        <w:t>)</w:t>
      </w:r>
      <w:r w:rsidRPr="00E80A96">
        <w:rPr>
          <w:rFonts w:ascii="Times" w:hAnsi="Times" w:cs="Arial"/>
        </w:rPr>
        <w:fldChar w:fldCharType="end"/>
      </w:r>
      <w:ins w:id="15" w:author="Mary Hunsicker" w:date="2021-11-29T08:37:00Z">
        <w:r w:rsidR="00F80804">
          <w:rPr>
            <w:rFonts w:ascii="Times" w:hAnsi="Times" w:cs="Arial"/>
          </w:rPr>
          <w:t>.</w:t>
        </w:r>
      </w:ins>
      <w:del w:id="16" w:author="Mary Hunsicker" w:date="2021-11-29T08:36:00Z">
        <w:r w:rsidDel="00F80804">
          <w:rPr>
            <w:rFonts w:ascii="Times" w:hAnsi="Times" w:cs="Arial"/>
          </w:rPr>
          <w:delText>.</w:delText>
        </w:r>
      </w:del>
      <w:r>
        <w:rPr>
          <w:rFonts w:ascii="Times" w:hAnsi="Times" w:cs="Arial"/>
        </w:rPr>
        <w:t xml:space="preserve"> It was one of </w:t>
      </w:r>
      <w:r w:rsidR="00441470">
        <w:rPr>
          <w:rFonts w:ascii="Times" w:hAnsi="Times" w:cs="Arial"/>
        </w:rPr>
        <w:t xml:space="preserve">the </w:t>
      </w:r>
      <w:r>
        <w:rPr>
          <w:rFonts w:ascii="Times" w:hAnsi="Times" w:cs="Arial"/>
        </w:rPr>
        <w:t xml:space="preserve">most extreme heatwaves </w:t>
      </w:r>
      <w:r w:rsidRPr="00E80A96">
        <w:rPr>
          <w:rFonts w:ascii="Times" w:hAnsi="Times" w:cs="Arial"/>
        </w:rPr>
        <w:t xml:space="preserve">globally in its combined </w:t>
      </w:r>
      <w:r>
        <w:rPr>
          <w:rFonts w:ascii="Times" w:hAnsi="Times" w:cs="Arial"/>
        </w:rPr>
        <w:t>magnitude, s</w:t>
      </w:r>
      <w:r w:rsidRPr="00E80A96">
        <w:rPr>
          <w:rFonts w:ascii="Times" w:hAnsi="Times" w:cs="Arial"/>
        </w:rPr>
        <w:t xml:space="preserve">patial scale, and duration </w:t>
      </w:r>
      <w:r w:rsidRPr="00E80A96">
        <w:rPr>
          <w:rFonts w:ascii="Times" w:hAnsi="Times" w:cs="Arial"/>
        </w:rPr>
        <w:fldChar w:fldCharType="begin" w:fldLock="1"/>
      </w:r>
      <w:r w:rsidR="0015684A">
        <w:rPr>
          <w:rFonts w:ascii="Times" w:hAnsi="Times" w:cs="Arial"/>
        </w:rPr>
        <w:instrText>ADDIN CSL_CITATION {"citationItems":[{"id":"ITEM-1","itemData":{"author":[{"dropping-particle":"","family":"Hobday","given":"A J","non-dropping-particle":"","parse-names":false,"suffix":""},{"dropping-particle":"","family":"Oliver","given":"E C J","non-dropping-particle":"","parse-names":false,"suffix":""},{"dropping-particle":"","family":"Gupta","given":"A","non-dropping-particle":"Sen","parse-names":false,"suffix":""},{"dropping-particle":"","family":"Benthuysen","given":"J A","non-dropping-particle":"","parse-names":false,"suffix":""},{"dropping-particle":"","family":"Burrows","given":"M T","non-dropping-particle":"","parse-names":false,"suffix":""},{"dropping-particle":"","family":"Donat","given":"M G","non-dropping-particle":"","parse-names":false,"suffix":""},{"dropping-particle":"","family":"Holbrook","given":"N J","non-dropping-particle":"","parse-names":false,"suffix":""},{"dropping-particle":"","family":"Moore","given":"P J","non-dropping-particle":"","parse-names":false,"suffix":""},{"dropping-particle":"","family":"Thomsen","given":"M S","non-dropping-particle":"","parse-names":false,"suffix":""},{"dropping-particle":"","family":"Wernberg","given":"T","non-dropping-particle":"","parse-names":false,"suffix":""},{"dropping-particle":"","family":"Smale","given":"D A","non-dropping-particle":"","parse-names":false,"suffix":""}],"container-title":"Oceanography","id":"ITEM-1","issue":"2","issued":{"date-parts":[["2018"]]},"title":"Categorizing and naming marine heatwaves","type":"article-journal","volume":"31"},"uris":["http://www.mendeley.com/documents/?uuid=fd36a828-89fe-4bd5-9b7c-0684cdaba82d"]}],"mendeley":{"formattedCitation":"(Hobday et al., 2018)","manualFormatting":"(Hobday et al. 2018, Gupta et al. 2020)","plainTextFormattedCitation":"(Hobday et al., 2018)","previouslyFormattedCitation":"(Hobday et al., 2018)"},"properties":{"noteIndex":0},"schema":"https://github.com/citation-style-language/schema/raw/master/csl-citation.json"}</w:instrText>
      </w:r>
      <w:r w:rsidRPr="00E80A96">
        <w:rPr>
          <w:rFonts w:ascii="Times" w:hAnsi="Times" w:cs="Arial"/>
        </w:rPr>
        <w:fldChar w:fldCharType="separate"/>
      </w:r>
      <w:r w:rsidRPr="00E80A96">
        <w:rPr>
          <w:rFonts w:ascii="Times" w:hAnsi="Times" w:cs="Arial"/>
          <w:noProof/>
        </w:rPr>
        <w:t>(Hobday et al.</w:t>
      </w:r>
      <w:r>
        <w:rPr>
          <w:rFonts w:ascii="Times" w:hAnsi="Times" w:cs="Arial"/>
          <w:noProof/>
        </w:rPr>
        <w:t xml:space="preserve"> </w:t>
      </w:r>
      <w:r w:rsidRPr="00E80A96">
        <w:rPr>
          <w:rFonts w:ascii="Times" w:hAnsi="Times" w:cs="Arial"/>
          <w:noProof/>
        </w:rPr>
        <w:t>2018</w:t>
      </w:r>
      <w:r>
        <w:rPr>
          <w:rFonts w:ascii="Times" w:hAnsi="Times" w:cs="Arial"/>
          <w:noProof/>
        </w:rPr>
        <w:t xml:space="preserve">, </w:t>
      </w:r>
      <w:r w:rsidR="00CE5B1C">
        <w:rPr>
          <w:rFonts w:ascii="Times" w:hAnsi="Times" w:cs="Arial"/>
          <w:noProof/>
        </w:rPr>
        <w:t xml:space="preserve">Sen </w:t>
      </w:r>
      <w:r>
        <w:rPr>
          <w:rFonts w:ascii="Times" w:hAnsi="Times" w:cs="Arial"/>
          <w:noProof/>
        </w:rPr>
        <w:t>Gupta et al. 2020</w:t>
      </w:r>
      <w:r w:rsidRPr="00E80A96">
        <w:rPr>
          <w:rFonts w:ascii="Times" w:hAnsi="Times" w:cs="Arial"/>
          <w:noProof/>
        </w:rPr>
        <w:t>)</w:t>
      </w:r>
      <w:r w:rsidRPr="00E80A96">
        <w:rPr>
          <w:rFonts w:ascii="Times" w:hAnsi="Times" w:cs="Arial"/>
        </w:rPr>
        <w:fldChar w:fldCharType="end"/>
      </w:r>
      <w:r w:rsidR="00134D5E">
        <w:rPr>
          <w:rFonts w:ascii="Times" w:hAnsi="Times" w:cs="Arial"/>
        </w:rPr>
        <w:t>, and the intense, persistent warming has been attributed to a combination of natural and anthropogenic forcing</w:t>
      </w:r>
      <w:r w:rsidR="00D44759">
        <w:rPr>
          <w:rFonts w:ascii="Times" w:hAnsi="Times" w:cs="Arial"/>
        </w:rPr>
        <w:t xml:space="preserve"> </w:t>
      </w:r>
      <w:r w:rsidR="0015684A">
        <w:rPr>
          <w:rFonts w:ascii="Times" w:hAnsi="Times" w:cs="Arial"/>
        </w:rPr>
        <w:fldChar w:fldCharType="begin" w:fldLock="1"/>
      </w:r>
      <w:r w:rsidR="0015684A">
        <w:rPr>
          <w:rFonts w:ascii="Times" w:hAnsi="Times" w:cs="Arial"/>
        </w:rPr>
        <w:instrText>ADDIN CSL_CITATION {"citationItems":[{"id":"ITEM-1","itemData":{"DOI":"10.1175/BAMS-D-17-0119.1","ISSN":"0003-0007","author":[{"dropping-particle":"","family":"Jacox","given":"Michael G","non-dropping-particle":"","parse-names":false,"suffix":""},{"dropping-particle":"","family":"Alexander","given":"Michael A","non-dropping-particle":"","parse-names":false,"suffix":""},{"dropping-particle":"","family":"Mantua","given":"Nathan J","non-dropping-particle":"","parse-names":false,"suffix":""},{"dropping-particle":"","family":"Scott","given":"James D","non-dropping-particle":"","parse-names":false,"suffix":""},{"dropping-particle":"","family":"Hervieux","given":"Gaelle","non-dropping-particle":"","parse-names":false,"suffix":""},{"dropping-particle":"","family":"Webb","given":"Robert S","non-dropping-particle":"","parse-names":false,"suffix":""},{"dropping-particle":"","family":"Werner","given":"Francisco E","non-dropping-particle":"","parse-names":false,"suffix":""}],"container-title":"BULLETIN OF THE AMERICAN METEOROLOGICAL SOCIETY","id":"ITEM-1","issue":"1, S","issued":{"date-parts":[["2018","1"]]},"page":"S27-S33","title":"Forcing of multiyear extreme ocean temperatures that impacted California Current living marine resources in 2016","type":"article-journal","volume":"99"},"uris":["http://www.mendeley.com/documents/?uuid=eb2af0ee-6409-434d-912b-7a00297cfe0a"]},{"id":"ITEM-2","itemData":{"DOI":"10.1126/science.aba0690","ISSN":"0036-8075","abstract":"Marine heatwaves (MHWs)-periods of extremely high ocean temperatures in specific regions-have occurred in all of Earth's ocean basins over the past two decades, with severe negative impacts on marine organisms and ecosystems. However, for most individual MHWs, it is unclear to what extent they have been altered by human-induced climate change. We show that the occurrence probabilities of the duration, intensity, and cumulative intensity of most documented, large, and impactful MHWs have increased more than 20-fold as a result of anthropogenic climate change. MHWs that occurred only once every hundreds to thousands of years in the preindustrial climate are projected to become decadal to centennial events under 1.5 degrees C warming conditions and annual to decadal events under 3 degrees C warming conditions. Thus, ambitious climate targets are indispensable to reduce the risks of substantial MHW impacts.","author":[{"dropping-particle":"","family":"Laufkötter","given":"Charlotte","non-dropping-particle":"","parse-names":false,"suffix":""},{"dropping-particle":"","family":"Zscheischler","given":"Jakob","non-dropping-particle":"","parse-names":false,"suffix":""},{"dropping-particle":"","family":"Frölicher","given":"Thomas L","non-dropping-particle":"","parse-names":false,"suffix":""}],"container-title":"SCIENCE","id":"ITEM-2","issue":"6511","issued":{"date-parts":[["2020","9"]]},"page":"1621+","title":"High-impact marine heatwaves attributable to human-induced global warming","type":"article-journal","volume":"369"},"uris":["http://www.mendeley.com/documents/?uuid=2c1f55d9-bc13-453f-9047-120476548cc9"]}],"mendeley":{"formattedCitation":"(Jacox et al., 2018; Laufkötter et al., 2020)","plainTextFormattedCitation":"(Jacox et al., 2018; Laufkötter et al., 2020)","previouslyFormattedCitation":"(Jacox et al., 2018; Laufkötter et al., 2020)"},"properties":{"noteIndex":0},"schema":"https://github.com/citation-style-language/schema/raw/master/csl-citation.json"}</w:instrText>
      </w:r>
      <w:r w:rsidR="0015684A">
        <w:rPr>
          <w:rFonts w:ascii="Times" w:hAnsi="Times" w:cs="Arial"/>
        </w:rPr>
        <w:fldChar w:fldCharType="separate"/>
      </w:r>
      <w:r w:rsidR="0015684A" w:rsidRPr="0015684A">
        <w:rPr>
          <w:rFonts w:ascii="Times" w:hAnsi="Times" w:cs="Arial"/>
          <w:noProof/>
        </w:rPr>
        <w:t>(Jacox et al.</w:t>
      </w:r>
      <w:r w:rsidR="00E122BA">
        <w:rPr>
          <w:rFonts w:ascii="Times" w:hAnsi="Times" w:cs="Arial"/>
          <w:noProof/>
        </w:rPr>
        <w:t xml:space="preserve"> </w:t>
      </w:r>
      <w:r w:rsidR="0015684A" w:rsidRPr="0015684A">
        <w:rPr>
          <w:rFonts w:ascii="Times" w:hAnsi="Times" w:cs="Arial"/>
          <w:noProof/>
        </w:rPr>
        <w:t>2018</w:t>
      </w:r>
      <w:r w:rsidR="00D44759">
        <w:rPr>
          <w:rFonts w:ascii="Times" w:hAnsi="Times" w:cs="Arial"/>
          <w:noProof/>
        </w:rPr>
        <w:t>a</w:t>
      </w:r>
      <w:r w:rsidR="0015684A" w:rsidRPr="0015684A">
        <w:rPr>
          <w:rFonts w:ascii="Times" w:hAnsi="Times" w:cs="Arial"/>
          <w:noProof/>
        </w:rPr>
        <w:t>; Laufkötter et al.</w:t>
      </w:r>
      <w:r w:rsidR="00E122BA">
        <w:rPr>
          <w:rFonts w:ascii="Times" w:hAnsi="Times" w:cs="Arial"/>
          <w:noProof/>
        </w:rPr>
        <w:t xml:space="preserve"> </w:t>
      </w:r>
      <w:r w:rsidR="0015684A" w:rsidRPr="0015684A">
        <w:rPr>
          <w:rFonts w:ascii="Times" w:hAnsi="Times" w:cs="Arial"/>
          <w:noProof/>
        </w:rPr>
        <w:t>2020)</w:t>
      </w:r>
      <w:r w:rsidR="0015684A">
        <w:rPr>
          <w:rFonts w:ascii="Times" w:hAnsi="Times" w:cs="Arial"/>
        </w:rPr>
        <w:fldChar w:fldCharType="end"/>
      </w:r>
      <w:r w:rsidR="0015684A">
        <w:rPr>
          <w:rFonts w:ascii="Times" w:hAnsi="Times" w:cs="Arial"/>
        </w:rPr>
        <w:t xml:space="preserve">. </w:t>
      </w:r>
    </w:p>
    <w:p w14:paraId="6FFD9D5F" w14:textId="28D1CFDC" w:rsidR="0093154E" w:rsidRPr="00BC27A8" w:rsidRDefault="0093154E" w:rsidP="00AE6A81">
      <w:pPr>
        <w:spacing w:line="480" w:lineRule="auto"/>
        <w:ind w:firstLine="720"/>
        <w:rPr>
          <w:rFonts w:ascii="Times" w:hAnsi="Times" w:cs="Arial"/>
        </w:rPr>
      </w:pPr>
      <w:r>
        <w:rPr>
          <w:rFonts w:ascii="Times" w:hAnsi="Times" w:cs="Arial"/>
        </w:rPr>
        <w:t xml:space="preserve">Several studies have documented myriad </w:t>
      </w:r>
      <w:r>
        <w:rPr>
          <w:rFonts w:ascii="Times" w:hAnsi="Times" w:cs="Arial"/>
          <w:bCs/>
          <w:szCs w:val="22"/>
        </w:rPr>
        <w:t xml:space="preserve">biological responses to this event. For example, </w:t>
      </w:r>
      <w:r>
        <w:rPr>
          <w:rFonts w:ascii="Times" w:hAnsi="Times" w:cs="Arial"/>
        </w:rPr>
        <w:t xml:space="preserve">within the California Current Ecosystem (CCE), </w:t>
      </w:r>
      <w:r w:rsidR="0091595D">
        <w:rPr>
          <w:rFonts w:ascii="Times" w:hAnsi="Times" w:cs="Arial"/>
        </w:rPr>
        <w:t>there were</w:t>
      </w:r>
      <w:r w:rsidRPr="00E80A96">
        <w:rPr>
          <w:rFonts w:ascii="Times" w:hAnsi="Times" w:cs="Arial"/>
        </w:rPr>
        <w:t xml:space="preserve"> </w:t>
      </w:r>
      <w:r>
        <w:rPr>
          <w:rFonts w:ascii="Times" w:hAnsi="Times" w:cs="Arial"/>
        </w:rPr>
        <w:t xml:space="preserve">mass </w:t>
      </w:r>
      <w:proofErr w:type="spellStart"/>
      <w:r>
        <w:rPr>
          <w:rFonts w:ascii="Times" w:hAnsi="Times" w:cs="Arial"/>
        </w:rPr>
        <w:t>strandings</w:t>
      </w:r>
      <w:proofErr w:type="spellEnd"/>
      <w:r>
        <w:rPr>
          <w:rFonts w:ascii="Times" w:hAnsi="Times" w:cs="Arial"/>
        </w:rPr>
        <w:t xml:space="preserve"> of marine mammals (</w:t>
      </w:r>
      <w:proofErr w:type="spellStart"/>
      <w:r>
        <w:rPr>
          <w:rFonts w:ascii="Times" w:hAnsi="Times" w:cs="Arial"/>
        </w:rPr>
        <w:t>Cavole</w:t>
      </w:r>
      <w:proofErr w:type="spellEnd"/>
      <w:r>
        <w:rPr>
          <w:rFonts w:ascii="Times" w:hAnsi="Times" w:cs="Arial"/>
        </w:rPr>
        <w:t xml:space="preserve"> et al. 2016), </w:t>
      </w:r>
      <w:r w:rsidR="00741327">
        <w:rPr>
          <w:rFonts w:ascii="Times" w:hAnsi="Times" w:cs="Arial"/>
        </w:rPr>
        <w:t>increase</w:t>
      </w:r>
      <w:r w:rsidR="006F34D7">
        <w:rPr>
          <w:rFonts w:ascii="Times" w:hAnsi="Times" w:cs="Arial"/>
        </w:rPr>
        <w:t>d</w:t>
      </w:r>
      <w:r w:rsidR="00741327">
        <w:rPr>
          <w:rFonts w:ascii="Times" w:hAnsi="Times" w:cs="Arial"/>
        </w:rPr>
        <w:t xml:space="preserve"> whale entanglements due to shifting prey sources (Santora et al. 202</w:t>
      </w:r>
      <w:r w:rsidR="00450C46">
        <w:rPr>
          <w:rFonts w:ascii="Times" w:hAnsi="Times" w:cs="Arial"/>
        </w:rPr>
        <w:t xml:space="preserve">0), </w:t>
      </w:r>
      <w:r w:rsidRPr="00E80A96">
        <w:rPr>
          <w:rFonts w:ascii="Times" w:hAnsi="Times" w:cs="Arial"/>
        </w:rPr>
        <w:t>mass mortality event</w:t>
      </w:r>
      <w:r w:rsidR="00450C46">
        <w:rPr>
          <w:rFonts w:ascii="Times" w:hAnsi="Times" w:cs="Arial"/>
        </w:rPr>
        <w:t>s</w:t>
      </w:r>
      <w:r w:rsidRPr="00E80A96">
        <w:rPr>
          <w:rFonts w:ascii="Times" w:hAnsi="Times" w:cs="Arial"/>
        </w:rPr>
        <w:t xml:space="preserve"> for </w:t>
      </w:r>
      <w:r>
        <w:rPr>
          <w:rFonts w:ascii="Times" w:hAnsi="Times" w:cs="Arial"/>
        </w:rPr>
        <w:t>marine seabirds (</w:t>
      </w:r>
      <w:proofErr w:type="spellStart"/>
      <w:r>
        <w:rPr>
          <w:rFonts w:ascii="Times" w:hAnsi="Times" w:cs="Arial"/>
        </w:rPr>
        <w:t>Cavole</w:t>
      </w:r>
      <w:proofErr w:type="spellEnd"/>
      <w:r>
        <w:rPr>
          <w:rFonts w:ascii="Times" w:hAnsi="Times" w:cs="Arial"/>
        </w:rPr>
        <w:t xml:space="preserve"> et al. 2016</w:t>
      </w:r>
      <w:r w:rsidR="00324BC3">
        <w:rPr>
          <w:rFonts w:ascii="Times" w:hAnsi="Times" w:cs="Arial"/>
        </w:rPr>
        <w:t>,</w:t>
      </w:r>
      <w:r>
        <w:rPr>
          <w:rFonts w:ascii="Times" w:hAnsi="Times" w:cs="Arial"/>
        </w:rPr>
        <w:t xml:space="preserve"> Jones et al. 2018, Piatt et al. 2020),</w:t>
      </w:r>
      <w:r w:rsidRPr="00E80A96">
        <w:rPr>
          <w:rFonts w:ascii="Times" w:hAnsi="Times" w:cs="Arial"/>
        </w:rPr>
        <w:t xml:space="preserve"> </w:t>
      </w:r>
      <w:r>
        <w:rPr>
          <w:rFonts w:ascii="Times" w:hAnsi="Times" w:cs="Arial"/>
        </w:rPr>
        <w:t>a record-breaking</w:t>
      </w:r>
      <w:r w:rsidRPr="00E80A96">
        <w:rPr>
          <w:rFonts w:ascii="Times" w:hAnsi="Times" w:cs="Arial"/>
        </w:rPr>
        <w:t xml:space="preserve"> domoic acid outbreak</w:t>
      </w:r>
      <w:r>
        <w:rPr>
          <w:rFonts w:ascii="Times" w:hAnsi="Times" w:cs="Arial"/>
        </w:rPr>
        <w:t xml:space="preserve"> (McCabe et al. 2016)</w:t>
      </w:r>
      <w:r w:rsidRPr="00E80A96">
        <w:rPr>
          <w:rFonts w:ascii="Times" w:hAnsi="Times" w:cs="Arial"/>
        </w:rPr>
        <w:t xml:space="preserve">, </w:t>
      </w:r>
      <w:r>
        <w:rPr>
          <w:rFonts w:ascii="Times" w:hAnsi="Times" w:cs="Arial"/>
        </w:rPr>
        <w:t xml:space="preserve">shifts in pelagic </w:t>
      </w:r>
      <w:proofErr w:type="spellStart"/>
      <w:r w:rsidR="00E712B7">
        <w:rPr>
          <w:rFonts w:ascii="Times" w:hAnsi="Times" w:cs="Arial"/>
        </w:rPr>
        <w:t>m</w:t>
      </w:r>
      <w:r w:rsidR="006F34D7">
        <w:rPr>
          <w:rFonts w:ascii="Times" w:hAnsi="Times" w:cs="Arial"/>
        </w:rPr>
        <w:t>a</w:t>
      </w:r>
      <w:r w:rsidR="00E712B7">
        <w:rPr>
          <w:rFonts w:ascii="Times" w:hAnsi="Times" w:cs="Arial"/>
        </w:rPr>
        <w:t>cronekton</w:t>
      </w:r>
      <w:proofErr w:type="spellEnd"/>
      <w:r>
        <w:rPr>
          <w:rFonts w:ascii="Times" w:hAnsi="Times" w:cs="Arial"/>
        </w:rPr>
        <w:t xml:space="preserve"> </w:t>
      </w:r>
      <w:r w:rsidR="00E712B7">
        <w:rPr>
          <w:rFonts w:ascii="Times" w:hAnsi="Times" w:cs="Arial"/>
        </w:rPr>
        <w:t xml:space="preserve">and micronekton </w:t>
      </w:r>
      <w:r>
        <w:rPr>
          <w:rFonts w:ascii="Times" w:hAnsi="Times" w:cs="Arial"/>
        </w:rPr>
        <w:t>communit</w:t>
      </w:r>
      <w:r w:rsidR="00E712B7">
        <w:rPr>
          <w:rFonts w:ascii="Times" w:hAnsi="Times" w:cs="Arial"/>
        </w:rPr>
        <w:t>ies</w:t>
      </w:r>
      <w:r>
        <w:rPr>
          <w:rFonts w:ascii="Times" w:hAnsi="Times" w:cs="Arial"/>
        </w:rPr>
        <w:t xml:space="preserve"> and species richness (</w:t>
      </w:r>
      <w:r w:rsidR="00450C46">
        <w:rPr>
          <w:rFonts w:ascii="Times" w:hAnsi="Times" w:cs="Arial"/>
        </w:rPr>
        <w:t xml:space="preserve">Santora et al. 2017, </w:t>
      </w:r>
      <w:r>
        <w:rPr>
          <w:rFonts w:ascii="Times" w:hAnsi="Times" w:cs="Arial"/>
        </w:rPr>
        <w:t xml:space="preserve">Brodeur et al. 2019, Nielsen et al. 2020), </w:t>
      </w:r>
      <w:r w:rsidR="007C240F">
        <w:rPr>
          <w:rFonts w:ascii="Times" w:hAnsi="Times" w:cs="Arial"/>
        </w:rPr>
        <w:t xml:space="preserve">irruptions of </w:t>
      </w:r>
      <w:r>
        <w:rPr>
          <w:rFonts w:ascii="Times" w:hAnsi="Times" w:cs="Arial"/>
        </w:rPr>
        <w:t xml:space="preserve">previously rare fishes </w:t>
      </w:r>
      <w:r w:rsidR="00484BE9">
        <w:rPr>
          <w:rFonts w:ascii="Times" w:hAnsi="Times" w:cs="Arial"/>
        </w:rPr>
        <w:t xml:space="preserve">and invertebrates </w:t>
      </w:r>
      <w:r w:rsidR="00450C46">
        <w:rPr>
          <w:rFonts w:ascii="Times" w:hAnsi="Times" w:cs="Arial"/>
        </w:rPr>
        <w:t xml:space="preserve">throughout </w:t>
      </w:r>
      <w:r>
        <w:rPr>
          <w:rFonts w:ascii="Times" w:hAnsi="Times" w:cs="Arial"/>
        </w:rPr>
        <w:t>the California Current (</w:t>
      </w:r>
      <w:r w:rsidR="00450C46" w:rsidRPr="006061C6">
        <w:rPr>
          <w:rFonts w:ascii="Times" w:hAnsi="Times" w:cs="Arial"/>
        </w:rPr>
        <w:t>Sakuma et al. 2016</w:t>
      </w:r>
      <w:r w:rsidR="00450C46">
        <w:rPr>
          <w:rFonts w:ascii="Times" w:hAnsi="Times" w:cs="Arial"/>
        </w:rPr>
        <w:t xml:space="preserve">, </w:t>
      </w:r>
      <w:r>
        <w:rPr>
          <w:rFonts w:ascii="Times" w:hAnsi="Times" w:cs="Arial"/>
        </w:rPr>
        <w:t>Morgan et al. 2019</w:t>
      </w:r>
      <w:r w:rsidR="00134D5E">
        <w:rPr>
          <w:rFonts w:ascii="Times" w:hAnsi="Times" w:cs="Arial"/>
        </w:rPr>
        <w:t>,</w:t>
      </w:r>
      <w:r w:rsidR="00134D5E" w:rsidRPr="00134D5E">
        <w:rPr>
          <w:rFonts w:ascii="Times" w:hAnsi="Times" w:cs="Arial"/>
        </w:rPr>
        <w:t xml:space="preserve"> </w:t>
      </w:r>
      <w:r w:rsidR="00134D5E">
        <w:rPr>
          <w:rFonts w:ascii="Times" w:hAnsi="Times" w:cs="Arial"/>
        </w:rPr>
        <w:t>Sanford et al. 2019, Walker et al. 2020</w:t>
      </w:r>
      <w:r>
        <w:rPr>
          <w:rFonts w:ascii="Times" w:hAnsi="Times" w:cs="Arial"/>
        </w:rPr>
        <w:t>)</w:t>
      </w:r>
      <w:r w:rsidR="00AB250B">
        <w:rPr>
          <w:rFonts w:ascii="Times" w:hAnsi="Times" w:cs="Arial"/>
        </w:rPr>
        <w:t xml:space="preserve">, and extraordinarily high recruitment of rockfishes (genus </w:t>
      </w:r>
      <w:r w:rsidR="00AB250B" w:rsidRPr="00AB250B">
        <w:rPr>
          <w:rFonts w:ascii="Times" w:hAnsi="Times" w:cs="Arial"/>
          <w:i/>
        </w:rPr>
        <w:t>Sebastes</w:t>
      </w:r>
      <w:r w:rsidR="00AB250B">
        <w:rPr>
          <w:rFonts w:ascii="Times" w:hAnsi="Times" w:cs="Arial"/>
        </w:rPr>
        <w:t xml:space="preserve">; </w:t>
      </w:r>
      <w:r w:rsidR="00AB250B" w:rsidRPr="00AB250B">
        <w:rPr>
          <w:rFonts w:ascii="Times" w:hAnsi="Times" w:cs="Arial"/>
        </w:rPr>
        <w:t>Schroeder</w:t>
      </w:r>
      <w:r w:rsidR="00AB250B">
        <w:rPr>
          <w:rFonts w:ascii="Times" w:hAnsi="Times" w:cs="Arial"/>
        </w:rPr>
        <w:t xml:space="preserve"> et al. 2018</w:t>
      </w:r>
      <w:r w:rsidR="006465CC">
        <w:rPr>
          <w:rFonts w:ascii="Times" w:hAnsi="Times" w:cs="Arial"/>
        </w:rPr>
        <w:t>, Field et al</w:t>
      </w:r>
      <w:r w:rsidR="00D44759">
        <w:rPr>
          <w:rFonts w:ascii="Times" w:hAnsi="Times" w:cs="Arial"/>
        </w:rPr>
        <w:t>.</w:t>
      </w:r>
      <w:r w:rsidR="006465CC">
        <w:rPr>
          <w:rFonts w:ascii="Times" w:hAnsi="Times" w:cs="Arial"/>
        </w:rPr>
        <w:t xml:space="preserve"> </w:t>
      </w:r>
      <w:r w:rsidR="008631D4">
        <w:rPr>
          <w:rFonts w:ascii="Times" w:hAnsi="Times" w:cs="Arial"/>
        </w:rPr>
        <w:t>2021</w:t>
      </w:r>
      <w:r w:rsidR="00AB250B">
        <w:rPr>
          <w:rFonts w:ascii="Times" w:hAnsi="Times" w:cs="Arial"/>
        </w:rPr>
        <w:t>) and northern anchovy (</w:t>
      </w:r>
      <w:proofErr w:type="spellStart"/>
      <w:r w:rsidR="00AB250B">
        <w:rPr>
          <w:rFonts w:ascii="Times" w:hAnsi="Times" w:cs="Arial"/>
          <w:i/>
        </w:rPr>
        <w:t>Engraulis</w:t>
      </w:r>
      <w:proofErr w:type="spellEnd"/>
      <w:r w:rsidR="00AB250B">
        <w:rPr>
          <w:rFonts w:ascii="Times" w:hAnsi="Times" w:cs="Arial"/>
          <w:i/>
        </w:rPr>
        <w:t xml:space="preserve"> </w:t>
      </w:r>
      <w:proofErr w:type="spellStart"/>
      <w:r w:rsidR="00AB250B">
        <w:rPr>
          <w:rFonts w:ascii="Times" w:hAnsi="Times" w:cs="Arial"/>
          <w:i/>
        </w:rPr>
        <w:t>mordax</w:t>
      </w:r>
      <w:proofErr w:type="spellEnd"/>
      <w:r w:rsidR="00AB250B">
        <w:rPr>
          <w:rFonts w:ascii="Times" w:hAnsi="Times" w:cs="Arial"/>
        </w:rPr>
        <w:t>; Thompson et al. 2019)</w:t>
      </w:r>
      <w:r w:rsidRPr="00E80A96">
        <w:rPr>
          <w:rFonts w:ascii="Times" w:hAnsi="Times" w:cs="Arial"/>
        </w:rPr>
        <w:t xml:space="preserve">. </w:t>
      </w:r>
      <w:r>
        <w:rPr>
          <w:rFonts w:ascii="Times" w:hAnsi="Times" w:cs="Arial"/>
        </w:rPr>
        <w:t xml:space="preserve">Yet, to date, </w:t>
      </w:r>
      <w:r w:rsidRPr="00E80A96">
        <w:rPr>
          <w:rFonts w:ascii="Times" w:hAnsi="Times" w:cs="Arial"/>
        </w:rPr>
        <w:t>t</w:t>
      </w:r>
      <w:r>
        <w:rPr>
          <w:rFonts w:ascii="Times" w:hAnsi="Times" w:cs="Arial"/>
        </w:rPr>
        <w:t>here have been f</w:t>
      </w:r>
      <w:r w:rsidRPr="00E80A96">
        <w:rPr>
          <w:rFonts w:ascii="Times" w:hAnsi="Times" w:cs="Arial"/>
        </w:rPr>
        <w:t xml:space="preserve">ew quantitative </w:t>
      </w:r>
      <w:r>
        <w:rPr>
          <w:rFonts w:ascii="Times" w:hAnsi="Times" w:cs="Arial"/>
        </w:rPr>
        <w:t xml:space="preserve">studies of </w:t>
      </w:r>
      <w:r>
        <w:rPr>
          <w:rFonts w:ascii="Times" w:hAnsi="Times" w:cs="Arial"/>
          <w:bCs/>
          <w:szCs w:val="22"/>
        </w:rPr>
        <w:t xml:space="preserve">how the marine heatwave impacted the </w:t>
      </w:r>
      <w:r w:rsidR="00E712B7">
        <w:rPr>
          <w:rFonts w:ascii="Times" w:hAnsi="Times" w:cs="Arial"/>
          <w:bCs/>
          <w:szCs w:val="22"/>
        </w:rPr>
        <w:t xml:space="preserve">broader </w:t>
      </w:r>
      <w:r w:rsidR="00B13359">
        <w:rPr>
          <w:rFonts w:ascii="Times" w:hAnsi="Times" w:cs="Arial"/>
          <w:bCs/>
          <w:szCs w:val="22"/>
        </w:rPr>
        <w:t>CCE community</w:t>
      </w:r>
      <w:r w:rsidR="002978F7">
        <w:rPr>
          <w:rFonts w:ascii="Times" w:hAnsi="Times" w:cs="Arial"/>
          <w:bCs/>
          <w:szCs w:val="22"/>
        </w:rPr>
        <w:t xml:space="preserve"> at multiple trophic levels</w:t>
      </w:r>
      <w:r>
        <w:rPr>
          <w:rFonts w:ascii="Times" w:hAnsi="Times" w:cs="Arial"/>
        </w:rPr>
        <w:t xml:space="preserve">, and therefore the </w:t>
      </w:r>
      <w:r w:rsidRPr="00E80A96">
        <w:rPr>
          <w:rFonts w:ascii="Times" w:hAnsi="Times" w:cs="Arial"/>
        </w:rPr>
        <w:t xml:space="preserve">importance of this </w:t>
      </w:r>
      <w:r>
        <w:rPr>
          <w:rFonts w:ascii="Times" w:hAnsi="Times" w:cs="Arial"/>
        </w:rPr>
        <w:t xml:space="preserve">extreme </w:t>
      </w:r>
      <w:r w:rsidRPr="00E80A96">
        <w:rPr>
          <w:rFonts w:ascii="Times" w:hAnsi="Times" w:cs="Arial"/>
        </w:rPr>
        <w:t>event for community-wide patterns of variability</w:t>
      </w:r>
      <w:r w:rsidR="00EF0350">
        <w:rPr>
          <w:rFonts w:ascii="Times" w:hAnsi="Times" w:cs="Arial"/>
        </w:rPr>
        <w:t xml:space="preserve">, and the </w:t>
      </w:r>
      <w:r>
        <w:rPr>
          <w:rFonts w:ascii="Times" w:hAnsi="Times" w:cs="Arial"/>
        </w:rPr>
        <w:t>persistence</w:t>
      </w:r>
      <w:r w:rsidR="00EF0350">
        <w:rPr>
          <w:rFonts w:ascii="Times" w:hAnsi="Times" w:cs="Arial"/>
        </w:rPr>
        <w:t xml:space="preserve"> of the community response, </w:t>
      </w:r>
      <w:r w:rsidRPr="00E80A96">
        <w:rPr>
          <w:rFonts w:ascii="Times" w:hAnsi="Times" w:cs="Arial"/>
        </w:rPr>
        <w:t>remains largely unknow</w:t>
      </w:r>
      <w:r>
        <w:rPr>
          <w:rFonts w:ascii="Times" w:hAnsi="Times" w:cs="Arial"/>
        </w:rPr>
        <w:t>n.</w:t>
      </w:r>
    </w:p>
    <w:p w14:paraId="6F8B35C0" w14:textId="2DEC4B56" w:rsidR="0093154E" w:rsidRPr="00177C9C" w:rsidRDefault="00E4763A" w:rsidP="00A612C8">
      <w:pPr>
        <w:spacing w:line="480" w:lineRule="auto"/>
        <w:ind w:firstLine="720"/>
      </w:pPr>
      <w:r>
        <w:rPr>
          <w:rFonts w:ascii="Times" w:hAnsi="Times" w:cs="Arial"/>
          <w:bCs/>
          <w:color w:val="000000" w:themeColor="text1"/>
          <w:szCs w:val="22"/>
        </w:rPr>
        <w:t xml:space="preserve">Indicators of </w:t>
      </w:r>
      <w:r w:rsidR="009E7263">
        <w:rPr>
          <w:rFonts w:ascii="Times" w:hAnsi="Times" w:cs="Arial"/>
          <w:bCs/>
          <w:color w:val="000000" w:themeColor="text1"/>
          <w:szCs w:val="22"/>
        </w:rPr>
        <w:t xml:space="preserve">community </w:t>
      </w:r>
      <w:r w:rsidR="0091595D">
        <w:rPr>
          <w:rFonts w:ascii="Times" w:hAnsi="Times" w:cs="Arial"/>
          <w:bCs/>
          <w:color w:val="000000" w:themeColor="text1"/>
          <w:szCs w:val="22"/>
        </w:rPr>
        <w:t xml:space="preserve">or ecosystem </w:t>
      </w:r>
      <w:r w:rsidR="009E7263">
        <w:rPr>
          <w:rFonts w:ascii="Times" w:hAnsi="Times" w:cs="Arial"/>
          <w:bCs/>
          <w:color w:val="000000" w:themeColor="text1"/>
          <w:szCs w:val="22"/>
        </w:rPr>
        <w:t xml:space="preserve">state </w:t>
      </w:r>
      <w:r w:rsidR="0093154E">
        <w:rPr>
          <w:rFonts w:ascii="Times" w:hAnsi="Times" w:cs="Arial"/>
          <w:bCs/>
          <w:color w:val="000000" w:themeColor="text1"/>
          <w:szCs w:val="22"/>
        </w:rPr>
        <w:t>are valuable tool</w:t>
      </w:r>
      <w:r w:rsidR="00E85F12">
        <w:rPr>
          <w:rFonts w:ascii="Times" w:hAnsi="Times" w:cs="Arial"/>
          <w:bCs/>
          <w:color w:val="000000" w:themeColor="text1"/>
          <w:szCs w:val="22"/>
        </w:rPr>
        <w:t>s</w:t>
      </w:r>
      <w:r w:rsidR="0093154E">
        <w:rPr>
          <w:rFonts w:ascii="Times" w:hAnsi="Times" w:cs="Arial"/>
          <w:bCs/>
          <w:color w:val="000000" w:themeColor="text1"/>
          <w:szCs w:val="22"/>
        </w:rPr>
        <w:t xml:space="preserve"> for tracking climate-related changes in </w:t>
      </w:r>
      <w:r>
        <w:rPr>
          <w:rFonts w:ascii="Times" w:hAnsi="Times" w:cs="Arial"/>
          <w:bCs/>
          <w:color w:val="000000" w:themeColor="text1"/>
          <w:szCs w:val="22"/>
        </w:rPr>
        <w:t>ecosystem functioning</w:t>
      </w:r>
      <w:r w:rsidR="0093154E">
        <w:rPr>
          <w:rFonts w:ascii="Times" w:hAnsi="Times" w:cs="Arial"/>
          <w:bCs/>
          <w:color w:val="000000" w:themeColor="text1"/>
          <w:szCs w:val="22"/>
        </w:rPr>
        <w:t xml:space="preserve"> and </w:t>
      </w:r>
      <w:r w:rsidR="0093154E" w:rsidRPr="006E52C2">
        <w:rPr>
          <w:bCs/>
          <w:color w:val="000000" w:themeColor="text1"/>
          <w:szCs w:val="22"/>
        </w:rPr>
        <w:t>evaluating those changes within the context of past climate perturbations</w:t>
      </w:r>
      <w:r w:rsidR="00BE5771" w:rsidRPr="006E52C2">
        <w:rPr>
          <w:bCs/>
          <w:color w:val="000000" w:themeColor="text1"/>
          <w:szCs w:val="22"/>
        </w:rPr>
        <w:t xml:space="preserve"> (Harvey et al. 2020)</w:t>
      </w:r>
      <w:r w:rsidR="0093154E" w:rsidRPr="006E52C2">
        <w:rPr>
          <w:bCs/>
          <w:color w:val="000000" w:themeColor="text1"/>
          <w:szCs w:val="22"/>
        </w:rPr>
        <w:t>.</w:t>
      </w:r>
      <w:r w:rsidR="00646807" w:rsidRPr="006E52C2">
        <w:rPr>
          <w:rStyle w:val="CommentReference"/>
          <w:rFonts w:eastAsiaTheme="minorHAnsi"/>
        </w:rPr>
        <w:t xml:space="preserve"> </w:t>
      </w:r>
      <w:r w:rsidR="006E52C2" w:rsidRPr="006E52C2">
        <w:rPr>
          <w:rStyle w:val="CommentReference"/>
          <w:rFonts w:eastAsiaTheme="minorHAnsi"/>
          <w:sz w:val="24"/>
          <w:szCs w:val="24"/>
        </w:rPr>
        <w:t>Moreover,</w:t>
      </w:r>
      <w:r w:rsidR="006E52C2" w:rsidRPr="006E52C2">
        <w:rPr>
          <w:bCs/>
          <w:color w:val="000000" w:themeColor="text1"/>
          <w:szCs w:val="22"/>
        </w:rPr>
        <w:t xml:space="preserve"> </w:t>
      </w:r>
      <w:r w:rsidR="00540EEF">
        <w:rPr>
          <w:bCs/>
          <w:color w:val="000000" w:themeColor="text1"/>
          <w:szCs w:val="22"/>
        </w:rPr>
        <w:t xml:space="preserve">combining </w:t>
      </w:r>
      <w:r w:rsidR="00540EEF">
        <w:rPr>
          <w:rFonts w:ascii="Times" w:hAnsi="Times" w:cs="Arial"/>
        </w:rPr>
        <w:t xml:space="preserve">long-term monitoring surveys </w:t>
      </w:r>
      <w:r w:rsidR="00540EEF">
        <w:rPr>
          <w:rFonts w:ascii="Times" w:hAnsi="Times" w:cs="Arial"/>
        </w:rPr>
        <w:lastRenderedPageBreak/>
        <w:t xml:space="preserve">and data with </w:t>
      </w:r>
      <w:r w:rsidR="006E52C2" w:rsidRPr="006E52C2">
        <w:rPr>
          <w:bCs/>
          <w:color w:val="000000" w:themeColor="text1"/>
          <w:szCs w:val="22"/>
        </w:rPr>
        <w:t>model</w:t>
      </w:r>
      <w:r w:rsidR="00540EEF">
        <w:rPr>
          <w:bCs/>
          <w:color w:val="000000" w:themeColor="text1"/>
          <w:szCs w:val="22"/>
        </w:rPr>
        <w:t xml:space="preserve">ing frameworks </w:t>
      </w:r>
      <w:r w:rsidR="0093154E" w:rsidRPr="006E52C2">
        <w:rPr>
          <w:bCs/>
          <w:color w:val="000000" w:themeColor="text1"/>
          <w:szCs w:val="22"/>
        </w:rPr>
        <w:t xml:space="preserve">that </w:t>
      </w:r>
      <w:r w:rsidR="00741327" w:rsidRPr="006E52C2">
        <w:rPr>
          <w:bCs/>
          <w:color w:val="000000" w:themeColor="text1"/>
          <w:szCs w:val="22"/>
        </w:rPr>
        <w:t xml:space="preserve">summarize </w:t>
      </w:r>
      <w:r w:rsidR="0093154E" w:rsidRPr="006E52C2">
        <w:rPr>
          <w:bCs/>
          <w:color w:val="000000" w:themeColor="text1"/>
          <w:szCs w:val="22"/>
        </w:rPr>
        <w:t xml:space="preserve">information across taxa and life stages that respond quickly to </w:t>
      </w:r>
      <w:r w:rsidR="00B052CD">
        <w:rPr>
          <w:bCs/>
          <w:color w:val="000000" w:themeColor="text1"/>
          <w:szCs w:val="22"/>
        </w:rPr>
        <w:t>climate</w:t>
      </w:r>
      <w:r w:rsidR="0093154E" w:rsidRPr="006E52C2">
        <w:rPr>
          <w:bCs/>
          <w:color w:val="000000" w:themeColor="text1"/>
          <w:szCs w:val="22"/>
        </w:rPr>
        <w:t xml:space="preserve"> perturbations </w:t>
      </w:r>
      <w:r w:rsidR="00B052CD">
        <w:rPr>
          <w:bCs/>
          <w:color w:val="000000" w:themeColor="text1"/>
          <w:szCs w:val="22"/>
        </w:rPr>
        <w:t xml:space="preserve">could </w:t>
      </w:r>
      <w:r w:rsidR="0093154E" w:rsidRPr="006E52C2">
        <w:rPr>
          <w:bCs/>
          <w:color w:val="000000" w:themeColor="text1"/>
          <w:szCs w:val="22"/>
        </w:rPr>
        <w:t xml:space="preserve">provide </w:t>
      </w:r>
      <w:r w:rsidR="00B052CD">
        <w:rPr>
          <w:bCs/>
          <w:color w:val="000000" w:themeColor="text1"/>
          <w:szCs w:val="22"/>
        </w:rPr>
        <w:t>early</w:t>
      </w:r>
      <w:r w:rsidR="0093154E" w:rsidRPr="006E52C2">
        <w:rPr>
          <w:bCs/>
          <w:color w:val="000000" w:themeColor="text1"/>
          <w:szCs w:val="22"/>
        </w:rPr>
        <w:t xml:space="preserve"> detection of an ecosystem shifting into a novel</w:t>
      </w:r>
      <w:r w:rsidR="0093154E">
        <w:rPr>
          <w:rFonts w:ascii="Times" w:hAnsi="Times" w:cs="Arial"/>
          <w:bCs/>
          <w:color w:val="000000" w:themeColor="text1"/>
          <w:szCs w:val="22"/>
        </w:rPr>
        <w:t xml:space="preserve"> state. </w:t>
      </w:r>
      <w:r w:rsidR="00645001">
        <w:rPr>
          <w:rFonts w:ascii="Times" w:hAnsi="Times" w:cs="Arial"/>
          <w:bCs/>
          <w:color w:val="000000" w:themeColor="text1"/>
          <w:szCs w:val="22"/>
        </w:rPr>
        <w:t>Early detection of such shifts would benefit e</w:t>
      </w:r>
      <w:r w:rsidR="00C73ECA">
        <w:rPr>
          <w:rFonts w:ascii="Times" w:hAnsi="Times" w:cs="Arial"/>
          <w:bCs/>
          <w:color w:val="000000" w:themeColor="text1"/>
          <w:szCs w:val="22"/>
        </w:rPr>
        <w:t xml:space="preserve">cosystem-based and climate-ready fisheries management </w:t>
      </w:r>
      <w:r w:rsidR="00783DAE">
        <w:rPr>
          <w:rFonts w:ascii="Times" w:hAnsi="Times" w:cs="Arial"/>
          <w:bCs/>
          <w:color w:val="000000" w:themeColor="text1"/>
          <w:szCs w:val="22"/>
        </w:rPr>
        <w:t xml:space="preserve">strategies </w:t>
      </w:r>
      <w:r w:rsidR="00313A41">
        <w:rPr>
          <w:rFonts w:ascii="Times" w:hAnsi="Times" w:cs="Arial"/>
          <w:bCs/>
          <w:color w:val="000000" w:themeColor="text1"/>
          <w:szCs w:val="22"/>
        </w:rPr>
        <w:t>aimed at mitigating</w:t>
      </w:r>
      <w:r w:rsidR="00C73ECA">
        <w:rPr>
          <w:rFonts w:ascii="Times" w:hAnsi="Times" w:cs="Arial"/>
          <w:bCs/>
          <w:color w:val="000000" w:themeColor="text1"/>
          <w:szCs w:val="22"/>
        </w:rPr>
        <w:t xml:space="preserve"> </w:t>
      </w:r>
      <w:r w:rsidR="00B052CD">
        <w:rPr>
          <w:rFonts w:ascii="Times" w:hAnsi="Times" w:cs="Arial"/>
          <w:bCs/>
          <w:color w:val="000000" w:themeColor="text1"/>
          <w:szCs w:val="22"/>
        </w:rPr>
        <w:t>possible</w:t>
      </w:r>
      <w:r w:rsidR="0093154E">
        <w:rPr>
          <w:rFonts w:ascii="Times" w:hAnsi="Times" w:cs="Arial"/>
          <w:bCs/>
          <w:color w:val="000000" w:themeColor="text1"/>
          <w:szCs w:val="22"/>
        </w:rPr>
        <w:t xml:space="preserve"> </w:t>
      </w:r>
      <w:r w:rsidR="00313A41">
        <w:rPr>
          <w:rFonts w:ascii="Times" w:hAnsi="Times" w:cs="Arial"/>
          <w:bCs/>
          <w:color w:val="000000" w:themeColor="text1"/>
          <w:szCs w:val="22"/>
        </w:rPr>
        <w:t xml:space="preserve">deleterious </w:t>
      </w:r>
      <w:r w:rsidR="0093154E">
        <w:rPr>
          <w:rFonts w:ascii="Times" w:hAnsi="Times" w:cs="Arial"/>
          <w:bCs/>
          <w:color w:val="000000" w:themeColor="text1"/>
          <w:szCs w:val="22"/>
        </w:rPr>
        <w:t xml:space="preserve">ecological and socio-economic </w:t>
      </w:r>
      <w:r w:rsidR="002978F7">
        <w:rPr>
          <w:rFonts w:ascii="Times" w:hAnsi="Times" w:cs="Arial"/>
          <w:bCs/>
          <w:color w:val="000000" w:themeColor="text1"/>
          <w:szCs w:val="22"/>
        </w:rPr>
        <w:t>outcomes</w:t>
      </w:r>
      <w:r w:rsidR="00E712B7">
        <w:rPr>
          <w:rFonts w:ascii="Times" w:hAnsi="Times" w:cs="Arial"/>
          <w:bCs/>
          <w:color w:val="000000" w:themeColor="text1"/>
          <w:szCs w:val="22"/>
        </w:rPr>
        <w:t xml:space="preserve">. </w:t>
      </w:r>
      <w:r w:rsidR="0093154E">
        <w:rPr>
          <w:rFonts w:ascii="Times" w:hAnsi="Times" w:cs="Arial"/>
          <w:bCs/>
          <w:color w:val="000000" w:themeColor="text1"/>
          <w:szCs w:val="22"/>
        </w:rPr>
        <w:t xml:space="preserve">There is also a pressing need for </w:t>
      </w:r>
      <w:r w:rsidR="0093154E">
        <w:t xml:space="preserve">forecasts of future ecosystem states </w:t>
      </w:r>
      <w:r w:rsidR="0093154E">
        <w:rPr>
          <w:rFonts w:ascii="Times" w:hAnsi="Times" w:cs="Arial"/>
          <w:bCs/>
          <w:szCs w:val="22"/>
        </w:rPr>
        <w:t xml:space="preserve">to support </w:t>
      </w:r>
      <w:r w:rsidR="00357D3B">
        <w:rPr>
          <w:rFonts w:ascii="Times" w:hAnsi="Times" w:cs="Arial"/>
          <w:bCs/>
          <w:szCs w:val="22"/>
        </w:rPr>
        <w:t>forward-looking</w:t>
      </w:r>
      <w:r w:rsidR="0093154E">
        <w:rPr>
          <w:rFonts w:ascii="Times" w:hAnsi="Times" w:cs="Arial"/>
          <w:bCs/>
          <w:szCs w:val="22"/>
        </w:rPr>
        <w:t xml:space="preserve"> management of </w:t>
      </w:r>
      <w:r w:rsidR="008E10F0">
        <w:rPr>
          <w:rFonts w:ascii="Times" w:hAnsi="Times" w:cs="Arial"/>
          <w:bCs/>
          <w:szCs w:val="22"/>
        </w:rPr>
        <w:t>LMRs</w:t>
      </w:r>
      <w:r w:rsidR="0093154E">
        <w:rPr>
          <w:rFonts w:ascii="Times" w:hAnsi="Times" w:cs="Arial"/>
          <w:bCs/>
          <w:szCs w:val="22"/>
        </w:rPr>
        <w:t xml:space="preserve"> (</w:t>
      </w:r>
      <w:r w:rsidR="0020070F">
        <w:rPr>
          <w:rFonts w:ascii="Times" w:hAnsi="Times" w:cs="Arial"/>
          <w:bCs/>
          <w:color w:val="000000" w:themeColor="text1"/>
          <w:szCs w:val="22"/>
        </w:rPr>
        <w:t xml:space="preserve">Hobday et al. 2016, </w:t>
      </w:r>
      <w:proofErr w:type="spellStart"/>
      <w:r w:rsidR="0020070F">
        <w:rPr>
          <w:rFonts w:ascii="Times" w:hAnsi="Times" w:cs="Arial"/>
          <w:bCs/>
          <w:color w:val="000000" w:themeColor="text1"/>
          <w:szCs w:val="22"/>
        </w:rPr>
        <w:t>Tommasi</w:t>
      </w:r>
      <w:proofErr w:type="spellEnd"/>
      <w:r w:rsidR="0020070F">
        <w:rPr>
          <w:rFonts w:ascii="Times" w:hAnsi="Times" w:cs="Arial"/>
          <w:bCs/>
          <w:color w:val="000000" w:themeColor="text1"/>
          <w:szCs w:val="22"/>
        </w:rPr>
        <w:t xml:space="preserve"> et al. 2017, </w:t>
      </w:r>
      <w:proofErr w:type="spellStart"/>
      <w:r w:rsidR="0020070F">
        <w:rPr>
          <w:rFonts w:ascii="Times" w:hAnsi="Times" w:cs="Arial"/>
          <w:bCs/>
          <w:color w:val="000000" w:themeColor="text1"/>
          <w:szCs w:val="22"/>
        </w:rPr>
        <w:t>Jacox</w:t>
      </w:r>
      <w:proofErr w:type="spellEnd"/>
      <w:r w:rsidR="0020070F">
        <w:rPr>
          <w:rFonts w:ascii="Times" w:hAnsi="Times" w:cs="Arial"/>
          <w:bCs/>
          <w:color w:val="000000" w:themeColor="text1"/>
          <w:szCs w:val="22"/>
        </w:rPr>
        <w:t xml:space="preserve"> et al. 2020</w:t>
      </w:r>
      <w:r w:rsidR="0093154E">
        <w:rPr>
          <w:rFonts w:ascii="Times" w:hAnsi="Times" w:cs="Arial"/>
          <w:bCs/>
          <w:color w:val="000000" w:themeColor="text1"/>
          <w:szCs w:val="22"/>
        </w:rPr>
        <w:t>)</w:t>
      </w:r>
      <w:r w:rsidR="00E712B7">
        <w:rPr>
          <w:rFonts w:ascii="Times" w:hAnsi="Times" w:cs="Arial"/>
          <w:bCs/>
          <w:color w:val="000000" w:themeColor="text1"/>
          <w:szCs w:val="22"/>
        </w:rPr>
        <w:t xml:space="preserve">, including </w:t>
      </w:r>
      <w:r w:rsidR="00783DAE">
        <w:rPr>
          <w:rFonts w:ascii="Times" w:hAnsi="Times" w:cs="Arial"/>
          <w:bCs/>
          <w:color w:val="000000" w:themeColor="text1"/>
          <w:szCs w:val="22"/>
        </w:rPr>
        <w:t xml:space="preserve">assessments of </w:t>
      </w:r>
      <w:r w:rsidR="00E712B7">
        <w:rPr>
          <w:rFonts w:ascii="Times" w:hAnsi="Times" w:cs="Arial"/>
          <w:bCs/>
          <w:color w:val="000000" w:themeColor="text1"/>
          <w:szCs w:val="22"/>
        </w:rPr>
        <w:t>risk</w:t>
      </w:r>
      <w:r w:rsidR="0093154E">
        <w:rPr>
          <w:rFonts w:ascii="Times" w:hAnsi="Times" w:cs="Arial"/>
          <w:bCs/>
          <w:szCs w:val="22"/>
        </w:rPr>
        <w:t>.</w:t>
      </w:r>
      <w:r w:rsidR="0093154E">
        <w:t xml:space="preserve"> </w:t>
      </w:r>
      <w:r w:rsidR="0093154E">
        <w:rPr>
          <w:rFonts w:ascii="Times" w:hAnsi="Times" w:cs="Arial"/>
          <w:bCs/>
          <w:szCs w:val="22"/>
        </w:rPr>
        <w:t xml:space="preserve">As climate models and forecasts of ocean conditions continue to improve, </w:t>
      </w:r>
      <w:del w:id="17" w:author="Mary Hunsicker" w:date="2021-11-24T13:41:00Z">
        <w:r w:rsidR="0093154E" w:rsidDel="00D95ABD">
          <w:rPr>
            <w:rFonts w:ascii="Times" w:hAnsi="Times" w:cs="Arial"/>
            <w:bCs/>
            <w:szCs w:val="22"/>
          </w:rPr>
          <w:delText>the time is ripe for</w:delText>
        </w:r>
      </w:del>
      <w:ins w:id="18" w:author="Mary Hunsicker" w:date="2021-11-24T13:41:00Z">
        <w:r w:rsidR="00D95ABD">
          <w:rPr>
            <w:rFonts w:ascii="Times" w:hAnsi="Times" w:cs="Arial"/>
            <w:bCs/>
            <w:szCs w:val="22"/>
          </w:rPr>
          <w:t>there are burgeoning opportunities to</w:t>
        </w:r>
      </w:ins>
      <w:r w:rsidR="0093154E">
        <w:rPr>
          <w:rFonts w:ascii="Times" w:hAnsi="Times" w:cs="Arial"/>
          <w:bCs/>
          <w:szCs w:val="22"/>
        </w:rPr>
        <w:t xml:space="preserve"> develop</w:t>
      </w:r>
      <w:del w:id="19" w:author="Mary Hunsicker" w:date="2021-11-24T13:41:00Z">
        <w:r w:rsidR="0093154E" w:rsidDel="00D95ABD">
          <w:rPr>
            <w:rFonts w:ascii="Times" w:hAnsi="Times" w:cs="Arial"/>
            <w:bCs/>
            <w:szCs w:val="22"/>
          </w:rPr>
          <w:delText>ing</w:delText>
        </w:r>
      </w:del>
      <w:r w:rsidR="0093154E">
        <w:rPr>
          <w:rFonts w:ascii="Times" w:hAnsi="Times" w:cs="Arial"/>
          <w:bCs/>
          <w:szCs w:val="22"/>
        </w:rPr>
        <w:t xml:space="preserve"> and tes</w:t>
      </w:r>
      <w:ins w:id="20" w:author="Mary Hunsicker" w:date="2021-11-24T13:41:00Z">
        <w:r w:rsidR="00D95ABD">
          <w:rPr>
            <w:rFonts w:ascii="Times" w:hAnsi="Times" w:cs="Arial"/>
            <w:bCs/>
            <w:szCs w:val="22"/>
          </w:rPr>
          <w:t>t</w:t>
        </w:r>
      </w:ins>
      <w:del w:id="21" w:author="Mary Hunsicker" w:date="2021-11-24T13:41:00Z">
        <w:r w:rsidR="0093154E" w:rsidDel="00D95ABD">
          <w:rPr>
            <w:rFonts w:ascii="Times" w:hAnsi="Times" w:cs="Arial"/>
            <w:bCs/>
            <w:szCs w:val="22"/>
          </w:rPr>
          <w:delText>ting</w:delText>
        </w:r>
      </w:del>
      <w:r w:rsidR="0093154E">
        <w:rPr>
          <w:rFonts w:ascii="Times" w:hAnsi="Times" w:cs="Arial"/>
          <w:bCs/>
          <w:szCs w:val="22"/>
        </w:rPr>
        <w:t xml:space="preserve"> methods that could provide near-term forecasts of </w:t>
      </w:r>
      <w:r>
        <w:rPr>
          <w:rFonts w:ascii="Times" w:hAnsi="Times" w:cs="Arial"/>
          <w:bCs/>
          <w:szCs w:val="22"/>
        </w:rPr>
        <w:t>community state</w:t>
      </w:r>
      <w:r w:rsidR="0093154E">
        <w:rPr>
          <w:rFonts w:ascii="Times" w:hAnsi="Times" w:cs="Arial"/>
          <w:bCs/>
          <w:szCs w:val="22"/>
        </w:rPr>
        <w:t xml:space="preserve"> in re</w:t>
      </w:r>
      <w:r w:rsidR="009E7263">
        <w:rPr>
          <w:rFonts w:ascii="Times" w:hAnsi="Times" w:cs="Arial"/>
          <w:bCs/>
          <w:szCs w:val="22"/>
        </w:rPr>
        <w:t>lation</w:t>
      </w:r>
      <w:r w:rsidR="0093154E">
        <w:rPr>
          <w:rFonts w:ascii="Times" w:hAnsi="Times" w:cs="Arial"/>
          <w:bCs/>
          <w:szCs w:val="22"/>
        </w:rPr>
        <w:t xml:space="preserve"> to ocean conditions. </w:t>
      </w:r>
    </w:p>
    <w:p w14:paraId="4A9A0AD9" w14:textId="330C00F4" w:rsidR="0093154E" w:rsidRPr="00B739AA" w:rsidRDefault="00A11520" w:rsidP="00A612C8">
      <w:pPr>
        <w:autoSpaceDE w:val="0"/>
        <w:autoSpaceDN w:val="0"/>
        <w:adjustRightInd w:val="0"/>
        <w:spacing w:line="480" w:lineRule="auto"/>
        <w:ind w:firstLine="720"/>
        <w:rPr>
          <w:rFonts w:ascii="Times" w:hAnsi="Times" w:cs="Arial"/>
        </w:rPr>
      </w:pPr>
      <w:r>
        <w:rPr>
          <w:rFonts w:ascii="Times" w:hAnsi="Times" w:cs="Arial"/>
        </w:rPr>
        <w:t>A challeng</w:t>
      </w:r>
      <w:r w:rsidR="00D77B4F">
        <w:rPr>
          <w:rFonts w:ascii="Times" w:hAnsi="Times" w:cs="Arial"/>
        </w:rPr>
        <w:t>e</w:t>
      </w:r>
      <w:r>
        <w:rPr>
          <w:rFonts w:ascii="Times" w:hAnsi="Times" w:cs="Arial"/>
        </w:rPr>
        <w:t xml:space="preserve"> in summarizing ecosystem responses to </w:t>
      </w:r>
      <w:r w:rsidR="00D77B4F">
        <w:rPr>
          <w:rFonts w:ascii="Times" w:hAnsi="Times" w:cs="Arial"/>
        </w:rPr>
        <w:t>perturbations</w:t>
      </w:r>
      <w:r>
        <w:rPr>
          <w:rFonts w:ascii="Times" w:hAnsi="Times" w:cs="Arial"/>
        </w:rPr>
        <w:t xml:space="preserve"> </w:t>
      </w:r>
      <w:r w:rsidR="00484BE9">
        <w:rPr>
          <w:rFonts w:ascii="Times" w:hAnsi="Times" w:cs="Arial"/>
        </w:rPr>
        <w:t xml:space="preserve">is </w:t>
      </w:r>
      <w:r>
        <w:rPr>
          <w:rFonts w:ascii="Times" w:hAnsi="Times" w:cs="Arial"/>
        </w:rPr>
        <w:t xml:space="preserve">that </w:t>
      </w:r>
      <w:r w:rsidR="00911665">
        <w:rPr>
          <w:rFonts w:ascii="Times" w:hAnsi="Times" w:cs="Arial"/>
        </w:rPr>
        <w:t xml:space="preserve">time series used to characterize the ecosystem </w:t>
      </w:r>
      <w:r w:rsidR="00D77B4F">
        <w:rPr>
          <w:rFonts w:ascii="Times" w:hAnsi="Times" w:cs="Arial"/>
        </w:rPr>
        <w:t xml:space="preserve">often involve tens to hundreds of variables (species or climate indices); there is often some degree of asynchrony among time series, and further, each is corrupted by the presence of observation errors. Disentangling these sources of error and separating the signal from the noise is statistically challenging. </w:t>
      </w:r>
      <w:r w:rsidR="0072021E" w:rsidRPr="00296182">
        <w:rPr>
          <w:rFonts w:ascii="Times" w:hAnsi="Times" w:cs="Arial"/>
        </w:rPr>
        <w:t xml:space="preserve">Traditionally, </w:t>
      </w:r>
      <w:r w:rsidR="002978F7">
        <w:rPr>
          <w:rFonts w:ascii="Times" w:hAnsi="Times" w:cs="Arial"/>
        </w:rPr>
        <w:t xml:space="preserve">tools such as </w:t>
      </w:r>
      <w:r w:rsidR="0072021E" w:rsidRPr="00296182">
        <w:rPr>
          <w:rFonts w:ascii="Times" w:hAnsi="Times" w:cs="Arial"/>
        </w:rPr>
        <w:t>Princip</w:t>
      </w:r>
      <w:r w:rsidR="0037019F">
        <w:rPr>
          <w:rFonts w:ascii="Times" w:hAnsi="Times" w:cs="Arial"/>
        </w:rPr>
        <w:t>al</w:t>
      </w:r>
      <w:r w:rsidR="0072021E" w:rsidRPr="00296182">
        <w:rPr>
          <w:rFonts w:ascii="Times" w:hAnsi="Times" w:cs="Arial"/>
        </w:rPr>
        <w:t xml:space="preserve"> Components Analysis (PCA) </w:t>
      </w:r>
      <w:r w:rsidR="002978F7">
        <w:rPr>
          <w:rFonts w:ascii="Times" w:hAnsi="Times" w:cs="Arial"/>
        </w:rPr>
        <w:t xml:space="preserve">or nonmetric multidimensional scaling </w:t>
      </w:r>
      <w:r w:rsidR="0072021E" w:rsidRPr="00296182">
        <w:rPr>
          <w:rFonts w:ascii="Times" w:hAnsi="Times" w:cs="Arial"/>
        </w:rPr>
        <w:t>ha</w:t>
      </w:r>
      <w:r w:rsidR="00D44759">
        <w:rPr>
          <w:rFonts w:ascii="Times" w:hAnsi="Times" w:cs="Arial"/>
        </w:rPr>
        <w:t>ve</w:t>
      </w:r>
      <w:r w:rsidR="0072021E" w:rsidRPr="00296182">
        <w:rPr>
          <w:rFonts w:ascii="Times" w:hAnsi="Times" w:cs="Arial"/>
        </w:rPr>
        <w:t xml:space="preserve"> </w:t>
      </w:r>
      <w:r w:rsidR="00313A41">
        <w:rPr>
          <w:rFonts w:ascii="Times" w:hAnsi="Times" w:cs="Arial"/>
        </w:rPr>
        <w:t xml:space="preserve">often </w:t>
      </w:r>
      <w:r w:rsidR="0072021E" w:rsidRPr="00296182">
        <w:rPr>
          <w:rFonts w:ascii="Times" w:hAnsi="Times" w:cs="Arial"/>
        </w:rPr>
        <w:t xml:space="preserve">been used </w:t>
      </w:r>
      <w:r w:rsidR="0072021E">
        <w:rPr>
          <w:rFonts w:ascii="Times" w:hAnsi="Times" w:cs="Arial"/>
        </w:rPr>
        <w:t>for identifying leading patterns of variability</w:t>
      </w:r>
      <w:r w:rsidR="0072021E" w:rsidRPr="00296182">
        <w:rPr>
          <w:rFonts w:ascii="Times" w:hAnsi="Times" w:cs="Arial"/>
        </w:rPr>
        <w:t xml:space="preserve"> </w:t>
      </w:r>
      <w:r w:rsidR="00484BE9">
        <w:rPr>
          <w:rFonts w:ascii="Times" w:hAnsi="Times" w:cs="Arial"/>
        </w:rPr>
        <w:t xml:space="preserve">in multivariate datasets </w:t>
      </w:r>
      <w:r w:rsidR="0072021E" w:rsidRPr="00296182">
        <w:rPr>
          <w:rFonts w:ascii="Times" w:hAnsi="Times" w:cs="Arial"/>
        </w:rPr>
        <w:t>(e.g.</w:t>
      </w:r>
      <w:r w:rsidR="00484BE9">
        <w:rPr>
          <w:rFonts w:ascii="Times" w:hAnsi="Times" w:cs="Arial"/>
        </w:rPr>
        <w:t>,</w:t>
      </w:r>
      <w:r w:rsidR="0072021E" w:rsidRPr="00296182">
        <w:rPr>
          <w:rFonts w:ascii="Times" w:hAnsi="Times" w:cs="Arial"/>
        </w:rPr>
        <w:t xml:space="preserve"> </w:t>
      </w:r>
      <w:proofErr w:type="spellStart"/>
      <w:r w:rsidR="0072021E" w:rsidRPr="00296182">
        <w:rPr>
          <w:rFonts w:ascii="Times" w:hAnsi="Times" w:cs="Arial"/>
        </w:rPr>
        <w:t>Koslow</w:t>
      </w:r>
      <w:proofErr w:type="spellEnd"/>
      <w:r w:rsidR="0072021E" w:rsidRPr="00296182">
        <w:rPr>
          <w:rFonts w:ascii="Times" w:hAnsi="Times" w:cs="Arial"/>
        </w:rPr>
        <w:t xml:space="preserve"> et al.</w:t>
      </w:r>
      <w:r w:rsidR="0072021E">
        <w:rPr>
          <w:rFonts w:ascii="Times" w:hAnsi="Times" w:cs="Arial"/>
        </w:rPr>
        <w:t xml:space="preserve"> </w:t>
      </w:r>
      <w:r w:rsidR="0072021E" w:rsidRPr="00296182">
        <w:rPr>
          <w:rFonts w:ascii="Times" w:hAnsi="Times" w:cs="Arial"/>
        </w:rPr>
        <w:t>2002, 2013)</w:t>
      </w:r>
      <w:r w:rsidR="00EA036C">
        <w:rPr>
          <w:rFonts w:ascii="Times" w:hAnsi="Times" w:cs="Arial"/>
        </w:rPr>
        <w:t>;</w:t>
      </w:r>
      <w:r w:rsidR="0072021E" w:rsidRPr="00296182">
        <w:rPr>
          <w:rFonts w:ascii="Times" w:hAnsi="Times" w:cs="Arial"/>
        </w:rPr>
        <w:t xml:space="preserve"> however</w:t>
      </w:r>
      <w:r w:rsidR="00484BE9">
        <w:rPr>
          <w:rFonts w:ascii="Times" w:hAnsi="Times" w:cs="Arial"/>
        </w:rPr>
        <w:t>,</w:t>
      </w:r>
      <w:r w:rsidR="0072021E" w:rsidRPr="00296182">
        <w:rPr>
          <w:rFonts w:ascii="Times" w:hAnsi="Times" w:cs="Arial"/>
        </w:rPr>
        <w:t xml:space="preserve"> th</w:t>
      </w:r>
      <w:r w:rsidR="00D44759">
        <w:rPr>
          <w:rFonts w:ascii="Times" w:hAnsi="Times" w:cs="Arial"/>
        </w:rPr>
        <w:t>ese</w:t>
      </w:r>
      <w:r w:rsidR="0072021E" w:rsidRPr="00296182">
        <w:rPr>
          <w:rFonts w:ascii="Times" w:hAnsi="Times" w:cs="Arial"/>
        </w:rPr>
        <w:t xml:space="preserve"> approach</w:t>
      </w:r>
      <w:r w:rsidR="00D44759">
        <w:rPr>
          <w:rFonts w:ascii="Times" w:hAnsi="Times" w:cs="Arial"/>
        </w:rPr>
        <w:t>es</w:t>
      </w:r>
      <w:r w:rsidR="0072021E" w:rsidRPr="00296182">
        <w:rPr>
          <w:rFonts w:ascii="Times" w:hAnsi="Times" w:cs="Arial"/>
        </w:rPr>
        <w:t xml:space="preserve"> </w:t>
      </w:r>
      <w:r w:rsidR="00D44759">
        <w:rPr>
          <w:rFonts w:ascii="Times" w:hAnsi="Times" w:cs="Arial"/>
        </w:rPr>
        <w:t>are</w:t>
      </w:r>
      <w:r w:rsidR="0072021E" w:rsidRPr="00296182">
        <w:rPr>
          <w:rFonts w:ascii="Times" w:hAnsi="Times" w:cs="Arial"/>
        </w:rPr>
        <w:t xml:space="preserve"> ill-suited to the analysis of time series data that are autocorrelated or non-stationary </w:t>
      </w:r>
      <w:r w:rsidR="0072021E" w:rsidRPr="00296182">
        <w:rPr>
          <w:rFonts w:ascii="Times" w:hAnsi="Times" w:cs="Arial"/>
        </w:rPr>
        <w:fldChar w:fldCharType="begin" w:fldLock="1"/>
      </w:r>
      <w:r w:rsidR="0015684A">
        <w:rPr>
          <w:rFonts w:ascii="Times" w:hAnsi="Times" w:cs="Arial"/>
        </w:rPr>
        <w:instrText>ADDIN CSL_CITATION {"citationItems":[{"id":"ITEM-1","itemData":{"author":[{"dropping-particle":"","family":"Planque","given":"B","non-dropping-particle":"","parse-names":false,"suffix":""},{"dropping-particle":"","family":"Arneberg","given":"P","non-dropping-particle":"","parse-names":false,"suffix":""}],"container-title":"ICES Journal of Marine Science","id":"ITEM-1","issue":"3","issued":{"date-parts":[["2018"]]},"page":"1021-1028","title":"Principal component analyses for integrated ecosystem assessments may primarily reflect methodological artefacts","type":"article-journal","volume":"75"},"uris":["http://www.mendeley.com/documents/?uuid=deaa52a4-d68e-4357-9752-1ab5c6abb180"]}],"mendeley":{"formattedCitation":"(Planque and Arneberg, 2018)","manualFormatting":"(Planque and Arneberg 2018)","plainTextFormattedCitation":"(Planque and Arneberg, 2018)","previouslyFormattedCitation":"(Planque and Arneberg, 2018)"},"properties":{"noteIndex":0},"schema":"https://github.com/citation-style-language/schema/raw/master/csl-citation.json"}</w:instrText>
      </w:r>
      <w:r w:rsidR="0072021E" w:rsidRPr="00296182">
        <w:rPr>
          <w:rFonts w:ascii="Times" w:hAnsi="Times" w:cs="Arial"/>
        </w:rPr>
        <w:fldChar w:fldCharType="separate"/>
      </w:r>
      <w:r w:rsidR="0072021E" w:rsidRPr="00296182">
        <w:rPr>
          <w:rFonts w:ascii="Times" w:hAnsi="Times" w:cs="Arial"/>
          <w:noProof/>
        </w:rPr>
        <w:t>(Planque and Arneberg</w:t>
      </w:r>
      <w:r w:rsidR="0072021E">
        <w:rPr>
          <w:rFonts w:ascii="Times" w:hAnsi="Times" w:cs="Arial"/>
          <w:noProof/>
        </w:rPr>
        <w:t xml:space="preserve"> </w:t>
      </w:r>
      <w:r w:rsidR="0072021E" w:rsidRPr="00296182">
        <w:rPr>
          <w:rFonts w:ascii="Times" w:hAnsi="Times" w:cs="Arial"/>
          <w:noProof/>
        </w:rPr>
        <w:t>2018)</w:t>
      </w:r>
      <w:r w:rsidR="0072021E" w:rsidRPr="00296182">
        <w:rPr>
          <w:rFonts w:ascii="Times" w:hAnsi="Times" w:cs="Arial"/>
        </w:rPr>
        <w:fldChar w:fldCharType="end"/>
      </w:r>
      <w:r w:rsidR="0072021E" w:rsidRPr="00296182">
        <w:rPr>
          <w:rFonts w:ascii="Times" w:hAnsi="Times" w:cs="Arial"/>
        </w:rPr>
        <w:t>.</w:t>
      </w:r>
      <w:r w:rsidR="0072021E">
        <w:rPr>
          <w:rFonts w:ascii="Times" w:hAnsi="Times" w:cs="Arial"/>
        </w:rPr>
        <w:t xml:space="preserve"> An alternative approach, </w:t>
      </w:r>
      <w:r w:rsidR="0093154E" w:rsidRPr="00296182">
        <w:rPr>
          <w:rFonts w:ascii="Times" w:hAnsi="Times" w:cs="Arial"/>
        </w:rPr>
        <w:t>Dynamic Factor Analysis (DFA</w:t>
      </w:r>
      <w:r w:rsidR="0037019F">
        <w:rPr>
          <w:rFonts w:ascii="Times" w:hAnsi="Times" w:cs="Arial"/>
        </w:rPr>
        <w:t>)</w:t>
      </w:r>
      <w:r w:rsidR="00F24E1A">
        <w:rPr>
          <w:rFonts w:ascii="Times" w:hAnsi="Times" w:cs="Arial"/>
        </w:rPr>
        <w:t xml:space="preserve">, </w:t>
      </w:r>
      <w:r w:rsidR="0093154E" w:rsidRPr="00296182">
        <w:rPr>
          <w:rFonts w:ascii="Times" w:hAnsi="Times" w:cs="Arial"/>
        </w:rPr>
        <w:t xml:space="preserve">is </w:t>
      </w:r>
      <w:r w:rsidR="00F02636">
        <w:rPr>
          <w:rFonts w:ascii="Times" w:hAnsi="Times" w:cs="Arial"/>
        </w:rPr>
        <w:t xml:space="preserve">better suited for identifying shared trends that can be used as a community state indicator. DFA is </w:t>
      </w:r>
      <w:r w:rsidR="0093154E" w:rsidRPr="00296182">
        <w:rPr>
          <w:rFonts w:ascii="Times" w:hAnsi="Times" w:cs="Arial"/>
        </w:rPr>
        <w:t>specifically designed for time series ordination, and avoids many of the problems associated with</w:t>
      </w:r>
      <w:r w:rsidR="00D44759">
        <w:rPr>
          <w:rFonts w:ascii="Times" w:hAnsi="Times" w:cs="Arial"/>
        </w:rPr>
        <w:t xml:space="preserve"> other mult</w:t>
      </w:r>
      <w:r w:rsidR="00911665">
        <w:rPr>
          <w:rFonts w:ascii="Times" w:hAnsi="Times" w:cs="Arial"/>
        </w:rPr>
        <w:t>i</w:t>
      </w:r>
      <w:r w:rsidR="00D44759">
        <w:rPr>
          <w:rFonts w:ascii="Times" w:hAnsi="Times" w:cs="Arial"/>
        </w:rPr>
        <w:t>-variate approaches</w:t>
      </w:r>
      <w:r w:rsidR="0093154E" w:rsidRPr="00296182">
        <w:rPr>
          <w:rFonts w:ascii="Times" w:hAnsi="Times" w:cs="Arial"/>
        </w:rPr>
        <w:t xml:space="preserve"> </w:t>
      </w:r>
      <w:r w:rsidR="0093154E" w:rsidRPr="00296182">
        <w:rPr>
          <w:rFonts w:ascii="Times" w:hAnsi="Times" w:cs="Arial"/>
        </w:rPr>
        <w:fldChar w:fldCharType="begin" w:fldLock="1"/>
      </w:r>
      <w:r w:rsidR="0015684A">
        <w:rPr>
          <w:rFonts w:ascii="Times" w:hAnsi="Times" w:cs="Arial"/>
        </w:rPr>
        <w:instrText>ADDIN CSL_CITATION {"citationItems":[{"id":"ITEM-1","itemData":{"author":[{"dropping-particle":"","family":"Zuur","given":"A F","non-dropping-particle":"","parse-names":false,"suffix":""},{"dropping-particle":"","family":"Tuck","given":"I D","non-dropping-particle":"","parse-names":false,"suffix":""},{"dropping-particle":"","family":"Bailey","given":"N","non-dropping-particle":"","parse-names":false,"suffix":""}],"container-title":"Canadian Journal of Fisheries and Aquatic Sciences","id":"ITEM-1","issued":{"date-parts":[["2003"]]},"page":"542-552","title":"Dynamic factor analysis to estimate common trends in fisheries time series","type":"article-journal","volume":"60"},"uris":["http://www.mendeley.com/documents/?uuid=99ea5dc4-5854-4cdc-8b82-de5622a85d18"]}],"mendeley":{"formattedCitation":"(Zuur et al., 2003)","manualFormatting":"(Zuur et al. 2003)","plainTextFormattedCitation":"(Zuur et al., 2003)","previouslyFormattedCitation":"(Zuur et al., 2003)"},"properties":{"noteIndex":0},"schema":"https://github.com/citation-style-language/schema/raw/master/csl-citation.json"}</w:instrText>
      </w:r>
      <w:r w:rsidR="0093154E" w:rsidRPr="00296182">
        <w:rPr>
          <w:rFonts w:ascii="Times" w:hAnsi="Times" w:cs="Arial"/>
        </w:rPr>
        <w:fldChar w:fldCharType="separate"/>
      </w:r>
      <w:r w:rsidR="0093154E" w:rsidRPr="00296182">
        <w:rPr>
          <w:rFonts w:ascii="Times" w:hAnsi="Times" w:cs="Arial"/>
          <w:noProof/>
        </w:rPr>
        <w:t>(Zuur et al.</w:t>
      </w:r>
      <w:r w:rsidR="0093154E">
        <w:rPr>
          <w:rFonts w:ascii="Times" w:hAnsi="Times" w:cs="Arial"/>
          <w:noProof/>
        </w:rPr>
        <w:t xml:space="preserve"> </w:t>
      </w:r>
      <w:r w:rsidR="0093154E" w:rsidRPr="00296182">
        <w:rPr>
          <w:rFonts w:ascii="Times" w:hAnsi="Times" w:cs="Arial"/>
          <w:noProof/>
        </w:rPr>
        <w:t>2003)</w:t>
      </w:r>
      <w:r w:rsidR="0093154E" w:rsidRPr="00296182">
        <w:rPr>
          <w:rFonts w:ascii="Times" w:hAnsi="Times" w:cs="Arial"/>
        </w:rPr>
        <w:fldChar w:fldCharType="end"/>
      </w:r>
      <w:r w:rsidR="0093154E" w:rsidRPr="00296182">
        <w:rPr>
          <w:rFonts w:ascii="Times" w:hAnsi="Times" w:cs="Arial"/>
        </w:rPr>
        <w:t>.</w:t>
      </w:r>
      <w:r w:rsidR="000A4C75">
        <w:rPr>
          <w:rFonts w:ascii="Times" w:hAnsi="Times" w:cs="Arial"/>
        </w:rPr>
        <w:t xml:space="preserve"> When applied to a collection of multivariate time series, i</w:t>
      </w:r>
      <w:r w:rsidR="0093154E" w:rsidRPr="00296182">
        <w:rPr>
          <w:rFonts w:ascii="Times" w:hAnsi="Times" w:cs="Arial"/>
        </w:rPr>
        <w:t xml:space="preserve">nference </w:t>
      </w:r>
      <w:r w:rsidR="000A4C75">
        <w:rPr>
          <w:rFonts w:ascii="Times" w:hAnsi="Times" w:cs="Arial"/>
        </w:rPr>
        <w:t xml:space="preserve">in DFA models </w:t>
      </w:r>
      <w:r w:rsidR="00357D3B">
        <w:rPr>
          <w:rFonts w:ascii="Times" w:hAnsi="Times" w:cs="Arial"/>
        </w:rPr>
        <w:t>focuses</w:t>
      </w:r>
      <w:r w:rsidR="000A4C75">
        <w:rPr>
          <w:rFonts w:ascii="Times" w:hAnsi="Times" w:cs="Arial"/>
        </w:rPr>
        <w:t xml:space="preserve"> on estimating a smaller number of temporal patterns ('trends') that best capture the variation </w:t>
      </w:r>
      <w:r w:rsidR="000A4C75">
        <w:rPr>
          <w:rFonts w:ascii="Times" w:hAnsi="Times" w:cs="Arial"/>
        </w:rPr>
        <w:lastRenderedPageBreak/>
        <w:t>observed</w:t>
      </w:r>
      <w:r w:rsidR="00E8682A">
        <w:rPr>
          <w:rFonts w:ascii="Times" w:hAnsi="Times" w:cs="Arial"/>
        </w:rPr>
        <w:t xml:space="preserve">. </w:t>
      </w:r>
      <w:r w:rsidR="000A4C75">
        <w:rPr>
          <w:rFonts w:ascii="Times" w:hAnsi="Times" w:cs="Arial"/>
        </w:rPr>
        <w:t>The observed data are then treated as a mixture of these trends</w:t>
      </w:r>
      <w:r w:rsidR="00F02636">
        <w:rPr>
          <w:rFonts w:ascii="Times" w:hAnsi="Times" w:cs="Arial"/>
        </w:rPr>
        <w:t xml:space="preserve"> </w:t>
      </w:r>
      <w:r w:rsidR="00F02636" w:rsidRPr="00296182">
        <w:rPr>
          <w:rFonts w:ascii="Times" w:hAnsi="Times" w:cs="Arial"/>
          <w:noProof/>
        </w:rPr>
        <w:t>(Ward et al. 2019</w:t>
      </w:r>
      <w:r w:rsidR="00F02636">
        <w:rPr>
          <w:rFonts w:ascii="Times" w:hAnsi="Times" w:cs="Arial"/>
        </w:rPr>
        <w:t xml:space="preserve">). </w:t>
      </w:r>
      <w:r w:rsidR="0093154E" w:rsidRPr="00296182">
        <w:rPr>
          <w:rFonts w:ascii="Times" w:hAnsi="Times" w:cs="Arial"/>
        </w:rPr>
        <w:t>Ward et al. (2019) recently developed a</w:t>
      </w:r>
      <w:r w:rsidR="0093154E">
        <w:rPr>
          <w:rFonts w:ascii="Times" w:hAnsi="Times" w:cs="Arial"/>
        </w:rPr>
        <w:t xml:space="preserve"> Bayesian i</w:t>
      </w:r>
      <w:r w:rsidR="0093154E" w:rsidRPr="00296182">
        <w:rPr>
          <w:rFonts w:ascii="Times" w:hAnsi="Times" w:cs="Arial"/>
        </w:rPr>
        <w:t xml:space="preserve">mplementation </w:t>
      </w:r>
      <w:r w:rsidR="0093154E">
        <w:rPr>
          <w:rFonts w:ascii="Times" w:hAnsi="Times" w:cs="Arial"/>
        </w:rPr>
        <w:t xml:space="preserve">of </w:t>
      </w:r>
      <w:r w:rsidR="0093154E" w:rsidRPr="00296182">
        <w:rPr>
          <w:rFonts w:ascii="Times" w:hAnsi="Times" w:cs="Arial"/>
        </w:rPr>
        <w:t xml:space="preserve">DFA that </w:t>
      </w:r>
      <w:r w:rsidR="00F02636">
        <w:rPr>
          <w:rFonts w:ascii="Times" w:hAnsi="Times" w:cs="Arial"/>
        </w:rPr>
        <w:t xml:space="preserve">models shared trends, detects </w:t>
      </w:r>
      <w:r w:rsidR="0093154E" w:rsidRPr="00296182">
        <w:rPr>
          <w:rFonts w:ascii="Times" w:hAnsi="Times" w:cs="Arial"/>
        </w:rPr>
        <w:t xml:space="preserve">“black swan” events </w:t>
      </w:r>
      <w:r w:rsidR="0093154E" w:rsidRPr="00296182">
        <w:rPr>
          <w:rFonts w:ascii="Times" w:hAnsi="Times" w:cs="Arial"/>
        </w:rPr>
        <w:fldChar w:fldCharType="begin" w:fldLock="1"/>
      </w:r>
      <w:r w:rsidR="0015684A">
        <w:rPr>
          <w:rFonts w:ascii="Times" w:hAnsi="Times" w:cs="Arial"/>
        </w:rPr>
        <w:instrText>ADDIN CSL_CITATION {"citationItems":[{"id":"ITEM-1","itemData":{"DOI":"10.1073/pnas.1611525114","ISSN":"10916490","abstract":"Black swans are improbable events that nonetheless occur - often with profound consequences. Such events drive important transitions in social systems (e.g., banking collapses) and physical systems (e.g., earthquakes), and yet it remains unclear the extent to which ecological population numbers buffer or suffer from such extremes. Here, we estimate the prevalence and direction of black-swan events (heavy-tailed process noise) in 609 animal populations after accounting for population dynamics (productivity, density dependence, and typical stochasticity).We find strong evidence for black-swan events in ~4% of populations. These events occur most frequently for birds (7%), mammals (5%), and insects (3%) and are not explained by any life-history covariates but tend to be driven by external perturbations such as climate, severe winters, predators, parasites, or the combined effect of multiple factors. Black-swan events manifest primarily as population die-offs and crashes (86%) rather than unexpected increases, and ignoring heavy-tailed process noise leads to an underestimate in the magnitude of population crashes. We suggest modelers consider heavy-tailed, downward-skewed probability distributions, such as the skewed Student t used here, when making forecasts of population abundance. Our results demonstrate the importance of both modeling heavy-tailed downward events in populations, and developing conservation strategies that are robust to ecological surprises.","author":[{"dropping-particle":"","family":"Anderson","given":"Sean C.","non-dropping-particle":"","parse-names":false,"suffix":""},{"dropping-particle":"","family":"Branch","given":"Trevor A.","non-dropping-particle":"","parse-names":false,"suffix":""},{"dropping-particle":"","family":"Cooper","given":"Andrew B.","non-dropping-particle":"","parse-names":false,"suffix":""},{"dropping-particle":"","family":"Dulvy","given":"Nicholas K.","non-dropping-particle":"","parse-names":false,"suffix":""}],"container-title":"Proceedings of the National Academy of Sciences of the United States of America","id":"ITEM-1","issue":"12","issued":{"date-parts":[["2017"]]},"page":"3252-3257","title":"Black-swan events in animal populations","type":"article-journal","volume":"114"},"prefix":"rare and difficult to predict events; ","uris":["http://www.mendeley.com/documents/?uuid=101de157-3507-4d9b-b44c-a02eaa8b9a07"]}],"mendeley":{"formattedCitation":"(rare and difficult to predict events; Anderson et al., 2017)","plainTextFormattedCitation":"(rare and difficult to predict events; Anderson et al., 2017)","previouslyFormattedCitation":"(rare and difficult to predict events; Anderson et al., 2017)"},"properties":{"noteIndex":0},"schema":"https://github.com/citation-style-language/schema/raw/master/csl-citation.json"}</w:instrText>
      </w:r>
      <w:r w:rsidR="0093154E" w:rsidRPr="00296182">
        <w:rPr>
          <w:rFonts w:ascii="Times" w:hAnsi="Times" w:cs="Arial"/>
        </w:rPr>
        <w:fldChar w:fldCharType="separate"/>
      </w:r>
      <w:r w:rsidR="0015684A" w:rsidRPr="0015684A">
        <w:rPr>
          <w:rFonts w:ascii="Times" w:hAnsi="Times" w:cs="Arial"/>
          <w:noProof/>
        </w:rPr>
        <w:t>(rare and difficult to predict events; Anderson et al.</w:t>
      </w:r>
      <w:r w:rsidR="00324BC3">
        <w:rPr>
          <w:rFonts w:ascii="Times" w:hAnsi="Times" w:cs="Arial"/>
          <w:noProof/>
        </w:rPr>
        <w:t xml:space="preserve"> </w:t>
      </w:r>
      <w:r w:rsidR="0015684A" w:rsidRPr="0015684A">
        <w:rPr>
          <w:rFonts w:ascii="Times" w:hAnsi="Times" w:cs="Arial"/>
          <w:noProof/>
        </w:rPr>
        <w:t>2017)</w:t>
      </w:r>
      <w:r w:rsidR="0093154E" w:rsidRPr="00296182">
        <w:rPr>
          <w:rFonts w:ascii="Times" w:hAnsi="Times" w:cs="Arial"/>
        </w:rPr>
        <w:fldChar w:fldCharType="end"/>
      </w:r>
      <w:r w:rsidR="00F02636">
        <w:rPr>
          <w:rFonts w:ascii="Times" w:hAnsi="Times" w:cs="Arial"/>
        </w:rPr>
        <w:t>,</w:t>
      </w:r>
      <w:r w:rsidR="0093154E">
        <w:rPr>
          <w:rFonts w:ascii="Times" w:hAnsi="Times" w:cs="Arial"/>
        </w:rPr>
        <w:t xml:space="preserve"> </w:t>
      </w:r>
      <w:r w:rsidR="0093154E" w:rsidRPr="00296182">
        <w:rPr>
          <w:rFonts w:ascii="Times" w:hAnsi="Times" w:cs="Arial"/>
        </w:rPr>
        <w:t>and</w:t>
      </w:r>
      <w:r w:rsidR="0093154E">
        <w:rPr>
          <w:rFonts w:ascii="Times" w:hAnsi="Times" w:cs="Arial"/>
        </w:rPr>
        <w:t xml:space="preserve"> </w:t>
      </w:r>
      <w:r w:rsidR="00F02636">
        <w:rPr>
          <w:rFonts w:ascii="Times" w:hAnsi="Times" w:cs="Arial"/>
        </w:rPr>
        <w:t xml:space="preserve">estimates </w:t>
      </w:r>
      <w:r w:rsidR="0093154E" w:rsidRPr="00296182">
        <w:rPr>
          <w:rFonts w:ascii="Times" w:hAnsi="Times" w:cs="Arial"/>
        </w:rPr>
        <w:t xml:space="preserve">the probability of switches among contrasting </w:t>
      </w:r>
      <w:r w:rsidR="00F02636">
        <w:rPr>
          <w:rFonts w:ascii="Times" w:hAnsi="Times" w:cs="Arial"/>
        </w:rPr>
        <w:t xml:space="preserve">system </w:t>
      </w:r>
      <w:r w:rsidR="0093154E" w:rsidRPr="00296182">
        <w:rPr>
          <w:rFonts w:ascii="Times" w:hAnsi="Times" w:cs="Arial"/>
        </w:rPr>
        <w:t xml:space="preserve">states. </w:t>
      </w:r>
      <w:r w:rsidR="0093154E">
        <w:rPr>
          <w:rFonts w:ascii="Times" w:hAnsi="Times" w:cs="Arial"/>
        </w:rPr>
        <w:t xml:space="preserve">In the first application of </w:t>
      </w:r>
      <w:r w:rsidR="00911665">
        <w:rPr>
          <w:rFonts w:ascii="Times" w:hAnsi="Times" w:cs="Arial"/>
        </w:rPr>
        <w:t>this new method</w:t>
      </w:r>
      <w:r w:rsidR="0093154E">
        <w:rPr>
          <w:rFonts w:ascii="Times" w:hAnsi="Times" w:cs="Arial"/>
        </w:rPr>
        <w:t xml:space="preserve">, </w:t>
      </w:r>
      <w:r w:rsidR="0093154E" w:rsidRPr="00296182">
        <w:rPr>
          <w:rFonts w:ascii="Times" w:eastAsiaTheme="minorHAnsi" w:hAnsi="Times"/>
        </w:rPr>
        <w:t>Litzow et al. (2020</w:t>
      </w:r>
      <w:r w:rsidR="005B34DA">
        <w:rPr>
          <w:rFonts w:ascii="Times" w:eastAsiaTheme="minorHAnsi" w:hAnsi="Times"/>
        </w:rPr>
        <w:t>a</w:t>
      </w:r>
      <w:r w:rsidR="0093154E" w:rsidRPr="00296182">
        <w:rPr>
          <w:rFonts w:ascii="Times" w:eastAsiaTheme="minorHAnsi" w:hAnsi="Times"/>
        </w:rPr>
        <w:t xml:space="preserve">) </w:t>
      </w:r>
      <w:r w:rsidR="008A1E3B">
        <w:rPr>
          <w:rFonts w:ascii="Times" w:eastAsiaTheme="minorHAnsi" w:hAnsi="Times"/>
        </w:rPr>
        <w:t>examined</w:t>
      </w:r>
      <w:r w:rsidR="0093154E" w:rsidRPr="00296182">
        <w:rPr>
          <w:rFonts w:ascii="Times" w:eastAsiaTheme="minorHAnsi" w:hAnsi="Times"/>
        </w:rPr>
        <w:t xml:space="preserve"> shared trends of</w:t>
      </w:r>
      <w:r w:rsidR="0093154E">
        <w:rPr>
          <w:rFonts w:ascii="Times" w:eastAsiaTheme="minorHAnsi" w:hAnsi="Times"/>
        </w:rPr>
        <w:t xml:space="preserve"> climate</w:t>
      </w:r>
      <w:r w:rsidR="0093154E" w:rsidRPr="00296182">
        <w:rPr>
          <w:rFonts w:ascii="Times" w:eastAsiaTheme="minorHAnsi" w:hAnsi="Times"/>
        </w:rPr>
        <w:t xml:space="preserve"> and biology time</w:t>
      </w:r>
      <w:r w:rsidR="0093154E">
        <w:rPr>
          <w:rFonts w:ascii="Times" w:eastAsiaTheme="minorHAnsi" w:hAnsi="Times"/>
        </w:rPr>
        <w:t xml:space="preserve"> series in the Gulf of Alaska</w:t>
      </w:r>
      <w:r w:rsidR="00EF0350">
        <w:rPr>
          <w:rFonts w:ascii="Times" w:eastAsiaTheme="minorHAnsi" w:hAnsi="Times"/>
        </w:rPr>
        <w:t xml:space="preserve">. Their study </w:t>
      </w:r>
      <w:r w:rsidR="00557485">
        <w:rPr>
          <w:rFonts w:ascii="Times" w:eastAsiaTheme="minorHAnsi" w:hAnsi="Times"/>
        </w:rPr>
        <w:t xml:space="preserve">did not </w:t>
      </w:r>
      <w:r w:rsidR="00632468">
        <w:rPr>
          <w:rFonts w:ascii="Times" w:eastAsiaTheme="minorHAnsi" w:hAnsi="Times"/>
        </w:rPr>
        <w:t xml:space="preserve">detect </w:t>
      </w:r>
      <w:r w:rsidR="0093154E" w:rsidRPr="00296182">
        <w:rPr>
          <w:rFonts w:ascii="Times" w:eastAsiaTheme="minorHAnsi" w:hAnsi="Times"/>
        </w:rPr>
        <w:t xml:space="preserve">evidence </w:t>
      </w:r>
      <w:r w:rsidR="00557485">
        <w:rPr>
          <w:rFonts w:ascii="Times" w:eastAsiaTheme="minorHAnsi" w:hAnsi="Times"/>
        </w:rPr>
        <w:t xml:space="preserve">for wholesale community </w:t>
      </w:r>
      <w:r w:rsidR="00000B31">
        <w:rPr>
          <w:rFonts w:ascii="Times" w:eastAsiaTheme="minorHAnsi" w:hAnsi="Times"/>
        </w:rPr>
        <w:t>re</w:t>
      </w:r>
      <w:r w:rsidR="00557485">
        <w:rPr>
          <w:rFonts w:ascii="Times" w:eastAsiaTheme="minorHAnsi" w:hAnsi="Times"/>
        </w:rPr>
        <w:t>organization</w:t>
      </w:r>
      <w:r w:rsidR="0093154E" w:rsidRPr="00296182">
        <w:rPr>
          <w:rFonts w:ascii="Times" w:eastAsiaTheme="minorHAnsi" w:hAnsi="Times"/>
        </w:rPr>
        <w:t xml:space="preserve"> </w:t>
      </w:r>
      <w:r w:rsidR="00557485">
        <w:rPr>
          <w:rFonts w:ascii="Times" w:eastAsiaTheme="minorHAnsi" w:hAnsi="Times"/>
        </w:rPr>
        <w:t>during the recent northeast Pacific marine heatwave</w:t>
      </w:r>
      <w:r w:rsidR="00357D3B">
        <w:rPr>
          <w:rFonts w:ascii="Times" w:eastAsiaTheme="minorHAnsi" w:hAnsi="Times"/>
        </w:rPr>
        <w:t>;</w:t>
      </w:r>
      <w:r w:rsidR="00632468">
        <w:rPr>
          <w:rFonts w:ascii="Times" w:eastAsiaTheme="minorHAnsi" w:hAnsi="Times"/>
        </w:rPr>
        <w:t xml:space="preserve"> h</w:t>
      </w:r>
      <w:r w:rsidR="00000B31">
        <w:rPr>
          <w:rFonts w:ascii="Times" w:eastAsiaTheme="minorHAnsi" w:hAnsi="Times"/>
        </w:rPr>
        <w:t>owever</w:t>
      </w:r>
      <w:r w:rsidR="00357D3B">
        <w:rPr>
          <w:rFonts w:ascii="Times" w:eastAsiaTheme="minorHAnsi" w:hAnsi="Times"/>
        </w:rPr>
        <w:t>,</w:t>
      </w:r>
      <w:r w:rsidR="00632468">
        <w:rPr>
          <w:rFonts w:ascii="Times" w:eastAsiaTheme="minorHAnsi" w:hAnsi="Times"/>
        </w:rPr>
        <w:t xml:space="preserve"> </w:t>
      </w:r>
      <w:r w:rsidR="00000B31">
        <w:rPr>
          <w:rFonts w:ascii="Times" w:eastAsiaTheme="minorHAnsi" w:hAnsi="Times"/>
        </w:rPr>
        <w:t>t</w:t>
      </w:r>
      <w:r w:rsidR="00557485">
        <w:rPr>
          <w:rFonts w:ascii="Times" w:eastAsiaTheme="minorHAnsi" w:hAnsi="Times"/>
        </w:rPr>
        <w:t xml:space="preserve">heir </w:t>
      </w:r>
      <w:r w:rsidR="00632468">
        <w:rPr>
          <w:rFonts w:ascii="Times" w:eastAsiaTheme="minorHAnsi" w:hAnsi="Times"/>
        </w:rPr>
        <w:t>findings</w:t>
      </w:r>
      <w:r w:rsidR="00F02636">
        <w:rPr>
          <w:rFonts w:ascii="Times" w:eastAsiaTheme="minorHAnsi" w:hAnsi="Times"/>
        </w:rPr>
        <w:t xml:space="preserve"> </w:t>
      </w:r>
      <w:r w:rsidR="00000B31">
        <w:rPr>
          <w:rFonts w:ascii="Times" w:eastAsiaTheme="minorHAnsi" w:hAnsi="Times"/>
        </w:rPr>
        <w:t>indicate</w:t>
      </w:r>
      <w:r w:rsidR="00194116">
        <w:rPr>
          <w:rFonts w:ascii="Times" w:eastAsiaTheme="minorHAnsi" w:hAnsi="Times"/>
        </w:rPr>
        <w:t>d</w:t>
      </w:r>
      <w:r w:rsidR="00F02636">
        <w:rPr>
          <w:rFonts w:ascii="Times" w:eastAsiaTheme="minorHAnsi" w:hAnsi="Times"/>
        </w:rPr>
        <w:t xml:space="preserve"> </w:t>
      </w:r>
      <w:r w:rsidR="00F0201B">
        <w:rPr>
          <w:rFonts w:ascii="Times" w:eastAsiaTheme="minorHAnsi" w:hAnsi="Times"/>
        </w:rPr>
        <w:t xml:space="preserve">potential for new </w:t>
      </w:r>
      <w:r w:rsidR="00557485">
        <w:rPr>
          <w:rFonts w:ascii="Times" w:eastAsiaTheme="minorHAnsi" w:hAnsi="Times"/>
        </w:rPr>
        <w:t>patterns of ecosystem</w:t>
      </w:r>
      <w:r w:rsidR="0093154E">
        <w:rPr>
          <w:rFonts w:ascii="Times" w:eastAsiaTheme="minorHAnsi" w:hAnsi="Times"/>
        </w:rPr>
        <w:t xml:space="preserve"> </w:t>
      </w:r>
      <w:r w:rsidR="00000B31">
        <w:rPr>
          <w:rFonts w:ascii="Times" w:eastAsiaTheme="minorHAnsi" w:hAnsi="Times"/>
        </w:rPr>
        <w:t xml:space="preserve">functioning </w:t>
      </w:r>
      <w:r w:rsidR="00557485">
        <w:rPr>
          <w:rFonts w:ascii="Times" w:eastAsiaTheme="minorHAnsi" w:hAnsi="Times"/>
        </w:rPr>
        <w:t>with continued warming of ocean temperatures</w:t>
      </w:r>
      <w:r w:rsidR="00000B31">
        <w:rPr>
          <w:rFonts w:ascii="Times" w:eastAsiaTheme="minorHAnsi" w:hAnsi="Times"/>
        </w:rPr>
        <w:t>.</w:t>
      </w:r>
    </w:p>
    <w:p w14:paraId="129F09AA" w14:textId="2C3F4E98" w:rsidR="0093154E" w:rsidRPr="00A3335D" w:rsidRDefault="0093154E" w:rsidP="00A612C8">
      <w:pPr>
        <w:autoSpaceDE w:val="0"/>
        <w:autoSpaceDN w:val="0"/>
        <w:adjustRightInd w:val="0"/>
        <w:spacing w:line="480" w:lineRule="auto"/>
        <w:ind w:firstLine="720"/>
        <w:rPr>
          <w:rFonts w:ascii="Times" w:hAnsi="Times" w:cs="Arial"/>
        </w:rPr>
      </w:pPr>
      <w:del w:id="22" w:author="Mary Hunsicker" w:date="2021-11-23T15:27:00Z">
        <w:r w:rsidDel="00A433C6">
          <w:rPr>
            <w:rFonts w:ascii="Times" w:hAnsi="Times" w:cs="Arial"/>
          </w:rPr>
          <w:delText xml:space="preserve">Here </w:delText>
        </w:r>
      </w:del>
      <w:ins w:id="23" w:author="Mary Hunsicker" w:date="2021-11-23T15:27:00Z">
        <w:r w:rsidR="00A433C6">
          <w:rPr>
            <w:rFonts w:ascii="Times" w:hAnsi="Times" w:cs="Arial"/>
          </w:rPr>
          <w:t xml:space="preserve">The goal of our study is to </w:t>
        </w:r>
      </w:ins>
      <w:del w:id="24" w:author="Mary Hunsicker" w:date="2021-11-23T15:27:00Z">
        <w:r w:rsidDel="00A433C6">
          <w:rPr>
            <w:rFonts w:ascii="Times" w:hAnsi="Times" w:cs="Arial"/>
          </w:rPr>
          <w:delText xml:space="preserve">we </w:delText>
        </w:r>
      </w:del>
      <w:r w:rsidR="00000B31">
        <w:rPr>
          <w:rFonts w:ascii="Times" w:hAnsi="Times" w:cs="Arial"/>
        </w:rPr>
        <w:t xml:space="preserve">build on </w:t>
      </w:r>
      <w:r>
        <w:rPr>
          <w:rFonts w:ascii="Times" w:hAnsi="Times" w:cs="Arial"/>
        </w:rPr>
        <w:t>this set</w:t>
      </w:r>
      <w:r w:rsidRPr="00CD1105">
        <w:rPr>
          <w:rFonts w:ascii="Times" w:hAnsi="Times" w:cs="Arial"/>
        </w:rPr>
        <w:t xml:space="preserve"> </w:t>
      </w:r>
      <w:r>
        <w:rPr>
          <w:rFonts w:ascii="Times" w:hAnsi="Times" w:cs="Arial"/>
        </w:rPr>
        <w:t xml:space="preserve">of </w:t>
      </w:r>
      <w:r w:rsidRPr="00CD1105">
        <w:rPr>
          <w:rFonts w:ascii="Times" w:hAnsi="Times" w:cs="Arial"/>
        </w:rPr>
        <w:t>novel statistical tools</w:t>
      </w:r>
      <w:r>
        <w:rPr>
          <w:rFonts w:ascii="Times" w:hAnsi="Times" w:cs="Arial"/>
        </w:rPr>
        <w:t xml:space="preserve"> to develop a </w:t>
      </w:r>
      <w:r w:rsidR="00825002">
        <w:rPr>
          <w:rFonts w:ascii="Times" w:hAnsi="Times" w:cs="Arial"/>
        </w:rPr>
        <w:t>model of the</w:t>
      </w:r>
      <w:r w:rsidR="00632468">
        <w:rPr>
          <w:rFonts w:ascii="Times" w:hAnsi="Times" w:cs="Arial"/>
        </w:rPr>
        <w:t xml:space="preserve"> </w:t>
      </w:r>
      <w:r w:rsidR="00BF5001">
        <w:rPr>
          <w:rFonts w:ascii="Times" w:hAnsi="Times" w:cs="Arial"/>
        </w:rPr>
        <w:t>CCE</w:t>
      </w:r>
      <w:r w:rsidR="00632468">
        <w:rPr>
          <w:rFonts w:ascii="Times" w:hAnsi="Times" w:cs="Arial"/>
        </w:rPr>
        <w:t xml:space="preserve"> </w:t>
      </w:r>
      <w:r w:rsidR="00825002">
        <w:rPr>
          <w:rFonts w:ascii="Times" w:hAnsi="Times" w:cs="Arial"/>
        </w:rPr>
        <w:t>state</w:t>
      </w:r>
      <w:r w:rsidR="00C95F15">
        <w:rPr>
          <w:rFonts w:ascii="Times" w:hAnsi="Times" w:cs="Arial"/>
        </w:rPr>
        <w:t xml:space="preserve"> </w:t>
      </w:r>
      <w:r>
        <w:rPr>
          <w:rFonts w:ascii="Times" w:hAnsi="Times" w:cs="Arial"/>
        </w:rPr>
        <w:t xml:space="preserve">that </w:t>
      </w:r>
      <w:r w:rsidR="00000B31">
        <w:rPr>
          <w:rFonts w:ascii="Times" w:hAnsi="Times" w:cs="Arial"/>
        </w:rPr>
        <w:t>can both t</w:t>
      </w:r>
      <w:r>
        <w:rPr>
          <w:rFonts w:ascii="Times" w:hAnsi="Times" w:cs="Arial"/>
        </w:rPr>
        <w:t xml:space="preserve">rack </w:t>
      </w:r>
      <w:r w:rsidR="00000B31">
        <w:rPr>
          <w:rFonts w:ascii="Times" w:hAnsi="Times" w:cs="Arial"/>
        </w:rPr>
        <w:t xml:space="preserve">and forecast </w:t>
      </w:r>
      <w:r w:rsidR="008E10F0">
        <w:rPr>
          <w:rFonts w:ascii="Times" w:hAnsi="Times" w:cs="Arial"/>
        </w:rPr>
        <w:t>ecosystem</w:t>
      </w:r>
      <w:r w:rsidR="00C95F15">
        <w:rPr>
          <w:rFonts w:ascii="Times" w:hAnsi="Times" w:cs="Arial"/>
        </w:rPr>
        <w:t xml:space="preserve"> changes in response</w:t>
      </w:r>
      <w:r>
        <w:rPr>
          <w:rFonts w:ascii="Times" w:hAnsi="Times" w:cs="Arial"/>
        </w:rPr>
        <w:t xml:space="preserve"> to climate perturbations.</w:t>
      </w:r>
      <w:r w:rsidR="00C95F15">
        <w:rPr>
          <w:rFonts w:ascii="Times" w:hAnsi="Times" w:cs="Arial"/>
        </w:rPr>
        <w:t xml:space="preserve"> </w:t>
      </w:r>
      <w:ins w:id="25" w:author="Mary Hunsicker" w:date="2021-11-23T15:28:00Z">
        <w:r w:rsidR="00A433C6">
          <w:rPr>
            <w:rFonts w:ascii="Times" w:hAnsi="Times" w:cs="Arial"/>
          </w:rPr>
          <w:t>More s</w:t>
        </w:r>
      </w:ins>
      <w:del w:id="26" w:author="Mary Hunsicker" w:date="2021-11-23T15:28:00Z">
        <w:r w:rsidR="00C95F15" w:rsidDel="00A433C6">
          <w:rPr>
            <w:rFonts w:ascii="Times" w:hAnsi="Times" w:cs="Arial"/>
          </w:rPr>
          <w:delText>S</w:delText>
        </w:r>
      </w:del>
      <w:r w:rsidR="00C95F15">
        <w:rPr>
          <w:rFonts w:ascii="Times" w:hAnsi="Times" w:cs="Arial"/>
        </w:rPr>
        <w:t>pecifically, w</w:t>
      </w:r>
      <w:r w:rsidR="00000B31">
        <w:rPr>
          <w:rFonts w:ascii="Times" w:hAnsi="Times" w:cs="Arial"/>
        </w:rPr>
        <w:t>e</w:t>
      </w:r>
      <w:r>
        <w:rPr>
          <w:rFonts w:ascii="Times" w:hAnsi="Times" w:cs="Arial"/>
        </w:rPr>
        <w:t xml:space="preserve"> </w:t>
      </w:r>
      <w:r w:rsidR="00000B31">
        <w:rPr>
          <w:rFonts w:ascii="Times" w:hAnsi="Times" w:cs="Arial"/>
        </w:rPr>
        <w:t>expand the</w:t>
      </w:r>
      <w:r>
        <w:rPr>
          <w:rFonts w:ascii="Times" w:hAnsi="Times" w:cs="Arial"/>
        </w:rPr>
        <w:t xml:space="preserve"> Bayesian</w:t>
      </w:r>
      <w:r w:rsidRPr="0051516E">
        <w:rPr>
          <w:rFonts w:ascii="Times" w:hAnsi="Times" w:cs="Arial"/>
        </w:rPr>
        <w:t xml:space="preserve"> </w:t>
      </w:r>
      <w:r>
        <w:rPr>
          <w:rFonts w:ascii="Times" w:hAnsi="Times" w:cs="Arial"/>
        </w:rPr>
        <w:t xml:space="preserve">implementation of </w:t>
      </w:r>
      <w:r w:rsidRPr="0051516E">
        <w:rPr>
          <w:rFonts w:ascii="Times" w:hAnsi="Times" w:cs="Arial"/>
        </w:rPr>
        <w:t>DFA</w:t>
      </w:r>
      <w:r>
        <w:rPr>
          <w:rFonts w:ascii="Times" w:hAnsi="Times" w:cs="Arial"/>
        </w:rPr>
        <w:t xml:space="preserve"> to test the </w:t>
      </w:r>
      <w:r w:rsidRPr="0051516E">
        <w:rPr>
          <w:rFonts w:ascii="Times" w:hAnsi="Times" w:cs="Arial"/>
        </w:rPr>
        <w:t xml:space="preserve">community response to </w:t>
      </w:r>
      <w:r>
        <w:rPr>
          <w:rFonts w:ascii="Times" w:hAnsi="Times" w:cs="Arial"/>
        </w:rPr>
        <w:t>environmental</w:t>
      </w:r>
      <w:r w:rsidRPr="0051516E">
        <w:rPr>
          <w:rFonts w:ascii="Times" w:hAnsi="Times" w:cs="Arial"/>
        </w:rPr>
        <w:t xml:space="preserve"> variables </w:t>
      </w:r>
      <w:r>
        <w:rPr>
          <w:rFonts w:ascii="Times" w:hAnsi="Times" w:cs="Arial"/>
        </w:rPr>
        <w:t xml:space="preserve">within the modeling framework and </w:t>
      </w:r>
      <w:r w:rsidRPr="0051516E">
        <w:rPr>
          <w:rFonts w:ascii="Times" w:hAnsi="Times" w:cs="Arial"/>
          <w:bCs/>
          <w:szCs w:val="22"/>
        </w:rPr>
        <w:t>to</w:t>
      </w:r>
      <w:r>
        <w:rPr>
          <w:rFonts w:ascii="Times" w:hAnsi="Times" w:cs="Arial"/>
          <w:bCs/>
          <w:szCs w:val="22"/>
        </w:rPr>
        <w:t xml:space="preserve"> </w:t>
      </w:r>
      <w:r w:rsidRPr="0051516E">
        <w:rPr>
          <w:rFonts w:ascii="Times" w:hAnsi="Times" w:cs="Arial"/>
          <w:bCs/>
          <w:szCs w:val="22"/>
        </w:rPr>
        <w:t xml:space="preserve">develop </w:t>
      </w:r>
      <w:r>
        <w:rPr>
          <w:rFonts w:ascii="Times" w:hAnsi="Times" w:cs="Arial"/>
          <w:bCs/>
          <w:szCs w:val="22"/>
        </w:rPr>
        <w:t>near-term f</w:t>
      </w:r>
      <w:r w:rsidRPr="0051516E">
        <w:rPr>
          <w:rFonts w:ascii="Times" w:hAnsi="Times" w:cs="Arial"/>
          <w:bCs/>
          <w:szCs w:val="22"/>
        </w:rPr>
        <w:t xml:space="preserve">orecasts of </w:t>
      </w:r>
      <w:r>
        <w:rPr>
          <w:rFonts w:ascii="Times" w:hAnsi="Times" w:cs="Arial"/>
          <w:bCs/>
          <w:szCs w:val="22"/>
        </w:rPr>
        <w:t xml:space="preserve">future community </w:t>
      </w:r>
      <w:r w:rsidRPr="0051516E">
        <w:rPr>
          <w:rFonts w:ascii="Times" w:hAnsi="Times" w:cs="Arial"/>
          <w:bCs/>
          <w:szCs w:val="22"/>
        </w:rPr>
        <w:t>state</w:t>
      </w:r>
      <w:r w:rsidR="00C95F15">
        <w:rPr>
          <w:rFonts w:ascii="Times" w:hAnsi="Times" w:cs="Arial"/>
          <w:bCs/>
          <w:szCs w:val="22"/>
        </w:rPr>
        <w:t>s</w:t>
      </w:r>
      <w:r>
        <w:rPr>
          <w:rFonts w:ascii="Times" w:hAnsi="Times" w:cs="Arial"/>
          <w:bCs/>
          <w:szCs w:val="22"/>
        </w:rPr>
        <w:t>.</w:t>
      </w:r>
      <w:r>
        <w:rPr>
          <w:rFonts w:ascii="Times" w:hAnsi="Times" w:cs="Arial"/>
        </w:rPr>
        <w:t xml:space="preserve"> Using climate and biological data from the central and southern regions of the CCE, o</w:t>
      </w:r>
      <w:r w:rsidRPr="00CD1105">
        <w:rPr>
          <w:rFonts w:ascii="Times" w:hAnsi="Times" w:cs="Arial"/>
        </w:rPr>
        <w:t xml:space="preserve">ur </w:t>
      </w:r>
      <w:del w:id="27" w:author="Mary Hunsicker" w:date="2021-11-23T15:27:00Z">
        <w:r w:rsidRPr="00CD1105" w:rsidDel="00A433C6">
          <w:rPr>
            <w:rFonts w:ascii="Times" w:hAnsi="Times" w:cs="Arial"/>
          </w:rPr>
          <w:delText xml:space="preserve">goals </w:delText>
        </w:r>
      </w:del>
      <w:ins w:id="28" w:author="Mary Hunsicker" w:date="2021-11-23T15:27:00Z">
        <w:r w:rsidR="00A433C6">
          <w:rPr>
            <w:rFonts w:ascii="Times" w:hAnsi="Times" w:cs="Arial"/>
          </w:rPr>
          <w:t>specific o</w:t>
        </w:r>
      </w:ins>
      <w:ins w:id="29" w:author="Mary Hunsicker" w:date="2021-11-23T15:28:00Z">
        <w:r w:rsidR="00A433C6">
          <w:rPr>
            <w:rFonts w:ascii="Times" w:hAnsi="Times" w:cs="Arial"/>
          </w:rPr>
          <w:t xml:space="preserve">bjectives </w:t>
        </w:r>
      </w:ins>
      <w:r w:rsidRPr="00CD1105">
        <w:rPr>
          <w:rFonts w:ascii="Times" w:hAnsi="Times" w:cs="Arial"/>
        </w:rPr>
        <w:t xml:space="preserve">were to: </w:t>
      </w:r>
      <w:r w:rsidR="00F02636">
        <w:rPr>
          <w:rFonts w:ascii="Times" w:hAnsi="Times" w:cs="Arial"/>
        </w:rPr>
        <w:t>(</w:t>
      </w:r>
      <w:r w:rsidRPr="00CD1105">
        <w:rPr>
          <w:rFonts w:ascii="Times" w:hAnsi="Times" w:cs="Arial"/>
        </w:rPr>
        <w:t>1) summarize environmental and biological variability during 2014</w:t>
      </w:r>
      <w:r w:rsidR="00F02636">
        <w:rPr>
          <w:rFonts w:ascii="Times" w:hAnsi="Times" w:cs="Arial"/>
        </w:rPr>
        <w:t>–</w:t>
      </w:r>
      <w:r w:rsidRPr="00CD1105">
        <w:rPr>
          <w:rFonts w:ascii="Times" w:hAnsi="Times" w:cs="Arial"/>
        </w:rPr>
        <w:t xml:space="preserve">2016 </w:t>
      </w:r>
      <w:ins w:id="30" w:author="Mary Hunsicker" w:date="2021-11-23T15:30:00Z">
        <w:r w:rsidR="00A433C6">
          <w:rPr>
            <w:rFonts w:ascii="Times" w:hAnsi="Times" w:cs="Arial"/>
          </w:rPr>
          <w:t xml:space="preserve">marine heatwave </w:t>
        </w:r>
      </w:ins>
      <w:r w:rsidRPr="00CD1105">
        <w:rPr>
          <w:rFonts w:ascii="Times" w:hAnsi="Times" w:cs="Arial"/>
        </w:rPr>
        <w:t xml:space="preserve">and compare these patterns to past variability; </w:t>
      </w:r>
      <w:r w:rsidR="00F02636">
        <w:rPr>
          <w:rFonts w:ascii="Times" w:hAnsi="Times" w:cs="Arial"/>
        </w:rPr>
        <w:t>(</w:t>
      </w:r>
      <w:r w:rsidRPr="00CD1105">
        <w:rPr>
          <w:rFonts w:ascii="Times" w:hAnsi="Times" w:cs="Arial"/>
        </w:rPr>
        <w:t xml:space="preserve">2) </w:t>
      </w:r>
      <w:ins w:id="31" w:author="Mary Hunsicker" w:date="2021-11-23T15:30:00Z">
        <w:r w:rsidR="00A433C6" w:rsidRPr="007E70E0">
          <w:rPr>
            <w:rFonts w:ascii="Times" w:hAnsi="Times" w:cs="Arial"/>
          </w:rPr>
          <w:t xml:space="preserve">examine whether there is evidence </w:t>
        </w:r>
      </w:ins>
      <w:del w:id="32" w:author="Mary Hunsicker" w:date="2021-11-23T15:31:00Z">
        <w:r w:rsidRPr="00CD1105" w:rsidDel="00A433C6">
          <w:rPr>
            <w:rFonts w:ascii="Times" w:hAnsi="Times" w:cs="Arial"/>
          </w:rPr>
          <w:delText xml:space="preserve">assess the probability </w:delText>
        </w:r>
        <w:r w:rsidDel="00A433C6">
          <w:rPr>
            <w:rFonts w:ascii="Times" w:hAnsi="Times" w:cs="Arial"/>
          </w:rPr>
          <w:delText xml:space="preserve">of </w:delText>
        </w:r>
      </w:del>
      <w:ins w:id="33" w:author="Mary Hunsicker" w:date="2021-11-23T15:31:00Z">
        <w:r w:rsidR="00A433C6">
          <w:rPr>
            <w:rFonts w:ascii="Times" w:hAnsi="Times" w:cs="Arial"/>
          </w:rPr>
          <w:t xml:space="preserve">of </w:t>
        </w:r>
      </w:ins>
      <w:del w:id="34" w:author="Mary Hunsicker" w:date="2021-11-23T15:31:00Z">
        <w:r w:rsidRPr="00CD1105" w:rsidDel="00A433C6">
          <w:rPr>
            <w:rFonts w:ascii="Times" w:hAnsi="Times" w:cs="Arial"/>
          </w:rPr>
          <w:delText xml:space="preserve">observed </w:delText>
        </w:r>
      </w:del>
      <w:r w:rsidRPr="00CD1105">
        <w:rPr>
          <w:rFonts w:ascii="Times" w:hAnsi="Times" w:cs="Arial"/>
        </w:rPr>
        <w:t xml:space="preserve">departures from previous climate patterns </w:t>
      </w:r>
      <w:r>
        <w:rPr>
          <w:rFonts w:ascii="Times" w:hAnsi="Times" w:cs="Arial"/>
        </w:rPr>
        <w:t>and of s</w:t>
      </w:r>
      <w:r w:rsidRPr="00CD1105">
        <w:rPr>
          <w:rFonts w:ascii="Times" w:hAnsi="Times" w:cs="Arial"/>
        </w:rPr>
        <w:t xml:space="preserve">witches to </w:t>
      </w:r>
      <w:ins w:id="35" w:author="Mary Hunsicker" w:date="2021-11-23T15:34:00Z">
        <w:r w:rsidR="00A433C6">
          <w:rPr>
            <w:rFonts w:ascii="Times" w:hAnsi="Times" w:cs="Arial"/>
          </w:rPr>
          <w:t xml:space="preserve">a </w:t>
        </w:r>
      </w:ins>
      <w:r w:rsidRPr="00CD1105">
        <w:rPr>
          <w:rFonts w:ascii="Times" w:hAnsi="Times" w:cs="Arial"/>
        </w:rPr>
        <w:t xml:space="preserve">new </w:t>
      </w:r>
      <w:del w:id="36" w:author="Mary Hunsicker" w:date="2021-11-23T15:34:00Z">
        <w:r w:rsidRPr="00CD1105" w:rsidDel="00A433C6">
          <w:rPr>
            <w:rFonts w:ascii="Times" w:hAnsi="Times" w:cs="Arial"/>
          </w:rPr>
          <w:delText>states in community variability</w:delText>
        </w:r>
      </w:del>
      <w:ins w:id="37" w:author="Mary Hunsicker" w:date="2021-11-23T15:34:00Z">
        <w:r w:rsidR="00A433C6">
          <w:rPr>
            <w:rFonts w:ascii="Times" w:hAnsi="Times" w:cs="Arial"/>
          </w:rPr>
          <w:t>community state</w:t>
        </w:r>
      </w:ins>
      <w:r w:rsidRPr="00CD1105">
        <w:rPr>
          <w:rFonts w:ascii="Times" w:hAnsi="Times" w:cs="Arial"/>
        </w:rPr>
        <w:t xml:space="preserve"> during the heatwave; </w:t>
      </w:r>
      <w:r w:rsidR="00F02636">
        <w:rPr>
          <w:rFonts w:ascii="Times" w:hAnsi="Times" w:cs="Arial"/>
        </w:rPr>
        <w:t>(</w:t>
      </w:r>
      <w:r w:rsidRPr="00CD1105">
        <w:rPr>
          <w:rFonts w:ascii="Times" w:hAnsi="Times" w:cs="Arial"/>
        </w:rPr>
        <w:t xml:space="preserve">3) </w:t>
      </w:r>
      <w:r>
        <w:rPr>
          <w:rFonts w:ascii="Times" w:hAnsi="Times" w:cs="Arial"/>
        </w:rPr>
        <w:t>identify relationships, if any, between community variability and climate variables</w:t>
      </w:r>
      <w:r w:rsidRPr="00CD1105">
        <w:rPr>
          <w:rFonts w:ascii="Times" w:hAnsi="Times" w:cs="Arial"/>
        </w:rPr>
        <w:t xml:space="preserve">; and </w:t>
      </w:r>
      <w:r w:rsidR="00F02636">
        <w:rPr>
          <w:rFonts w:ascii="Times" w:hAnsi="Times" w:cs="Arial"/>
        </w:rPr>
        <w:t>(</w:t>
      </w:r>
      <w:r w:rsidRPr="00CD1105">
        <w:rPr>
          <w:rFonts w:ascii="Times" w:hAnsi="Times" w:cs="Arial"/>
        </w:rPr>
        <w:t xml:space="preserve">4) </w:t>
      </w:r>
      <w:r>
        <w:rPr>
          <w:rFonts w:ascii="Times" w:hAnsi="Times" w:cs="Arial"/>
        </w:rPr>
        <w:t xml:space="preserve">test our ability to create </w:t>
      </w:r>
      <w:r w:rsidR="00F24E1A">
        <w:rPr>
          <w:rFonts w:ascii="Times" w:hAnsi="Times" w:cs="Arial"/>
        </w:rPr>
        <w:t>one</w:t>
      </w:r>
      <w:r w:rsidR="00E138D4">
        <w:rPr>
          <w:rFonts w:ascii="Times" w:hAnsi="Times" w:cs="Arial"/>
        </w:rPr>
        <w:t>-</w:t>
      </w:r>
      <w:r w:rsidR="00F24E1A">
        <w:rPr>
          <w:rFonts w:ascii="Times" w:hAnsi="Times" w:cs="Arial"/>
        </w:rPr>
        <w:t>year ahead</w:t>
      </w:r>
      <w:r w:rsidRPr="00CD1105">
        <w:rPr>
          <w:rFonts w:ascii="Times" w:hAnsi="Times" w:cs="Arial"/>
        </w:rPr>
        <w:t xml:space="preserve"> </w:t>
      </w:r>
      <w:del w:id="38" w:author="Mary Hunsicker" w:date="2021-11-23T15:33:00Z">
        <w:r w:rsidR="000C2977" w:rsidDel="00A433C6">
          <w:rPr>
            <w:rFonts w:ascii="Times" w:hAnsi="Times" w:cs="Arial"/>
          </w:rPr>
          <w:delText xml:space="preserve">simultaneous </w:delText>
        </w:r>
      </w:del>
      <w:r w:rsidRPr="00CD1105">
        <w:rPr>
          <w:rFonts w:ascii="Times" w:hAnsi="Times" w:cs="Arial"/>
        </w:rPr>
        <w:t>forecast</w:t>
      </w:r>
      <w:r>
        <w:rPr>
          <w:rFonts w:ascii="Times" w:hAnsi="Times" w:cs="Arial"/>
        </w:rPr>
        <w:t>s</w:t>
      </w:r>
      <w:r w:rsidRPr="00CD1105">
        <w:rPr>
          <w:rFonts w:ascii="Times" w:hAnsi="Times" w:cs="Arial"/>
        </w:rPr>
        <w:t xml:space="preserve"> of</w:t>
      </w:r>
      <w:r>
        <w:rPr>
          <w:rFonts w:ascii="Times" w:hAnsi="Times" w:cs="Arial"/>
        </w:rPr>
        <w:t xml:space="preserve"> </w:t>
      </w:r>
      <w:r w:rsidR="000C2977">
        <w:rPr>
          <w:rFonts w:ascii="Times" w:hAnsi="Times" w:cs="Arial"/>
        </w:rPr>
        <w:t xml:space="preserve">species responses and the </w:t>
      </w:r>
      <w:r>
        <w:rPr>
          <w:rFonts w:ascii="Times" w:hAnsi="Times" w:cs="Arial"/>
        </w:rPr>
        <w:t>c</w:t>
      </w:r>
      <w:r w:rsidRPr="00CD1105">
        <w:rPr>
          <w:rFonts w:ascii="Times" w:hAnsi="Times" w:cs="Arial"/>
        </w:rPr>
        <w:t xml:space="preserve">ommunity </w:t>
      </w:r>
      <w:r>
        <w:rPr>
          <w:rFonts w:ascii="Times" w:hAnsi="Times" w:cs="Arial"/>
        </w:rPr>
        <w:t xml:space="preserve">state </w:t>
      </w:r>
      <w:r>
        <w:rPr>
          <w:rFonts w:ascii="Times" w:hAnsi="Times" w:cs="Arial"/>
          <w:bCs/>
          <w:szCs w:val="22"/>
        </w:rPr>
        <w:t xml:space="preserve">based on environmental </w:t>
      </w:r>
      <w:r w:rsidR="00E4763A">
        <w:rPr>
          <w:rFonts w:ascii="Times" w:hAnsi="Times" w:cs="Arial"/>
          <w:bCs/>
          <w:szCs w:val="22"/>
        </w:rPr>
        <w:t xml:space="preserve">information. </w:t>
      </w:r>
      <w:r w:rsidR="00E4763A" w:rsidRPr="00A3335D">
        <w:rPr>
          <w:rFonts w:ascii="Times" w:hAnsi="Times" w:cs="Arial"/>
          <w:bCs/>
          <w:szCs w:val="22"/>
        </w:rPr>
        <w:t>While the focus of our study is the CCE, the approach applied here is</w:t>
      </w:r>
      <w:r w:rsidR="00C95F15" w:rsidRPr="00A3335D">
        <w:rPr>
          <w:rFonts w:ascii="Times" w:hAnsi="Times" w:cs="Arial"/>
          <w:bCs/>
          <w:szCs w:val="22"/>
        </w:rPr>
        <w:t xml:space="preserve"> </w:t>
      </w:r>
      <w:r w:rsidR="008E10F0">
        <w:rPr>
          <w:rFonts w:ascii="Times" w:hAnsi="Times" w:cs="Arial"/>
          <w:bCs/>
          <w:szCs w:val="22"/>
        </w:rPr>
        <w:t xml:space="preserve">widely </w:t>
      </w:r>
      <w:r w:rsidR="00C95F15" w:rsidRPr="00A3335D">
        <w:rPr>
          <w:rFonts w:ascii="Times" w:hAnsi="Times" w:cs="Arial"/>
          <w:bCs/>
          <w:szCs w:val="22"/>
        </w:rPr>
        <w:t>applicable t</w:t>
      </w:r>
      <w:r w:rsidR="00A3335D" w:rsidRPr="00A3335D">
        <w:rPr>
          <w:rFonts w:ascii="Times" w:hAnsi="Times" w:cs="Arial"/>
          <w:bCs/>
          <w:szCs w:val="22"/>
        </w:rPr>
        <w:t xml:space="preserve">o </w:t>
      </w:r>
      <w:r w:rsidR="009C6B4C">
        <w:rPr>
          <w:rFonts w:ascii="Times" w:hAnsi="Times" w:cs="Arial"/>
          <w:bCs/>
          <w:szCs w:val="22"/>
        </w:rPr>
        <w:t xml:space="preserve">the </w:t>
      </w:r>
      <w:r w:rsidR="009E67AF">
        <w:rPr>
          <w:rFonts w:ascii="Times" w:hAnsi="Times" w:cs="Arial"/>
          <w:bCs/>
          <w:szCs w:val="22"/>
        </w:rPr>
        <w:t xml:space="preserve">myriad </w:t>
      </w:r>
      <w:r w:rsidR="008E10F0">
        <w:rPr>
          <w:rFonts w:ascii="Times" w:hAnsi="Times" w:cs="Arial"/>
          <w:bCs/>
          <w:szCs w:val="22"/>
        </w:rPr>
        <w:t>marine</w:t>
      </w:r>
      <w:r w:rsidR="00A3335D" w:rsidRPr="00A3335D">
        <w:rPr>
          <w:rFonts w:ascii="Times" w:hAnsi="Times" w:cs="Arial"/>
          <w:bCs/>
          <w:szCs w:val="22"/>
        </w:rPr>
        <w:t xml:space="preserve"> </w:t>
      </w:r>
      <w:r w:rsidR="009C6B4C">
        <w:rPr>
          <w:rFonts w:ascii="Times" w:hAnsi="Times" w:cs="Arial"/>
          <w:bCs/>
          <w:szCs w:val="22"/>
        </w:rPr>
        <w:t xml:space="preserve">ecosystems </w:t>
      </w:r>
      <w:r w:rsidR="00357D3B">
        <w:rPr>
          <w:rFonts w:ascii="Times" w:hAnsi="Times" w:cs="Arial"/>
          <w:bCs/>
          <w:szCs w:val="22"/>
        </w:rPr>
        <w:t xml:space="preserve">worldwide </w:t>
      </w:r>
      <w:r w:rsidR="00495214">
        <w:rPr>
          <w:rFonts w:ascii="Times" w:hAnsi="Times" w:cs="Arial"/>
          <w:bCs/>
          <w:szCs w:val="22"/>
        </w:rPr>
        <w:t>that are vulnerable to a</w:t>
      </w:r>
      <w:r w:rsidR="009C6B4C">
        <w:rPr>
          <w:rFonts w:ascii="Times" w:hAnsi="Times" w:cs="Arial"/>
          <w:bCs/>
          <w:szCs w:val="22"/>
        </w:rPr>
        <w:t xml:space="preserve"> </w:t>
      </w:r>
      <w:r w:rsidR="00C95F15" w:rsidRPr="00A3335D">
        <w:rPr>
          <w:rFonts w:ascii="Times" w:hAnsi="Times" w:cs="Arial"/>
          <w:bCs/>
          <w:szCs w:val="22"/>
        </w:rPr>
        <w:t>rapidly changing climate.</w:t>
      </w:r>
    </w:p>
    <w:p w14:paraId="7A4288A2" w14:textId="77777777" w:rsidR="0093154E" w:rsidRPr="00E80A96" w:rsidRDefault="0093154E" w:rsidP="00A612C8">
      <w:pPr>
        <w:spacing w:line="480" w:lineRule="auto"/>
        <w:rPr>
          <w:rFonts w:ascii="Times" w:hAnsi="Times" w:cs="Arial"/>
        </w:rPr>
      </w:pPr>
    </w:p>
    <w:p w14:paraId="6580B2CC" w14:textId="77777777" w:rsidR="0093154E" w:rsidRPr="00E80A96" w:rsidRDefault="0093154E" w:rsidP="00A612C8">
      <w:pPr>
        <w:spacing w:line="480" w:lineRule="auto"/>
        <w:rPr>
          <w:rFonts w:ascii="Times" w:hAnsi="Times" w:cs="Arial"/>
        </w:rPr>
      </w:pPr>
      <w:r w:rsidRPr="00712BE6">
        <w:rPr>
          <w:rFonts w:ascii="Times" w:hAnsi="Times" w:cs="Arial"/>
          <w:b/>
        </w:rPr>
        <w:t>Methods</w:t>
      </w:r>
    </w:p>
    <w:p w14:paraId="1558375F" w14:textId="77777777" w:rsidR="0093154E" w:rsidRDefault="0093154E" w:rsidP="00A612C8">
      <w:pPr>
        <w:spacing w:line="480" w:lineRule="auto"/>
        <w:rPr>
          <w:rFonts w:ascii="Times" w:hAnsi="Times" w:cs="Arial"/>
          <w:i/>
        </w:rPr>
      </w:pPr>
      <w:r w:rsidRPr="00E80A96">
        <w:rPr>
          <w:rFonts w:ascii="Times" w:hAnsi="Times" w:cs="Arial"/>
          <w:i/>
        </w:rPr>
        <w:t>Data</w:t>
      </w:r>
    </w:p>
    <w:p w14:paraId="65AF404D" w14:textId="1AFCD0BF" w:rsidR="002F2F12" w:rsidRPr="00283066" w:rsidRDefault="0093154E" w:rsidP="007C3250">
      <w:pPr>
        <w:spacing w:line="480" w:lineRule="auto"/>
      </w:pPr>
      <w:r w:rsidRPr="00283066">
        <w:t xml:space="preserve">In our analysis, we used </w:t>
      </w:r>
      <w:r w:rsidR="00134D5E" w:rsidRPr="00283066">
        <w:t xml:space="preserve">oceanographic </w:t>
      </w:r>
      <w:r w:rsidRPr="00283066">
        <w:t xml:space="preserve">time series from the southern (n=6) and </w:t>
      </w:r>
    </w:p>
    <w:p w14:paraId="5E2BAAE7" w14:textId="2A09EBB9" w:rsidR="0093154E" w:rsidRPr="00283066" w:rsidRDefault="0093154E">
      <w:pPr>
        <w:pStyle w:val="NormalWeb"/>
        <w:spacing w:before="0" w:beforeAutospacing="0" w:after="0" w:afterAutospacing="0" w:line="480" w:lineRule="auto"/>
        <w:pPrChange w:id="39" w:author="Mary Hunsicker" w:date="2021-11-24T13:19:00Z">
          <w:pPr>
            <w:spacing w:line="480" w:lineRule="auto"/>
          </w:pPr>
        </w:pPrChange>
      </w:pPr>
      <w:r w:rsidRPr="00283066">
        <w:t xml:space="preserve">central (n=6) regions of the </w:t>
      </w:r>
      <w:r w:rsidR="00134D5E" w:rsidRPr="00283066">
        <w:t>CCE</w:t>
      </w:r>
      <w:r w:rsidR="000C2977" w:rsidRPr="00283066">
        <w:t xml:space="preserve">, </w:t>
      </w:r>
      <w:r w:rsidRPr="00283066">
        <w:t xml:space="preserve">derived from </w:t>
      </w:r>
      <w:r w:rsidR="002F2F12" w:rsidRPr="00283066">
        <w:t>a data assimilative</w:t>
      </w:r>
      <w:r w:rsidR="00134D5E" w:rsidRPr="00283066">
        <w:t xml:space="preserve"> </w:t>
      </w:r>
      <w:r w:rsidR="002F2F12" w:rsidRPr="00283066">
        <w:t xml:space="preserve">configuration of the </w:t>
      </w:r>
      <w:r w:rsidRPr="00283066">
        <w:t>Regional Ocean Modeling System (</w:t>
      </w:r>
      <w:r w:rsidR="00F02636" w:rsidRPr="00283066">
        <w:t>ROMS</w:t>
      </w:r>
      <w:r w:rsidR="00134D5E" w:rsidRPr="00283066">
        <w:t>) with 0.1˚ (~10 km) horizontal resolution and 42 terrain-following vertical levels (</w:t>
      </w:r>
      <w:proofErr w:type="spellStart"/>
      <w:r w:rsidRPr="00283066">
        <w:t>Neveu</w:t>
      </w:r>
      <w:proofErr w:type="spellEnd"/>
      <w:r w:rsidRPr="00283066">
        <w:t xml:space="preserve"> et al. </w:t>
      </w:r>
      <w:r w:rsidR="0085474A" w:rsidRPr="00283066">
        <w:t>2016</w:t>
      </w:r>
      <w:r w:rsidR="00A72D3B" w:rsidRPr="00283066">
        <w:t>; oceanmodeling.ucsc.edu</w:t>
      </w:r>
      <w:r w:rsidRPr="00283066">
        <w:t xml:space="preserve">). </w:t>
      </w:r>
      <w:r w:rsidR="00134D5E" w:rsidRPr="00283066">
        <w:t xml:space="preserve">From the ROMS output, we generated monthly time series covering </w:t>
      </w:r>
      <w:r w:rsidRPr="00283066">
        <w:t>1980-2018</w:t>
      </w:r>
      <w:r w:rsidR="001D05FA" w:rsidRPr="00283066">
        <w:t xml:space="preserve"> </w:t>
      </w:r>
      <w:r w:rsidR="00BD0344" w:rsidRPr="00283066">
        <w:t xml:space="preserve">for </w:t>
      </w:r>
      <w:r w:rsidR="00FD2142" w:rsidRPr="00283066">
        <w:t xml:space="preserve">a suite of variables </w:t>
      </w:r>
      <w:r w:rsidRPr="00283066">
        <w:t>includ</w:t>
      </w:r>
      <w:r w:rsidR="00FD2142" w:rsidRPr="00283066">
        <w:t>ing</w:t>
      </w:r>
      <w:r w:rsidRPr="00283066">
        <w:t xml:space="preserve"> sea surface temperature (SST), </w:t>
      </w:r>
      <w:r w:rsidRPr="00283066">
        <w:rPr>
          <w:bCs/>
        </w:rPr>
        <w:t>sea surface height (SSH)</w:t>
      </w:r>
      <w:r w:rsidRPr="00283066">
        <w:t xml:space="preserve">, </w:t>
      </w:r>
      <w:r w:rsidRPr="00283066">
        <w:rPr>
          <w:bCs/>
        </w:rPr>
        <w:t>isothermal layer depth (ILD), Brunt-</w:t>
      </w:r>
      <w:proofErr w:type="spellStart"/>
      <w:r w:rsidRPr="00283066">
        <w:rPr>
          <w:bCs/>
        </w:rPr>
        <w:t>Väisälä</w:t>
      </w:r>
      <w:proofErr w:type="spellEnd"/>
      <w:r w:rsidRPr="00283066">
        <w:rPr>
          <w:bCs/>
        </w:rPr>
        <w:t xml:space="preserve"> frequency (BV), a </w:t>
      </w:r>
      <w:r w:rsidRPr="00283066">
        <w:t>coastal upwelling transport index (CUTI), and a biologically effective upwelling transport index (BEUTI)</w:t>
      </w:r>
      <w:r w:rsidRPr="00283066">
        <w:rPr>
          <w:bCs/>
        </w:rPr>
        <w:t xml:space="preserve">. The ILD is </w:t>
      </w:r>
      <w:r w:rsidRPr="00283066">
        <w:t>similar to mixed layer dept</w:t>
      </w:r>
      <w:r w:rsidR="00BD0344" w:rsidRPr="00283066">
        <w:t xml:space="preserve">h </w:t>
      </w:r>
      <w:r w:rsidR="00FD2142" w:rsidRPr="00283066">
        <w:t xml:space="preserve">and </w:t>
      </w:r>
      <w:r w:rsidR="00D44759" w:rsidRPr="00283066">
        <w:t>defines</w:t>
      </w:r>
      <w:r w:rsidRPr="00283066">
        <w:t xml:space="preserve"> the depth where temperature deviates by 0.5˚C from the surface value. </w:t>
      </w:r>
      <w:r w:rsidRPr="00283066">
        <w:rPr>
          <w:bCs/>
        </w:rPr>
        <w:t xml:space="preserve">BV </w:t>
      </w:r>
      <w:r w:rsidR="001A3813" w:rsidRPr="00283066">
        <w:rPr>
          <w:bCs/>
        </w:rPr>
        <w:t xml:space="preserve">is </w:t>
      </w:r>
      <w:r w:rsidRPr="00283066">
        <w:rPr>
          <w:bCs/>
        </w:rPr>
        <w:t>a</w:t>
      </w:r>
      <w:r w:rsidRPr="00283066">
        <w:t xml:space="preserve"> measure of water column stratification, averaged over the upper 200 m of the water column. CUTI and BEUTI </w:t>
      </w:r>
      <w:r w:rsidR="00FD2142" w:rsidRPr="00283066">
        <w:rPr>
          <w:bCs/>
        </w:rPr>
        <w:t xml:space="preserve">are upwelling indices that quantify </w:t>
      </w:r>
      <w:r w:rsidRPr="00283066">
        <w:rPr>
          <w:bCs/>
        </w:rPr>
        <w:t>v</w:t>
      </w:r>
      <w:r w:rsidRPr="00283066">
        <w:t>ertical transport and nitrate flux through the base of the mixed layer, respectively</w:t>
      </w:r>
      <w:r w:rsidR="000C2977" w:rsidRPr="00283066">
        <w:t xml:space="preserve"> (</w:t>
      </w:r>
      <w:proofErr w:type="spellStart"/>
      <w:r w:rsidR="000C2977" w:rsidRPr="00283066">
        <w:t>Jacox</w:t>
      </w:r>
      <w:proofErr w:type="spellEnd"/>
      <w:r w:rsidR="000C2977" w:rsidRPr="00283066">
        <w:t xml:space="preserve"> et al. 2018</w:t>
      </w:r>
      <w:r w:rsidR="004578ED" w:rsidRPr="00283066">
        <w:t>b</w:t>
      </w:r>
      <w:r w:rsidR="000C2977" w:rsidRPr="00283066">
        <w:t>)</w:t>
      </w:r>
      <w:r w:rsidRPr="00283066">
        <w:t xml:space="preserve">. </w:t>
      </w:r>
      <w:r w:rsidR="00283066" w:rsidRPr="00283066">
        <w:rPr>
          <w:bCs/>
        </w:rPr>
        <w:t xml:space="preserve">The </w:t>
      </w:r>
      <w:r w:rsidR="00283066">
        <w:rPr>
          <w:bCs/>
        </w:rPr>
        <w:t>data</w:t>
      </w:r>
      <w:r w:rsidRPr="00283066">
        <w:t xml:space="preserve"> were </w:t>
      </w:r>
      <w:r w:rsidR="00283066">
        <w:t>annually a</w:t>
      </w:r>
      <w:r w:rsidRPr="00283066">
        <w:t xml:space="preserve">veraged </w:t>
      </w:r>
      <w:r w:rsidR="00283066">
        <w:t xml:space="preserve">(July-June) </w:t>
      </w:r>
      <w:r w:rsidRPr="00283066">
        <w:t>from the coast to 100 km offshore</w:t>
      </w:r>
      <w:r w:rsidR="00703709" w:rsidRPr="00283066">
        <w:t xml:space="preserve">, </w:t>
      </w:r>
      <w:r w:rsidR="00703709" w:rsidRPr="00283066">
        <w:rPr>
          <w:bCs/>
        </w:rPr>
        <w:t>with the exception of CUTI and BEUTI, which capture coastal upwelling within 75 km of shore</w:t>
      </w:r>
      <w:r w:rsidR="00FD2142" w:rsidRPr="00283066">
        <w:t xml:space="preserve">. </w:t>
      </w:r>
      <w:r w:rsidR="00FD2142">
        <w:rPr>
          <w:rFonts w:ascii="Times" w:hAnsi="Times"/>
        </w:rPr>
        <w:t xml:space="preserve">In the alongshore direction, </w:t>
      </w:r>
      <w:r w:rsidR="00BD0344">
        <w:rPr>
          <w:rFonts w:ascii="Times" w:hAnsi="Times"/>
        </w:rPr>
        <w:t xml:space="preserve">we calculated </w:t>
      </w:r>
      <w:r w:rsidR="00703709">
        <w:rPr>
          <w:rFonts w:ascii="Times" w:hAnsi="Times"/>
        </w:rPr>
        <w:t xml:space="preserve">averages </w:t>
      </w:r>
      <w:r w:rsidR="00FD2142">
        <w:rPr>
          <w:rFonts w:ascii="Times" w:hAnsi="Times"/>
        </w:rPr>
        <w:t>for two</w:t>
      </w:r>
      <w:r w:rsidRPr="00E80A96">
        <w:rPr>
          <w:rFonts w:ascii="Times" w:hAnsi="Times"/>
        </w:rPr>
        <w:t xml:space="preserve"> regions with </w:t>
      </w:r>
      <w:r>
        <w:rPr>
          <w:rFonts w:ascii="Times" w:hAnsi="Times"/>
        </w:rPr>
        <w:t xml:space="preserve">a </w:t>
      </w:r>
      <w:r w:rsidRPr="00E80A96">
        <w:rPr>
          <w:rFonts w:ascii="Times" w:hAnsi="Times"/>
        </w:rPr>
        <w:t>division at Point Conception</w:t>
      </w:r>
      <w:r>
        <w:rPr>
          <w:rFonts w:ascii="Times" w:hAnsi="Times"/>
        </w:rPr>
        <w:t xml:space="preserve">, California, separating the southern portion of the </w:t>
      </w:r>
      <w:r w:rsidR="00FD2142">
        <w:rPr>
          <w:rFonts w:ascii="Times" w:hAnsi="Times"/>
        </w:rPr>
        <w:t>CCE</w:t>
      </w:r>
      <w:r>
        <w:rPr>
          <w:rFonts w:ascii="Times" w:hAnsi="Times"/>
        </w:rPr>
        <w:t xml:space="preserve"> </w:t>
      </w:r>
      <w:r w:rsidRPr="00E80A96">
        <w:rPr>
          <w:rFonts w:ascii="Times" w:hAnsi="Times"/>
        </w:rPr>
        <w:t>(31</w:t>
      </w:r>
      <w:r w:rsidR="00BD0344">
        <w:rPr>
          <w:rFonts w:ascii="Times" w:hAnsi="Times"/>
        </w:rPr>
        <w:t>–</w:t>
      </w:r>
      <w:r w:rsidRPr="00E80A96">
        <w:rPr>
          <w:rFonts w:ascii="Times" w:hAnsi="Times"/>
        </w:rPr>
        <w:t>34.5˚N)</w:t>
      </w:r>
      <w:r>
        <w:rPr>
          <w:rFonts w:ascii="Times" w:hAnsi="Times"/>
        </w:rPr>
        <w:t xml:space="preserve"> from the central region</w:t>
      </w:r>
      <w:r w:rsidRPr="00E80A96">
        <w:rPr>
          <w:rFonts w:ascii="Times" w:hAnsi="Times"/>
        </w:rPr>
        <w:t xml:space="preserve"> (34.5-40.5˚N</w:t>
      </w:r>
      <w:r w:rsidR="003957FC">
        <w:rPr>
          <w:rFonts w:ascii="Times" w:hAnsi="Times"/>
        </w:rPr>
        <w:t>, Fig</w:t>
      </w:r>
      <w:r w:rsidR="007A50E1">
        <w:rPr>
          <w:rFonts w:ascii="Times" w:hAnsi="Times"/>
        </w:rPr>
        <w:t>.</w:t>
      </w:r>
      <w:r w:rsidR="003957FC">
        <w:rPr>
          <w:rFonts w:ascii="Times" w:hAnsi="Times"/>
        </w:rPr>
        <w:t xml:space="preserve"> 1</w:t>
      </w:r>
      <w:r>
        <w:rPr>
          <w:rFonts w:ascii="Times" w:hAnsi="Times"/>
        </w:rPr>
        <w:t xml:space="preserve">). </w:t>
      </w:r>
      <w:r w:rsidR="00283066">
        <w:t>T</w:t>
      </w:r>
      <w:r w:rsidR="00283066" w:rsidRPr="00283066">
        <w:t xml:space="preserve">he annual averages were taken from July to June to capture the influence of </w:t>
      </w:r>
      <w:r w:rsidR="00283066">
        <w:t xml:space="preserve">the </w:t>
      </w:r>
      <w:r w:rsidR="00283066" w:rsidRPr="00283066">
        <w:t>El Niño–Southern Oscillation</w:t>
      </w:r>
      <w:r w:rsidR="00283066">
        <w:t xml:space="preserve"> (ENSO)</w:t>
      </w:r>
      <w:r w:rsidR="00283066" w:rsidRPr="00283066">
        <w:t>, which peaks in winter and is the dominant mode of interannual variability influencing the C</w:t>
      </w:r>
      <w:r w:rsidR="00283066">
        <w:t>alifornia Current</w:t>
      </w:r>
      <w:ins w:id="40" w:author="Mary Hunsicker" w:date="2021-11-23T13:18:00Z">
        <w:r w:rsidR="00F32C63">
          <w:t xml:space="preserve"> (</w:t>
        </w:r>
        <w:proofErr w:type="spellStart"/>
        <w:r w:rsidR="00F32C63">
          <w:t>Jacox</w:t>
        </w:r>
        <w:proofErr w:type="spellEnd"/>
        <w:r w:rsidR="00F32C63">
          <w:t xml:space="preserve"> et al. 2015)</w:t>
        </w:r>
      </w:ins>
      <w:r w:rsidR="00283066">
        <w:t xml:space="preserve">. </w:t>
      </w:r>
      <w:r w:rsidR="00911665">
        <w:rPr>
          <w:rFonts w:ascii="Times" w:hAnsi="Times"/>
        </w:rPr>
        <w:t xml:space="preserve">We </w:t>
      </w:r>
      <w:r w:rsidR="007D6049">
        <w:rPr>
          <w:rFonts w:ascii="Times" w:hAnsi="Times"/>
        </w:rPr>
        <w:t xml:space="preserve">developed models </w:t>
      </w:r>
      <w:r w:rsidR="00911665">
        <w:rPr>
          <w:rFonts w:ascii="Times" w:hAnsi="Times"/>
        </w:rPr>
        <w:t>us</w:t>
      </w:r>
      <w:r w:rsidR="007D6049">
        <w:rPr>
          <w:rFonts w:ascii="Times" w:hAnsi="Times"/>
        </w:rPr>
        <w:t>ing</w:t>
      </w:r>
      <w:r w:rsidR="00911665">
        <w:rPr>
          <w:rFonts w:ascii="Times" w:hAnsi="Times"/>
        </w:rPr>
        <w:t xml:space="preserve"> ROMS </w:t>
      </w:r>
      <w:r w:rsidR="007D6049">
        <w:rPr>
          <w:rFonts w:ascii="Times" w:hAnsi="Times"/>
        </w:rPr>
        <w:t>output</w:t>
      </w:r>
      <w:r w:rsidR="00911665">
        <w:rPr>
          <w:rFonts w:ascii="Times" w:hAnsi="Times"/>
        </w:rPr>
        <w:t xml:space="preserve"> rather than empirical measurements because </w:t>
      </w:r>
      <w:r w:rsidR="007D6049">
        <w:rPr>
          <w:rFonts w:ascii="Times" w:hAnsi="Times"/>
        </w:rPr>
        <w:t xml:space="preserve">they provide full spatial and temporal coverage of surface and subsurface </w:t>
      </w:r>
      <w:r w:rsidR="007D6049">
        <w:rPr>
          <w:rFonts w:ascii="Times" w:hAnsi="Times"/>
        </w:rPr>
        <w:lastRenderedPageBreak/>
        <w:t xml:space="preserve">conditions, incorporate available observations, and will enable the use of </w:t>
      </w:r>
      <w:r w:rsidR="00911665">
        <w:t>ROMS forecasts to then forecast biological changes in the CCE.</w:t>
      </w:r>
      <w:r w:rsidR="00911665" w:rsidRPr="00E80A96">
        <w:rPr>
          <w:rFonts w:ascii="Times" w:hAnsi="Times"/>
        </w:rPr>
        <w:t xml:space="preserve"> </w:t>
      </w:r>
      <w:ins w:id="41" w:author="Mary Hunsicker" w:date="2021-11-24T13:18:00Z">
        <w:r w:rsidR="00477311" w:rsidRPr="007C3250">
          <w:rPr>
            <w:color w:val="1155CC"/>
            <w:rPrChange w:id="42" w:author="Mary Hunsicker" w:date="2021-11-24T13:19:00Z">
              <w:rPr>
                <w:i/>
                <w:iCs/>
                <w:color w:val="1155CC"/>
              </w:rPr>
            </w:rPrChange>
          </w:rPr>
          <w:t xml:space="preserve">This ocean model is constrained by available satellite and </w:t>
        </w:r>
        <w:r w:rsidR="00477311" w:rsidRPr="007C3250">
          <w:rPr>
            <w:i/>
            <w:iCs/>
            <w:color w:val="1155CC"/>
          </w:rPr>
          <w:t>in situ</w:t>
        </w:r>
        <w:r w:rsidR="00477311" w:rsidRPr="007C3250">
          <w:rPr>
            <w:color w:val="1155CC"/>
          </w:rPr>
          <w:t xml:space="preserve"> observations to improve its fidelity to nature, and has been validated against independent in situ observations (</w:t>
        </w:r>
        <w:proofErr w:type="spellStart"/>
        <w:r w:rsidR="00477311" w:rsidRPr="007C3250">
          <w:rPr>
            <w:color w:val="1155CC"/>
          </w:rPr>
          <w:t>Neveu</w:t>
        </w:r>
        <w:proofErr w:type="spellEnd"/>
        <w:r w:rsidR="00477311" w:rsidRPr="007C3250">
          <w:rPr>
            <w:color w:val="1155CC"/>
          </w:rPr>
          <w:t xml:space="preserve"> et al. 2016, Schroeder et al. 2014). Output from this model has been widely used to characterize CC</w:t>
        </w:r>
      </w:ins>
      <w:ins w:id="43" w:author="Mary Hunsicker" w:date="2021-11-24T13:19:00Z">
        <w:r w:rsidR="007C3250">
          <w:rPr>
            <w:color w:val="1155CC"/>
          </w:rPr>
          <w:t>E</w:t>
        </w:r>
      </w:ins>
      <w:ins w:id="44" w:author="Mary Hunsicker" w:date="2021-11-24T13:18:00Z">
        <w:r w:rsidR="00477311" w:rsidRPr="007C3250">
          <w:rPr>
            <w:color w:val="1155CC"/>
          </w:rPr>
          <w:t xml:space="preserve"> oceanography, its relation to large scale climate variability, and its influence over the marine ecosystem from phytoplankton to top predators (see Discussion).</w:t>
        </w:r>
      </w:ins>
      <w:ins w:id="45" w:author="Mary Hunsicker" w:date="2021-11-24T13:19:00Z">
        <w:r w:rsidR="007C3250">
          <w:rPr>
            <w:color w:val="1155CC"/>
          </w:rPr>
          <w:t xml:space="preserve"> </w:t>
        </w:r>
      </w:ins>
      <w:r w:rsidRPr="00E80A96">
        <w:rPr>
          <w:rFonts w:ascii="Times" w:hAnsi="Times"/>
        </w:rPr>
        <w:t xml:space="preserve">More details on the </w:t>
      </w:r>
      <w:r w:rsidR="001A3813">
        <w:rPr>
          <w:rFonts w:ascii="Times" w:hAnsi="Times"/>
        </w:rPr>
        <w:t>oceanographic</w:t>
      </w:r>
      <w:r w:rsidR="001A3813" w:rsidRPr="00E80A96">
        <w:rPr>
          <w:rFonts w:ascii="Times" w:hAnsi="Times"/>
        </w:rPr>
        <w:t xml:space="preserve"> </w:t>
      </w:r>
      <w:r w:rsidRPr="00E80A96">
        <w:rPr>
          <w:rFonts w:ascii="Times" w:hAnsi="Times"/>
        </w:rPr>
        <w:t xml:space="preserve">time series </w:t>
      </w:r>
      <w:r>
        <w:rPr>
          <w:rFonts w:ascii="Times" w:hAnsi="Times"/>
        </w:rPr>
        <w:t>can be found</w:t>
      </w:r>
      <w:r w:rsidRPr="00E80A96">
        <w:rPr>
          <w:rFonts w:ascii="Times" w:hAnsi="Times"/>
        </w:rPr>
        <w:t xml:space="preserve"> </w:t>
      </w:r>
      <w:r w:rsidRPr="00E80A96">
        <w:rPr>
          <w:rFonts w:ascii="Times" w:hAnsi="Times" w:cs="Arial"/>
        </w:rPr>
        <w:t>in</w:t>
      </w:r>
      <w:r w:rsidR="00DA771F">
        <w:rPr>
          <w:rFonts w:ascii="Times" w:hAnsi="Times" w:cs="Arial"/>
        </w:rPr>
        <w:t xml:space="preserve"> S1 </w:t>
      </w:r>
      <w:r w:rsidRPr="00E80A96">
        <w:rPr>
          <w:rFonts w:ascii="Times" w:hAnsi="Times" w:cs="Arial"/>
        </w:rPr>
        <w:t>Table</w:t>
      </w:r>
      <w:r w:rsidR="000E0DEF">
        <w:rPr>
          <w:rFonts w:ascii="Times" w:hAnsi="Times" w:cs="Arial"/>
        </w:rPr>
        <w:t xml:space="preserve"> and </w:t>
      </w:r>
      <w:r w:rsidR="00DA771F">
        <w:rPr>
          <w:rFonts w:ascii="Times" w:hAnsi="Times" w:cs="Arial"/>
        </w:rPr>
        <w:t xml:space="preserve">S1 </w:t>
      </w:r>
      <w:r w:rsidR="000E0DEF">
        <w:rPr>
          <w:rFonts w:ascii="Times" w:hAnsi="Times" w:cs="Arial"/>
        </w:rPr>
        <w:t>Figure.</w:t>
      </w:r>
    </w:p>
    <w:p w14:paraId="4AAF0E91" w14:textId="7CE4A74E" w:rsidR="007A50E1" w:rsidRDefault="007A50E1" w:rsidP="00A612C8">
      <w:pPr>
        <w:spacing w:line="480" w:lineRule="auto"/>
        <w:rPr>
          <w:rFonts w:ascii="Times" w:hAnsi="Times" w:cs="Arial"/>
        </w:rPr>
      </w:pPr>
    </w:p>
    <w:p w14:paraId="0192A59B" w14:textId="25FA1A87" w:rsidR="007A50E1" w:rsidRDefault="007A50E1" w:rsidP="00A612C8">
      <w:pPr>
        <w:spacing w:line="480" w:lineRule="auto"/>
        <w:rPr>
          <w:rFonts w:ascii="Times" w:hAnsi="Times" w:cs="Arial"/>
        </w:rPr>
      </w:pPr>
      <w:r w:rsidRPr="00A612C8">
        <w:rPr>
          <w:rFonts w:ascii="Times" w:hAnsi="Times" w:cs="Arial"/>
          <w:b/>
          <w:bCs/>
        </w:rPr>
        <w:t>Fig</w:t>
      </w:r>
      <w:r w:rsidR="00A612C8">
        <w:rPr>
          <w:rFonts w:ascii="Times" w:hAnsi="Times" w:cs="Arial"/>
          <w:b/>
          <w:bCs/>
        </w:rPr>
        <w:t>ure</w:t>
      </w:r>
      <w:r w:rsidRPr="00A612C8">
        <w:rPr>
          <w:rFonts w:ascii="Times" w:hAnsi="Times" w:cs="Arial"/>
          <w:b/>
          <w:bCs/>
        </w:rPr>
        <w:t xml:space="preserve"> 1.</w:t>
      </w:r>
      <w:r>
        <w:rPr>
          <w:rFonts w:ascii="Times" w:hAnsi="Times" w:cs="Arial"/>
        </w:rPr>
        <w:t xml:space="preserve"> Sampling locations of California Current Ecosystem biology included in the study analyses. Abundance data for pelagic juvenile </w:t>
      </w:r>
      <w:proofErr w:type="spellStart"/>
      <w:r>
        <w:rPr>
          <w:rFonts w:ascii="Times" w:hAnsi="Times" w:cs="Arial"/>
        </w:rPr>
        <w:t>groundfishes</w:t>
      </w:r>
      <w:proofErr w:type="spellEnd"/>
      <w:r>
        <w:rPr>
          <w:rFonts w:ascii="Times" w:hAnsi="Times" w:cs="Arial"/>
        </w:rPr>
        <w:t xml:space="preserve"> and invertebrate</w:t>
      </w:r>
      <w:r w:rsidR="0085474A">
        <w:rPr>
          <w:rFonts w:ascii="Times" w:hAnsi="Times" w:cs="Arial"/>
        </w:rPr>
        <w:t>s</w:t>
      </w:r>
      <w:r>
        <w:rPr>
          <w:rFonts w:ascii="Times" w:hAnsi="Times" w:cs="Arial"/>
        </w:rPr>
        <w:t xml:space="preserve"> are collected on the Rockfish Recruitment and Ecosystem Assessment Survey (RREAS). Ichthyoplankton data are collected on the </w:t>
      </w:r>
      <w:r w:rsidRPr="00066D23">
        <w:t>California Cooperative Oceanic Fisheries Investigations</w:t>
      </w:r>
      <w:r>
        <w:t xml:space="preserve"> (</w:t>
      </w:r>
      <w:proofErr w:type="spellStart"/>
      <w:r>
        <w:rPr>
          <w:rFonts w:ascii="Times" w:hAnsi="Times" w:cs="Arial"/>
        </w:rPr>
        <w:t>CalCOFI</w:t>
      </w:r>
      <w:proofErr w:type="spellEnd"/>
      <w:r>
        <w:rPr>
          <w:rFonts w:ascii="Times" w:hAnsi="Times" w:cs="Arial"/>
        </w:rPr>
        <w:t xml:space="preserve">) </w:t>
      </w:r>
      <w:r>
        <w:t xml:space="preserve">survey. Seabird reproductive success and California sea lion </w:t>
      </w:r>
      <w:r w:rsidR="0085474A">
        <w:rPr>
          <w:rFonts w:ascii="Times" w:hAnsi="Times" w:cs="Arial"/>
        </w:rPr>
        <w:t>(</w:t>
      </w:r>
      <w:r w:rsidR="0085474A" w:rsidRPr="000A71A5">
        <w:rPr>
          <w:rFonts w:ascii="Times" w:hAnsi="Times" w:cs="Arial"/>
          <w:i/>
        </w:rPr>
        <w:t>Zalophus californianus</w:t>
      </w:r>
      <w:r w:rsidR="0085474A">
        <w:rPr>
          <w:rFonts w:ascii="Times" w:hAnsi="Times" w:cs="Arial"/>
        </w:rPr>
        <w:t xml:space="preserve">) </w:t>
      </w:r>
      <w:r>
        <w:t xml:space="preserve">pup time series are collected on </w:t>
      </w:r>
      <w:r w:rsidR="0085474A">
        <w:t>S</w:t>
      </w:r>
      <w:r>
        <w:t xml:space="preserve">outheast Farallon Island and San Miguel Island, respectively. </w:t>
      </w:r>
      <w:r>
        <w:rPr>
          <w:rFonts w:ascii="Times" w:hAnsi="Times" w:cs="Arial"/>
        </w:rPr>
        <w:t xml:space="preserve">See </w:t>
      </w:r>
      <w:r w:rsidR="00DA771F">
        <w:rPr>
          <w:rFonts w:ascii="Times" w:hAnsi="Times" w:cs="Arial"/>
        </w:rPr>
        <w:t xml:space="preserve">S1 </w:t>
      </w:r>
      <w:r>
        <w:rPr>
          <w:rFonts w:ascii="Times" w:hAnsi="Times" w:cs="Arial"/>
        </w:rPr>
        <w:t xml:space="preserve">Table and </w:t>
      </w:r>
      <w:r w:rsidR="00DA771F">
        <w:rPr>
          <w:rFonts w:ascii="Times" w:hAnsi="Times" w:cs="Arial"/>
        </w:rPr>
        <w:t xml:space="preserve">S1 </w:t>
      </w:r>
      <w:r>
        <w:rPr>
          <w:rFonts w:ascii="Times" w:hAnsi="Times" w:cs="Arial"/>
        </w:rPr>
        <w:t>Figure</w:t>
      </w:r>
      <w:r w:rsidR="00DA771F">
        <w:rPr>
          <w:rFonts w:ascii="Times" w:hAnsi="Times" w:cs="Arial"/>
        </w:rPr>
        <w:t xml:space="preserve"> </w:t>
      </w:r>
      <w:r>
        <w:rPr>
          <w:rFonts w:ascii="Times" w:hAnsi="Times" w:cs="Arial"/>
        </w:rPr>
        <w:t>for detailed information on the individual time series.</w:t>
      </w:r>
    </w:p>
    <w:p w14:paraId="06D87B1F" w14:textId="77777777" w:rsidR="006748EE" w:rsidRPr="00E80A96" w:rsidRDefault="006748EE" w:rsidP="00A612C8">
      <w:pPr>
        <w:spacing w:line="480" w:lineRule="auto"/>
        <w:rPr>
          <w:rFonts w:ascii="Times" w:hAnsi="Times" w:cs="Arial"/>
          <w:i/>
        </w:rPr>
      </w:pPr>
    </w:p>
    <w:p w14:paraId="4C483BDB" w14:textId="34467268" w:rsidR="0093154E" w:rsidRPr="00901024" w:rsidRDefault="0093154E" w:rsidP="00F23523">
      <w:pPr>
        <w:pStyle w:val="CommentText"/>
        <w:spacing w:line="480" w:lineRule="auto"/>
        <w:ind w:firstLine="720"/>
        <w:rPr>
          <w:rFonts w:ascii="Times" w:hAnsi="Times" w:cs="Arial"/>
          <w:sz w:val="24"/>
          <w:szCs w:val="24"/>
        </w:rPr>
      </w:pPr>
      <w:r w:rsidRPr="00304CA4">
        <w:rPr>
          <w:rFonts w:ascii="Times" w:hAnsi="Times" w:cs="Arial"/>
          <w:sz w:val="24"/>
          <w:szCs w:val="24"/>
        </w:rPr>
        <w:t xml:space="preserve">The biology time series </w:t>
      </w:r>
      <w:r w:rsidR="003B7D80">
        <w:rPr>
          <w:rFonts w:ascii="Times" w:hAnsi="Times" w:cs="Arial"/>
          <w:sz w:val="24"/>
          <w:szCs w:val="24"/>
        </w:rPr>
        <w:t xml:space="preserve">included in our analysis </w:t>
      </w:r>
      <w:r w:rsidRPr="00304CA4">
        <w:rPr>
          <w:rFonts w:ascii="Times" w:hAnsi="Times" w:cs="Arial"/>
          <w:sz w:val="24"/>
          <w:szCs w:val="24"/>
        </w:rPr>
        <w:t>were selected based on three criteria</w:t>
      </w:r>
      <w:r>
        <w:rPr>
          <w:rFonts w:ascii="Times" w:hAnsi="Times" w:cs="Arial"/>
          <w:sz w:val="24"/>
          <w:szCs w:val="24"/>
        </w:rPr>
        <w:t xml:space="preserve">: first, </w:t>
      </w:r>
      <w:r w:rsidRPr="00304CA4">
        <w:rPr>
          <w:rFonts w:ascii="Times" w:hAnsi="Times" w:cs="Arial"/>
          <w:sz w:val="24"/>
          <w:szCs w:val="24"/>
        </w:rPr>
        <w:t xml:space="preserve">the measured variables </w:t>
      </w:r>
      <w:r w:rsidR="00BD0344">
        <w:rPr>
          <w:rFonts w:ascii="Times" w:hAnsi="Times" w:cs="Arial"/>
          <w:sz w:val="24"/>
          <w:szCs w:val="24"/>
        </w:rPr>
        <w:t>would be</w:t>
      </w:r>
      <w:r w:rsidR="00BD0344" w:rsidRPr="00304CA4">
        <w:rPr>
          <w:rFonts w:ascii="Times" w:hAnsi="Times" w:cs="Arial"/>
          <w:sz w:val="24"/>
          <w:szCs w:val="24"/>
        </w:rPr>
        <w:t xml:space="preserve"> </w:t>
      </w:r>
      <w:r w:rsidRPr="00304CA4">
        <w:rPr>
          <w:rFonts w:ascii="Times" w:hAnsi="Times" w:cs="Arial"/>
          <w:sz w:val="24"/>
          <w:szCs w:val="24"/>
        </w:rPr>
        <w:t xml:space="preserve">expected to show </w:t>
      </w:r>
      <w:r w:rsidR="001D05FA">
        <w:rPr>
          <w:rFonts w:ascii="Times" w:hAnsi="Times" w:cs="Arial"/>
          <w:sz w:val="24"/>
          <w:szCs w:val="24"/>
        </w:rPr>
        <w:t>rapid</w:t>
      </w:r>
      <w:r w:rsidR="001D05FA" w:rsidRPr="00304CA4">
        <w:rPr>
          <w:rFonts w:ascii="Times" w:hAnsi="Times" w:cs="Arial"/>
          <w:sz w:val="24"/>
          <w:szCs w:val="24"/>
        </w:rPr>
        <w:t xml:space="preserve"> </w:t>
      </w:r>
      <w:r w:rsidRPr="00304CA4">
        <w:rPr>
          <w:rFonts w:ascii="Times" w:hAnsi="Times" w:cs="Arial"/>
          <w:sz w:val="24"/>
          <w:szCs w:val="24"/>
        </w:rPr>
        <w:t xml:space="preserve">(0- to 1-year lag) responses to climate </w:t>
      </w:r>
      <w:r>
        <w:rPr>
          <w:rFonts w:ascii="Times" w:hAnsi="Times" w:cs="Arial"/>
          <w:sz w:val="24"/>
          <w:szCs w:val="24"/>
        </w:rPr>
        <w:t xml:space="preserve">variability; second, </w:t>
      </w:r>
      <w:r w:rsidRPr="00304CA4">
        <w:rPr>
          <w:rFonts w:ascii="Times" w:hAnsi="Times" w:cs="Arial"/>
          <w:sz w:val="24"/>
          <w:szCs w:val="24"/>
        </w:rPr>
        <w:t xml:space="preserve">the time series </w:t>
      </w:r>
      <w:r w:rsidR="00BD0344">
        <w:rPr>
          <w:rFonts w:ascii="Times" w:hAnsi="Times" w:cs="Arial"/>
          <w:sz w:val="24"/>
          <w:szCs w:val="24"/>
        </w:rPr>
        <w:t>could</w:t>
      </w:r>
      <w:r w:rsidR="00BD0344" w:rsidRPr="00304CA4">
        <w:rPr>
          <w:rFonts w:ascii="Times" w:hAnsi="Times" w:cs="Arial"/>
          <w:sz w:val="24"/>
          <w:szCs w:val="24"/>
        </w:rPr>
        <w:t xml:space="preserve"> </w:t>
      </w:r>
      <w:r w:rsidRPr="00304CA4">
        <w:rPr>
          <w:rFonts w:ascii="Times" w:hAnsi="Times" w:cs="Arial"/>
          <w:sz w:val="24"/>
          <w:szCs w:val="24"/>
        </w:rPr>
        <w:t xml:space="preserve">be updated with no more than one year lag for processing time to increase the speed at which biological responses to perturbation </w:t>
      </w:r>
      <w:r w:rsidR="00BD0344">
        <w:rPr>
          <w:rFonts w:ascii="Times" w:hAnsi="Times" w:cs="Arial"/>
          <w:sz w:val="24"/>
          <w:szCs w:val="24"/>
        </w:rPr>
        <w:t>could</w:t>
      </w:r>
      <w:r w:rsidR="00BD0344" w:rsidRPr="00304CA4">
        <w:rPr>
          <w:rFonts w:ascii="Times" w:hAnsi="Times" w:cs="Arial"/>
          <w:sz w:val="24"/>
          <w:szCs w:val="24"/>
        </w:rPr>
        <w:t xml:space="preserve"> </w:t>
      </w:r>
      <w:r w:rsidRPr="00304CA4">
        <w:rPr>
          <w:rFonts w:ascii="Times" w:hAnsi="Times" w:cs="Arial"/>
          <w:sz w:val="24"/>
          <w:szCs w:val="24"/>
        </w:rPr>
        <w:t>be detected</w:t>
      </w:r>
      <w:r>
        <w:rPr>
          <w:rFonts w:ascii="Times" w:hAnsi="Times" w:cs="Arial"/>
          <w:sz w:val="24"/>
          <w:szCs w:val="24"/>
        </w:rPr>
        <w:t>; and t</w:t>
      </w:r>
      <w:r w:rsidRPr="00304CA4">
        <w:rPr>
          <w:rFonts w:ascii="Times" w:hAnsi="Times" w:cs="Arial"/>
          <w:sz w:val="24"/>
          <w:szCs w:val="24"/>
        </w:rPr>
        <w:t xml:space="preserve">hird, the time series </w:t>
      </w:r>
      <w:r w:rsidR="00BD0344">
        <w:rPr>
          <w:rFonts w:ascii="Times" w:hAnsi="Times" w:cs="Arial"/>
          <w:sz w:val="24"/>
          <w:szCs w:val="24"/>
        </w:rPr>
        <w:t>were</w:t>
      </w:r>
      <w:r w:rsidR="00BD0344" w:rsidRPr="00304CA4">
        <w:rPr>
          <w:rFonts w:ascii="Times" w:hAnsi="Times" w:cs="Arial"/>
          <w:sz w:val="24"/>
          <w:szCs w:val="24"/>
        </w:rPr>
        <w:t xml:space="preserve"> </w:t>
      </w:r>
      <w:r w:rsidRPr="00304CA4">
        <w:rPr>
          <w:rFonts w:ascii="Times" w:hAnsi="Times" w:cs="Arial"/>
          <w:sz w:val="24"/>
          <w:szCs w:val="24"/>
        </w:rPr>
        <w:t>at least 15 years long. The biology time series that met these criteria (n=38) include</w:t>
      </w:r>
      <w:r>
        <w:rPr>
          <w:rFonts w:ascii="Times" w:hAnsi="Times" w:cs="Arial"/>
          <w:sz w:val="24"/>
          <w:szCs w:val="24"/>
        </w:rPr>
        <w:t>d</w:t>
      </w:r>
      <w:r w:rsidRPr="00304CA4">
        <w:rPr>
          <w:rFonts w:ascii="Times" w:hAnsi="Times" w:cs="Arial"/>
          <w:sz w:val="24"/>
          <w:szCs w:val="24"/>
        </w:rPr>
        <w:t xml:space="preserve"> ichthyoplankton, </w:t>
      </w:r>
      <w:r w:rsidR="00BE1505">
        <w:rPr>
          <w:rFonts w:ascii="Times" w:hAnsi="Times" w:cs="Arial"/>
          <w:sz w:val="24"/>
          <w:szCs w:val="24"/>
        </w:rPr>
        <w:t>pelagic young-of-the-year (</w:t>
      </w:r>
      <w:r w:rsidRPr="00304CA4">
        <w:rPr>
          <w:rFonts w:ascii="Times" w:hAnsi="Times" w:cs="Arial"/>
          <w:sz w:val="24"/>
          <w:szCs w:val="24"/>
        </w:rPr>
        <w:t>juvenile fish</w:t>
      </w:r>
      <w:r w:rsidR="00BE1505">
        <w:rPr>
          <w:rFonts w:ascii="Times" w:hAnsi="Times" w:cs="Arial"/>
          <w:sz w:val="24"/>
          <w:szCs w:val="24"/>
        </w:rPr>
        <w:t>)</w:t>
      </w:r>
      <w:r w:rsidRPr="00304CA4">
        <w:rPr>
          <w:rFonts w:ascii="Times" w:hAnsi="Times" w:cs="Arial"/>
          <w:sz w:val="24"/>
          <w:szCs w:val="24"/>
        </w:rPr>
        <w:t>, squid</w:t>
      </w:r>
      <w:r>
        <w:rPr>
          <w:rFonts w:ascii="Times" w:hAnsi="Times" w:cs="Arial"/>
          <w:sz w:val="24"/>
          <w:szCs w:val="24"/>
        </w:rPr>
        <w:t xml:space="preserve">, </w:t>
      </w:r>
      <w:r w:rsidRPr="00304CA4">
        <w:rPr>
          <w:rFonts w:ascii="Times" w:hAnsi="Times" w:cs="Arial"/>
          <w:sz w:val="24"/>
          <w:szCs w:val="24"/>
        </w:rPr>
        <w:lastRenderedPageBreak/>
        <w:t>and krill abundance</w:t>
      </w:r>
      <w:r w:rsidR="00BE09EC">
        <w:rPr>
          <w:rFonts w:ascii="Times" w:hAnsi="Times" w:cs="Arial"/>
          <w:sz w:val="24"/>
          <w:szCs w:val="24"/>
        </w:rPr>
        <w:t xml:space="preserve">; </w:t>
      </w:r>
      <w:r w:rsidRPr="00304CA4">
        <w:rPr>
          <w:rFonts w:ascii="Times" w:hAnsi="Times" w:cs="Arial"/>
          <w:sz w:val="24"/>
          <w:szCs w:val="24"/>
        </w:rPr>
        <w:t>seabird</w:t>
      </w:r>
      <w:r w:rsidRPr="001D68F3">
        <w:rPr>
          <w:rFonts w:ascii="Times" w:hAnsi="Times" w:cs="Arial"/>
          <w:sz w:val="24"/>
          <w:szCs w:val="24"/>
        </w:rPr>
        <w:t xml:space="preserve"> productivity</w:t>
      </w:r>
      <w:r w:rsidR="00BE09EC">
        <w:rPr>
          <w:rFonts w:ascii="Times" w:hAnsi="Times" w:cs="Arial"/>
          <w:sz w:val="24"/>
          <w:szCs w:val="24"/>
        </w:rPr>
        <w:t xml:space="preserve">; </w:t>
      </w:r>
      <w:r w:rsidRPr="001D68F3">
        <w:rPr>
          <w:rFonts w:ascii="Times" w:hAnsi="Times" w:cs="Arial"/>
          <w:sz w:val="24"/>
          <w:szCs w:val="24"/>
        </w:rPr>
        <w:t xml:space="preserve">and </w:t>
      </w:r>
      <w:r w:rsidR="00710266">
        <w:rPr>
          <w:rFonts w:ascii="Times" w:hAnsi="Times" w:cs="Arial"/>
          <w:sz w:val="24"/>
          <w:szCs w:val="24"/>
        </w:rPr>
        <w:t xml:space="preserve">California </w:t>
      </w:r>
      <w:r w:rsidRPr="001D68F3">
        <w:rPr>
          <w:rFonts w:ascii="Times" w:hAnsi="Times" w:cs="Arial"/>
          <w:sz w:val="24"/>
          <w:szCs w:val="24"/>
        </w:rPr>
        <w:t>sea lion pup body condition metrics</w:t>
      </w:r>
      <w:r>
        <w:rPr>
          <w:rFonts w:ascii="Times" w:hAnsi="Times" w:cs="Arial"/>
          <w:sz w:val="24"/>
          <w:szCs w:val="24"/>
        </w:rPr>
        <w:t xml:space="preserve"> </w:t>
      </w:r>
      <w:r w:rsidR="003957FC">
        <w:rPr>
          <w:rFonts w:ascii="Times" w:hAnsi="Times" w:cs="Arial"/>
          <w:sz w:val="24"/>
          <w:szCs w:val="24"/>
        </w:rPr>
        <w:t xml:space="preserve">(Fig. 1, </w:t>
      </w:r>
      <w:r w:rsidR="00DA771F">
        <w:rPr>
          <w:rFonts w:ascii="Times" w:hAnsi="Times" w:cs="Arial"/>
          <w:sz w:val="24"/>
          <w:szCs w:val="24"/>
        </w:rPr>
        <w:t xml:space="preserve">S1 </w:t>
      </w:r>
      <w:r w:rsidR="003957FC">
        <w:rPr>
          <w:rFonts w:ascii="Times" w:hAnsi="Times" w:cs="Arial"/>
          <w:sz w:val="24"/>
          <w:szCs w:val="24"/>
        </w:rPr>
        <w:t>T</w:t>
      </w:r>
      <w:r>
        <w:rPr>
          <w:rFonts w:ascii="Times" w:hAnsi="Times" w:cs="Arial"/>
          <w:sz w:val="24"/>
          <w:szCs w:val="24"/>
        </w:rPr>
        <w:t>able)</w:t>
      </w:r>
      <w:r w:rsidRPr="001D68F3">
        <w:rPr>
          <w:rFonts w:ascii="Times" w:hAnsi="Times" w:cs="Arial"/>
          <w:sz w:val="24"/>
          <w:szCs w:val="24"/>
        </w:rPr>
        <w:t xml:space="preserve">. </w:t>
      </w:r>
      <w:r>
        <w:rPr>
          <w:rFonts w:ascii="Times" w:hAnsi="Times" w:cs="Arial"/>
          <w:sz w:val="24"/>
          <w:szCs w:val="24"/>
        </w:rPr>
        <w:t>The</w:t>
      </w:r>
      <w:r w:rsidR="003B7D80">
        <w:rPr>
          <w:rFonts w:ascii="Times" w:hAnsi="Times" w:cs="Arial"/>
          <w:sz w:val="24"/>
          <w:szCs w:val="24"/>
        </w:rPr>
        <w:t xml:space="preserve">se </w:t>
      </w:r>
      <w:proofErr w:type="gramStart"/>
      <w:r w:rsidR="003B7D80">
        <w:rPr>
          <w:rFonts w:ascii="Times" w:hAnsi="Times" w:cs="Arial"/>
          <w:sz w:val="24"/>
          <w:szCs w:val="24"/>
        </w:rPr>
        <w:t>38</w:t>
      </w:r>
      <w:r w:rsidR="00EE7D11">
        <w:rPr>
          <w:rFonts w:ascii="Times" w:hAnsi="Times" w:cs="Arial"/>
          <w:sz w:val="24"/>
          <w:szCs w:val="24"/>
        </w:rPr>
        <w:t xml:space="preserve"> </w:t>
      </w:r>
      <w:r>
        <w:rPr>
          <w:rFonts w:ascii="Times" w:hAnsi="Times" w:cs="Arial"/>
          <w:sz w:val="24"/>
          <w:szCs w:val="24"/>
        </w:rPr>
        <w:t>time</w:t>
      </w:r>
      <w:proofErr w:type="gramEnd"/>
      <w:r>
        <w:rPr>
          <w:rFonts w:ascii="Times" w:hAnsi="Times" w:cs="Arial"/>
          <w:sz w:val="24"/>
          <w:szCs w:val="24"/>
        </w:rPr>
        <w:t xml:space="preserve"> series </w:t>
      </w:r>
      <w:r w:rsidR="003B7D80">
        <w:rPr>
          <w:rFonts w:ascii="Times" w:hAnsi="Times" w:cs="Arial"/>
          <w:sz w:val="24"/>
          <w:szCs w:val="24"/>
        </w:rPr>
        <w:t xml:space="preserve">were </w:t>
      </w:r>
      <w:r>
        <w:rPr>
          <w:rFonts w:ascii="Times" w:hAnsi="Times" w:cs="Arial"/>
          <w:sz w:val="24"/>
          <w:szCs w:val="24"/>
        </w:rPr>
        <w:t>collected from four disparate ocean surveys, and</w:t>
      </w:r>
      <w:r w:rsidR="00E8682A">
        <w:rPr>
          <w:rFonts w:ascii="Times" w:hAnsi="Times" w:cs="Arial"/>
          <w:sz w:val="24"/>
          <w:szCs w:val="24"/>
        </w:rPr>
        <w:t xml:space="preserve"> span between </w:t>
      </w:r>
      <w:r w:rsidR="00E138D4">
        <w:rPr>
          <w:rFonts w:ascii="Times" w:hAnsi="Times" w:cs="Arial"/>
          <w:sz w:val="24"/>
          <w:szCs w:val="24"/>
        </w:rPr>
        <w:t xml:space="preserve">22 </w:t>
      </w:r>
      <w:r w:rsidR="00E8682A">
        <w:rPr>
          <w:rFonts w:ascii="Times" w:hAnsi="Times" w:cs="Arial"/>
          <w:sz w:val="24"/>
          <w:szCs w:val="24"/>
        </w:rPr>
        <w:t xml:space="preserve">and </w:t>
      </w:r>
      <w:r w:rsidR="00E138D4">
        <w:rPr>
          <w:rFonts w:ascii="Times" w:hAnsi="Times" w:cs="Arial"/>
          <w:sz w:val="24"/>
          <w:szCs w:val="24"/>
        </w:rPr>
        <w:t>68</w:t>
      </w:r>
      <w:r w:rsidR="00E8682A">
        <w:rPr>
          <w:rFonts w:ascii="Times" w:hAnsi="Times" w:cs="Arial"/>
          <w:sz w:val="24"/>
          <w:szCs w:val="24"/>
        </w:rPr>
        <w:t xml:space="preserve"> years</w:t>
      </w:r>
      <w:r>
        <w:rPr>
          <w:rFonts w:ascii="Times" w:hAnsi="Times" w:cs="Arial"/>
          <w:sz w:val="24"/>
          <w:szCs w:val="24"/>
        </w:rPr>
        <w:t xml:space="preserve">. </w:t>
      </w:r>
      <w:r w:rsidR="00E8682A">
        <w:rPr>
          <w:rFonts w:ascii="Times" w:hAnsi="Times" w:cs="Arial"/>
          <w:sz w:val="24"/>
          <w:szCs w:val="24"/>
        </w:rPr>
        <w:t>D</w:t>
      </w:r>
      <w:r>
        <w:rPr>
          <w:rFonts w:ascii="Times" w:hAnsi="Times" w:cs="Arial"/>
          <w:sz w:val="24"/>
          <w:szCs w:val="24"/>
        </w:rPr>
        <w:t>ata</w:t>
      </w:r>
      <w:r w:rsidRPr="00901024">
        <w:rPr>
          <w:rFonts w:ascii="Times" w:hAnsi="Times" w:cs="Arial"/>
          <w:sz w:val="24"/>
          <w:szCs w:val="24"/>
        </w:rPr>
        <w:t>sets</w:t>
      </w:r>
      <w:r>
        <w:rPr>
          <w:rFonts w:ascii="Times" w:hAnsi="Times" w:cs="Arial"/>
          <w:sz w:val="24"/>
          <w:szCs w:val="24"/>
        </w:rPr>
        <w:t xml:space="preserve"> </w:t>
      </w:r>
      <w:r w:rsidR="00425C68">
        <w:rPr>
          <w:rFonts w:ascii="Times" w:hAnsi="Times" w:cs="Arial"/>
          <w:sz w:val="24"/>
          <w:szCs w:val="24"/>
        </w:rPr>
        <w:t>collected from surveys that included spatial attributes</w:t>
      </w:r>
      <w:r>
        <w:rPr>
          <w:rFonts w:ascii="Times" w:hAnsi="Times" w:cs="Arial"/>
          <w:sz w:val="24"/>
          <w:szCs w:val="24"/>
        </w:rPr>
        <w:t xml:space="preserve"> (e.g., ichthyoplankton and </w:t>
      </w:r>
      <w:r w:rsidR="00BE1505">
        <w:rPr>
          <w:rFonts w:ascii="Times" w:hAnsi="Times" w:cs="Arial"/>
          <w:sz w:val="24"/>
          <w:szCs w:val="24"/>
        </w:rPr>
        <w:t xml:space="preserve">pelagic </w:t>
      </w:r>
      <w:r>
        <w:rPr>
          <w:rFonts w:ascii="Times" w:hAnsi="Times" w:cs="Arial"/>
          <w:sz w:val="24"/>
          <w:szCs w:val="24"/>
        </w:rPr>
        <w:t>juvenile fish surveys)</w:t>
      </w:r>
      <w:r w:rsidRPr="00901024">
        <w:rPr>
          <w:rFonts w:ascii="Times" w:hAnsi="Times" w:cs="Arial"/>
          <w:sz w:val="24"/>
          <w:szCs w:val="24"/>
        </w:rPr>
        <w:t xml:space="preserve"> were </w:t>
      </w:r>
      <w:r w:rsidR="00425C68">
        <w:rPr>
          <w:rFonts w:ascii="Times" w:hAnsi="Times" w:cs="Arial"/>
          <w:sz w:val="24"/>
          <w:szCs w:val="24"/>
        </w:rPr>
        <w:t xml:space="preserve">first </w:t>
      </w:r>
      <w:r w:rsidRPr="00901024">
        <w:rPr>
          <w:rFonts w:ascii="Times" w:hAnsi="Times" w:cs="Arial"/>
          <w:sz w:val="24"/>
          <w:szCs w:val="24"/>
        </w:rPr>
        <w:t>standardized using Generalized Additive Models</w:t>
      </w:r>
      <w:r w:rsidR="00425C68">
        <w:rPr>
          <w:rFonts w:ascii="Times" w:hAnsi="Times" w:cs="Arial"/>
          <w:sz w:val="24"/>
          <w:szCs w:val="24"/>
        </w:rPr>
        <w:t xml:space="preserve"> </w:t>
      </w:r>
      <w:r>
        <w:rPr>
          <w:rFonts w:ascii="Times" w:hAnsi="Times" w:cs="Arial"/>
          <w:sz w:val="24"/>
          <w:szCs w:val="24"/>
        </w:rPr>
        <w:t>to create a univariate time series</w:t>
      </w:r>
      <w:r w:rsidR="00425C68">
        <w:rPr>
          <w:rFonts w:ascii="Times" w:hAnsi="Times" w:cs="Arial"/>
          <w:sz w:val="24"/>
          <w:szCs w:val="24"/>
        </w:rPr>
        <w:t xml:space="preserve"> for each species</w:t>
      </w:r>
      <w:r w:rsidRPr="00901024">
        <w:rPr>
          <w:rFonts w:ascii="Times" w:hAnsi="Times" w:cs="Arial"/>
          <w:sz w:val="24"/>
          <w:szCs w:val="24"/>
        </w:rPr>
        <w:t xml:space="preserve">. </w:t>
      </w:r>
      <w:r w:rsidR="004916A8" w:rsidRPr="004916A8">
        <w:rPr>
          <w:rFonts w:ascii="Times New Roman" w:hAnsi="Times New Roman" w:cs="Times New Roman"/>
          <w:sz w:val="24"/>
          <w:szCs w:val="24"/>
        </w:rPr>
        <w:t xml:space="preserve">While these datasets generally include spatial random sampling, the index standardization accounts for uneven distributions of effort (in space or time). </w:t>
      </w:r>
      <w:r w:rsidR="00F23523" w:rsidRPr="004916A8">
        <w:rPr>
          <w:rFonts w:ascii="Times New Roman" w:hAnsi="Times New Roman" w:cs="Times New Roman"/>
          <w:sz w:val="24"/>
          <w:szCs w:val="24"/>
        </w:rPr>
        <w:t>Details</w:t>
      </w:r>
      <w:r w:rsidR="00F23523" w:rsidRPr="00901024">
        <w:rPr>
          <w:rFonts w:ascii="Times" w:hAnsi="Times" w:cs="Arial"/>
          <w:sz w:val="24"/>
          <w:szCs w:val="24"/>
        </w:rPr>
        <w:t xml:space="preserve"> on </w:t>
      </w:r>
      <w:r w:rsidR="00F23523">
        <w:rPr>
          <w:rFonts w:ascii="Times" w:hAnsi="Times" w:cs="Arial"/>
          <w:sz w:val="24"/>
          <w:szCs w:val="24"/>
        </w:rPr>
        <w:t xml:space="preserve">the </w:t>
      </w:r>
      <w:r w:rsidR="00F23523" w:rsidRPr="00901024">
        <w:rPr>
          <w:rFonts w:ascii="Times" w:hAnsi="Times" w:cs="Arial"/>
          <w:sz w:val="24"/>
          <w:szCs w:val="24"/>
        </w:rPr>
        <w:t xml:space="preserve">standardization of individual datasets are included in </w:t>
      </w:r>
      <w:r w:rsidR="00F23523">
        <w:rPr>
          <w:rFonts w:ascii="Times" w:hAnsi="Times" w:cs="Arial"/>
          <w:sz w:val="24"/>
          <w:szCs w:val="24"/>
        </w:rPr>
        <w:t xml:space="preserve">S1 </w:t>
      </w:r>
      <w:r w:rsidR="00F23523" w:rsidRPr="00901024">
        <w:rPr>
          <w:rFonts w:ascii="Times" w:hAnsi="Times" w:cs="Arial"/>
          <w:sz w:val="24"/>
          <w:szCs w:val="24"/>
        </w:rPr>
        <w:t>Appendix</w:t>
      </w:r>
      <w:r w:rsidR="00F23523">
        <w:rPr>
          <w:rFonts w:ascii="Times" w:hAnsi="Times" w:cs="Arial"/>
          <w:sz w:val="24"/>
          <w:szCs w:val="24"/>
        </w:rPr>
        <w:t xml:space="preserve">. </w:t>
      </w:r>
      <w:r w:rsidR="00E8682A">
        <w:rPr>
          <w:rFonts w:ascii="Times" w:hAnsi="Times" w:cs="Arial"/>
          <w:sz w:val="24"/>
          <w:szCs w:val="24"/>
        </w:rPr>
        <w:t>In addition</w:t>
      </w:r>
      <w:r w:rsidR="00E8682A" w:rsidRPr="00901024">
        <w:rPr>
          <w:rFonts w:ascii="Times" w:hAnsi="Times" w:cs="Arial"/>
          <w:sz w:val="24"/>
          <w:szCs w:val="24"/>
        </w:rPr>
        <w:t>, the biology data were normalized with log transformations where appropriate</w:t>
      </w:r>
      <w:r w:rsidR="001D21FB">
        <w:rPr>
          <w:rFonts w:ascii="Times" w:hAnsi="Times" w:cs="Arial"/>
          <w:sz w:val="24"/>
          <w:szCs w:val="24"/>
        </w:rPr>
        <w:t xml:space="preserve"> (all zeros were cha</w:t>
      </w:r>
      <w:r w:rsidR="006169FC">
        <w:rPr>
          <w:rFonts w:ascii="Times" w:hAnsi="Times" w:cs="Arial"/>
          <w:sz w:val="24"/>
          <w:szCs w:val="24"/>
        </w:rPr>
        <w:t>n</w:t>
      </w:r>
      <w:r w:rsidR="001D21FB">
        <w:rPr>
          <w:rFonts w:ascii="Times" w:hAnsi="Times" w:cs="Arial"/>
          <w:sz w:val="24"/>
          <w:szCs w:val="24"/>
        </w:rPr>
        <w:t>ged to NAs)</w:t>
      </w:r>
      <w:r w:rsidR="00E8682A" w:rsidRPr="00901024">
        <w:rPr>
          <w:rFonts w:ascii="Times" w:hAnsi="Times" w:cs="Arial"/>
          <w:sz w:val="24"/>
          <w:szCs w:val="24"/>
        </w:rPr>
        <w:t xml:space="preserve">. For example, if the time series data were </w:t>
      </w:r>
      <w:r w:rsidR="00E8682A">
        <w:rPr>
          <w:rFonts w:ascii="Times" w:hAnsi="Times" w:cs="Arial"/>
          <w:sz w:val="24"/>
          <w:szCs w:val="24"/>
        </w:rPr>
        <w:t xml:space="preserve">assumed to be </w:t>
      </w:r>
      <w:r w:rsidR="00E8682A" w:rsidRPr="00901024">
        <w:rPr>
          <w:rFonts w:ascii="Times" w:hAnsi="Times" w:cs="Arial"/>
          <w:sz w:val="24"/>
          <w:szCs w:val="24"/>
        </w:rPr>
        <w:t>lognormal</w:t>
      </w:r>
      <w:r w:rsidR="00E8682A">
        <w:rPr>
          <w:rFonts w:ascii="Times" w:hAnsi="Times" w:cs="Arial"/>
          <w:sz w:val="24"/>
          <w:szCs w:val="24"/>
        </w:rPr>
        <w:t>ly distributed</w:t>
      </w:r>
      <w:r w:rsidR="00E8682A" w:rsidRPr="00901024">
        <w:rPr>
          <w:rFonts w:ascii="Times" w:hAnsi="Times" w:cs="Arial"/>
          <w:sz w:val="24"/>
          <w:szCs w:val="24"/>
        </w:rPr>
        <w:t xml:space="preserve"> (e.g.</w:t>
      </w:r>
      <w:r w:rsidR="00BD0344">
        <w:rPr>
          <w:rFonts w:ascii="Times" w:hAnsi="Times" w:cs="Arial"/>
          <w:sz w:val="24"/>
          <w:szCs w:val="24"/>
        </w:rPr>
        <w:t>,</w:t>
      </w:r>
      <w:r w:rsidR="00E8682A" w:rsidRPr="00901024">
        <w:rPr>
          <w:rFonts w:ascii="Times" w:hAnsi="Times" w:cs="Arial"/>
          <w:sz w:val="24"/>
          <w:szCs w:val="24"/>
        </w:rPr>
        <w:t xml:space="preserve"> weight/count data) or the coefficient of variation was &gt; 1, the data were log transformed. All of the time series </w:t>
      </w:r>
      <w:r w:rsidR="00E8682A">
        <w:rPr>
          <w:rFonts w:ascii="Times" w:hAnsi="Times" w:cs="Arial"/>
          <w:sz w:val="24"/>
          <w:szCs w:val="24"/>
        </w:rPr>
        <w:t xml:space="preserve">from </w:t>
      </w:r>
      <w:r w:rsidR="00E8682A" w:rsidRPr="00901024">
        <w:rPr>
          <w:rFonts w:ascii="Times" w:hAnsi="Times" w:cs="Arial"/>
          <w:sz w:val="24"/>
          <w:szCs w:val="24"/>
        </w:rPr>
        <w:t>an individual data</w:t>
      </w:r>
      <w:r w:rsidR="00E8682A">
        <w:rPr>
          <w:rFonts w:ascii="Times" w:hAnsi="Times" w:cs="Arial"/>
          <w:sz w:val="24"/>
          <w:szCs w:val="24"/>
        </w:rPr>
        <w:t>s</w:t>
      </w:r>
      <w:r w:rsidR="00E8682A" w:rsidRPr="00901024">
        <w:rPr>
          <w:rFonts w:ascii="Times" w:hAnsi="Times" w:cs="Arial"/>
          <w:sz w:val="24"/>
          <w:szCs w:val="24"/>
        </w:rPr>
        <w:t>et</w:t>
      </w:r>
      <w:r w:rsidR="00E8682A">
        <w:rPr>
          <w:rFonts w:ascii="Times" w:hAnsi="Times" w:cs="Arial"/>
          <w:sz w:val="24"/>
          <w:szCs w:val="24"/>
        </w:rPr>
        <w:t xml:space="preserve"> (survey) </w:t>
      </w:r>
      <w:r w:rsidR="00E8682A" w:rsidRPr="00901024">
        <w:rPr>
          <w:rFonts w:ascii="Times" w:hAnsi="Times" w:cs="Arial"/>
          <w:sz w:val="24"/>
          <w:szCs w:val="24"/>
        </w:rPr>
        <w:t>were treated the same, i.e.</w:t>
      </w:r>
      <w:r w:rsidR="00BD0344">
        <w:rPr>
          <w:rFonts w:ascii="Times" w:hAnsi="Times" w:cs="Arial"/>
          <w:sz w:val="24"/>
          <w:szCs w:val="24"/>
        </w:rPr>
        <w:t>,</w:t>
      </w:r>
      <w:r w:rsidR="00E8682A" w:rsidRPr="00901024">
        <w:rPr>
          <w:rFonts w:ascii="Times" w:hAnsi="Times" w:cs="Arial"/>
          <w:sz w:val="24"/>
          <w:szCs w:val="24"/>
        </w:rPr>
        <w:t xml:space="preserve"> logged or not. </w:t>
      </w:r>
      <w:r w:rsidRPr="00901024">
        <w:rPr>
          <w:rFonts w:ascii="Times" w:hAnsi="Times" w:cs="Arial"/>
          <w:sz w:val="24"/>
          <w:szCs w:val="24"/>
        </w:rPr>
        <w:t xml:space="preserve">More details on the biology time series used in this study and the associated data sources </w:t>
      </w:r>
      <w:r>
        <w:rPr>
          <w:rFonts w:ascii="Times" w:hAnsi="Times" w:cs="Arial"/>
          <w:sz w:val="24"/>
          <w:szCs w:val="24"/>
        </w:rPr>
        <w:t xml:space="preserve">and log transformations </w:t>
      </w:r>
      <w:r w:rsidRPr="00901024">
        <w:rPr>
          <w:rFonts w:ascii="Times" w:hAnsi="Times" w:cs="Arial"/>
          <w:sz w:val="24"/>
          <w:szCs w:val="24"/>
        </w:rPr>
        <w:t xml:space="preserve">are summarized in </w:t>
      </w:r>
      <w:r w:rsidR="00DA771F">
        <w:rPr>
          <w:rFonts w:ascii="Times" w:hAnsi="Times" w:cs="Arial"/>
          <w:sz w:val="24"/>
          <w:szCs w:val="24"/>
        </w:rPr>
        <w:t xml:space="preserve">S1 </w:t>
      </w:r>
      <w:r w:rsidRPr="00901024">
        <w:rPr>
          <w:rFonts w:ascii="Times" w:hAnsi="Times" w:cs="Arial"/>
          <w:sz w:val="24"/>
          <w:szCs w:val="24"/>
        </w:rPr>
        <w:t xml:space="preserve">Table </w:t>
      </w:r>
      <w:r w:rsidR="00321B55">
        <w:rPr>
          <w:rFonts w:ascii="Times" w:hAnsi="Times" w:cs="Arial"/>
          <w:sz w:val="24"/>
          <w:szCs w:val="24"/>
        </w:rPr>
        <w:t xml:space="preserve">and </w:t>
      </w:r>
      <w:r w:rsidR="00DA771F">
        <w:rPr>
          <w:rFonts w:ascii="Times" w:hAnsi="Times" w:cs="Arial"/>
          <w:sz w:val="24"/>
          <w:szCs w:val="24"/>
        </w:rPr>
        <w:t xml:space="preserve">S1 </w:t>
      </w:r>
      <w:r w:rsidR="00321B55">
        <w:rPr>
          <w:rFonts w:ascii="Times" w:hAnsi="Times" w:cs="Arial"/>
          <w:sz w:val="24"/>
          <w:szCs w:val="24"/>
        </w:rPr>
        <w:t>Figur</w:t>
      </w:r>
      <w:r w:rsidR="00DA771F">
        <w:rPr>
          <w:rFonts w:ascii="Times" w:hAnsi="Times" w:cs="Arial"/>
          <w:sz w:val="24"/>
          <w:szCs w:val="24"/>
        </w:rPr>
        <w:t>e</w:t>
      </w:r>
      <w:r w:rsidR="00321B55">
        <w:rPr>
          <w:rFonts w:ascii="Times" w:hAnsi="Times" w:cs="Arial"/>
          <w:sz w:val="24"/>
          <w:szCs w:val="24"/>
        </w:rPr>
        <w:t xml:space="preserve">. </w:t>
      </w:r>
    </w:p>
    <w:p w14:paraId="0A2D1588" w14:textId="77777777" w:rsidR="0093154E" w:rsidRPr="00E80A96" w:rsidRDefault="0093154E" w:rsidP="00A612C8">
      <w:pPr>
        <w:spacing w:line="480" w:lineRule="auto"/>
        <w:rPr>
          <w:rFonts w:ascii="Times" w:hAnsi="Times" w:cs="Arial"/>
        </w:rPr>
      </w:pPr>
    </w:p>
    <w:p w14:paraId="7E9FB521" w14:textId="5B126FDC" w:rsidR="0093154E" w:rsidRPr="00E80A96" w:rsidRDefault="00F0284E" w:rsidP="00A612C8">
      <w:pPr>
        <w:keepNext/>
        <w:spacing w:line="480" w:lineRule="auto"/>
        <w:rPr>
          <w:rFonts w:ascii="Times" w:hAnsi="Times" w:cs="Arial"/>
        </w:rPr>
      </w:pPr>
      <w:r>
        <w:rPr>
          <w:rFonts w:ascii="Times" w:hAnsi="Times" w:cs="Arial"/>
          <w:i/>
        </w:rPr>
        <w:t>Modeling</w:t>
      </w:r>
    </w:p>
    <w:p w14:paraId="4FF4B211" w14:textId="2C4AE1A8" w:rsidR="0093154E" w:rsidRDefault="0093154E" w:rsidP="00A612C8">
      <w:pPr>
        <w:spacing w:line="480" w:lineRule="auto"/>
        <w:rPr>
          <w:rFonts w:ascii="Times" w:hAnsi="Times" w:cs="Arial"/>
        </w:rPr>
      </w:pPr>
      <w:r w:rsidRPr="00E80A96">
        <w:rPr>
          <w:rFonts w:ascii="Times" w:hAnsi="Times" w:cs="Arial"/>
        </w:rPr>
        <w:t>We describe the methods in detail below, but in summary our work flow was to (1) apply Bayesian DFA to climate and biology datasets separately</w:t>
      </w:r>
      <w:r>
        <w:rPr>
          <w:rFonts w:ascii="Times" w:hAnsi="Times" w:cs="Arial"/>
        </w:rPr>
        <w:t xml:space="preserve"> and </w:t>
      </w:r>
      <w:r w:rsidRPr="00E80A96">
        <w:rPr>
          <w:rFonts w:ascii="Times" w:hAnsi="Times" w:cs="Arial"/>
        </w:rPr>
        <w:t>us</w:t>
      </w:r>
      <w:r>
        <w:rPr>
          <w:rFonts w:ascii="Times" w:hAnsi="Times" w:cs="Arial"/>
        </w:rPr>
        <w:t xml:space="preserve">e </w:t>
      </w:r>
      <w:r w:rsidRPr="00E80A96">
        <w:rPr>
          <w:rFonts w:ascii="Times" w:hAnsi="Times" w:cs="Arial"/>
        </w:rPr>
        <w:t xml:space="preserve">model selection tools to identify the best supported </w:t>
      </w:r>
      <w:r>
        <w:rPr>
          <w:rFonts w:ascii="Times" w:hAnsi="Times" w:cs="Arial"/>
        </w:rPr>
        <w:t xml:space="preserve">model and </w:t>
      </w:r>
      <w:r w:rsidRPr="00E80A96">
        <w:rPr>
          <w:rFonts w:ascii="Times" w:hAnsi="Times" w:cs="Arial"/>
        </w:rPr>
        <w:t xml:space="preserve">number of </w:t>
      </w:r>
      <w:r>
        <w:rPr>
          <w:rFonts w:ascii="Times" w:hAnsi="Times" w:cs="Arial"/>
        </w:rPr>
        <w:t xml:space="preserve">shared </w:t>
      </w:r>
      <w:r w:rsidRPr="00E80A96">
        <w:rPr>
          <w:rFonts w:ascii="Times" w:hAnsi="Times" w:cs="Arial"/>
        </w:rPr>
        <w:t>trends</w:t>
      </w:r>
      <w:r>
        <w:rPr>
          <w:rFonts w:ascii="Times" w:hAnsi="Times" w:cs="Arial"/>
        </w:rPr>
        <w:t>,</w:t>
      </w:r>
      <w:r w:rsidRPr="00E80A96">
        <w:rPr>
          <w:rFonts w:ascii="Times" w:hAnsi="Times" w:cs="Arial"/>
        </w:rPr>
        <w:t xml:space="preserve"> (</w:t>
      </w:r>
      <w:r>
        <w:rPr>
          <w:rFonts w:ascii="Times" w:hAnsi="Times" w:cs="Arial"/>
        </w:rPr>
        <w:t>2</w:t>
      </w:r>
      <w:r w:rsidRPr="00E80A96">
        <w:rPr>
          <w:rFonts w:ascii="Times" w:hAnsi="Times" w:cs="Arial"/>
        </w:rPr>
        <w:t xml:space="preserve">) apply </w:t>
      </w:r>
      <w:r>
        <w:rPr>
          <w:rFonts w:ascii="Times" w:hAnsi="Times" w:cs="Arial"/>
        </w:rPr>
        <w:t xml:space="preserve">‘black swan’ and </w:t>
      </w:r>
      <w:r w:rsidRPr="00E80A96">
        <w:rPr>
          <w:rFonts w:ascii="Times" w:hAnsi="Times" w:cs="Arial"/>
        </w:rPr>
        <w:t xml:space="preserve">regime detection methods to </w:t>
      </w:r>
      <w:r w:rsidR="00BD0344">
        <w:rPr>
          <w:rFonts w:ascii="Times" w:hAnsi="Times" w:cs="Arial"/>
        </w:rPr>
        <w:t>detect</w:t>
      </w:r>
      <w:r w:rsidRPr="00E80A96">
        <w:rPr>
          <w:rFonts w:ascii="Times" w:hAnsi="Times" w:cs="Arial"/>
        </w:rPr>
        <w:t xml:space="preserve"> </w:t>
      </w:r>
      <w:r>
        <w:rPr>
          <w:rFonts w:ascii="Times" w:hAnsi="Times" w:cs="Arial"/>
        </w:rPr>
        <w:t xml:space="preserve">extreme events and </w:t>
      </w:r>
      <w:r w:rsidRPr="00E80A96">
        <w:rPr>
          <w:rFonts w:ascii="Times" w:hAnsi="Times" w:cs="Arial"/>
        </w:rPr>
        <w:t xml:space="preserve">alternating </w:t>
      </w:r>
      <w:r>
        <w:rPr>
          <w:rFonts w:ascii="Times" w:hAnsi="Times" w:cs="Arial"/>
        </w:rPr>
        <w:t>community</w:t>
      </w:r>
      <w:r w:rsidRPr="00E80A96">
        <w:rPr>
          <w:rFonts w:ascii="Times" w:hAnsi="Times" w:cs="Arial"/>
        </w:rPr>
        <w:t xml:space="preserve"> states</w:t>
      </w:r>
      <w:r>
        <w:rPr>
          <w:rFonts w:ascii="Times" w:hAnsi="Times" w:cs="Arial"/>
        </w:rPr>
        <w:t xml:space="preserve">, respectively, </w:t>
      </w:r>
      <w:r w:rsidR="00BD0344">
        <w:rPr>
          <w:rFonts w:ascii="Times" w:hAnsi="Times" w:cs="Arial"/>
        </w:rPr>
        <w:t>(</w:t>
      </w:r>
      <w:r>
        <w:rPr>
          <w:rFonts w:ascii="Times" w:hAnsi="Times" w:cs="Arial"/>
        </w:rPr>
        <w:t xml:space="preserve">3) identify whether </w:t>
      </w:r>
      <w:r w:rsidR="00173268">
        <w:rPr>
          <w:rFonts w:ascii="Times" w:hAnsi="Times" w:cs="Arial"/>
        </w:rPr>
        <w:t xml:space="preserve">the CCE community state </w:t>
      </w:r>
      <w:r w:rsidR="00BD0344">
        <w:rPr>
          <w:rFonts w:ascii="Times" w:hAnsi="Times" w:cs="Arial"/>
        </w:rPr>
        <w:t xml:space="preserve">was </w:t>
      </w:r>
      <w:r w:rsidR="00173268">
        <w:rPr>
          <w:rFonts w:ascii="Times" w:hAnsi="Times" w:cs="Arial"/>
        </w:rPr>
        <w:t xml:space="preserve">strongly correlated with the climate time series </w:t>
      </w:r>
      <w:r w:rsidR="008855CB">
        <w:rPr>
          <w:rFonts w:ascii="Times" w:hAnsi="Times" w:cs="Arial"/>
        </w:rPr>
        <w:t xml:space="preserve">(compare performance of </w:t>
      </w:r>
      <w:r w:rsidR="00173268">
        <w:rPr>
          <w:rFonts w:ascii="Times" w:hAnsi="Times" w:cs="Arial"/>
        </w:rPr>
        <w:t xml:space="preserve">the </w:t>
      </w:r>
      <w:r>
        <w:rPr>
          <w:rFonts w:ascii="Times" w:hAnsi="Times" w:cs="Arial"/>
        </w:rPr>
        <w:t>biology models with</w:t>
      </w:r>
      <w:r w:rsidR="008855CB">
        <w:rPr>
          <w:rFonts w:ascii="Times" w:hAnsi="Times" w:cs="Arial"/>
        </w:rPr>
        <w:t>/without</w:t>
      </w:r>
      <w:r>
        <w:rPr>
          <w:rFonts w:ascii="Times" w:hAnsi="Times" w:cs="Arial"/>
        </w:rPr>
        <w:t xml:space="preserve"> environmental covariates</w:t>
      </w:r>
      <w:r w:rsidR="008855CB">
        <w:rPr>
          <w:rFonts w:ascii="Times" w:hAnsi="Times" w:cs="Arial"/>
        </w:rPr>
        <w:t>)</w:t>
      </w:r>
      <w:r>
        <w:rPr>
          <w:rFonts w:ascii="Times" w:hAnsi="Times" w:cs="Arial"/>
        </w:rPr>
        <w:t xml:space="preserve">, and </w:t>
      </w:r>
      <w:r w:rsidR="00BD0344">
        <w:rPr>
          <w:rFonts w:ascii="Times" w:hAnsi="Times" w:cs="Arial"/>
        </w:rPr>
        <w:t>(</w:t>
      </w:r>
      <w:r>
        <w:rPr>
          <w:rFonts w:ascii="Times" w:hAnsi="Times" w:cs="Arial"/>
        </w:rPr>
        <w:t xml:space="preserve">4) evaluate our skill </w:t>
      </w:r>
      <w:r w:rsidR="00BD0344">
        <w:rPr>
          <w:rFonts w:ascii="Times" w:hAnsi="Times" w:cs="Arial"/>
        </w:rPr>
        <w:t xml:space="preserve">at </w:t>
      </w:r>
      <w:r w:rsidR="00690653">
        <w:rPr>
          <w:rFonts w:ascii="Times" w:hAnsi="Times" w:cs="Arial"/>
        </w:rPr>
        <w:t xml:space="preserve">making predictions of community state and individual </w:t>
      </w:r>
      <w:r w:rsidR="00690653">
        <w:rPr>
          <w:rFonts w:ascii="Times" w:hAnsi="Times" w:cs="Arial"/>
        </w:rPr>
        <w:lastRenderedPageBreak/>
        <w:t>species</w:t>
      </w:r>
      <w:r w:rsidR="00911665">
        <w:rPr>
          <w:rFonts w:ascii="Times" w:hAnsi="Times" w:cs="Arial"/>
        </w:rPr>
        <w:t xml:space="preserve"> variables</w:t>
      </w:r>
      <w:r>
        <w:rPr>
          <w:rFonts w:ascii="Times" w:hAnsi="Times" w:cs="Arial"/>
        </w:rPr>
        <w:t>.</w:t>
      </w:r>
      <w:ins w:id="46" w:author="Mary Hunsicker" w:date="2021-11-29T08:59:00Z">
        <w:r w:rsidR="00251240">
          <w:rPr>
            <w:rFonts w:ascii="Times" w:hAnsi="Times" w:cs="Arial"/>
          </w:rPr>
          <w:t xml:space="preserve"> These four steps map on to the four study objectives outlined in the introduction.</w:t>
        </w:r>
      </w:ins>
    </w:p>
    <w:p w14:paraId="44802FA7" w14:textId="04B0FB74" w:rsidR="00F0284E" w:rsidRDefault="00F0284E" w:rsidP="00A612C8">
      <w:pPr>
        <w:spacing w:line="480" w:lineRule="auto"/>
        <w:rPr>
          <w:rFonts w:ascii="Arial" w:hAnsi="Arial" w:cs="Arial"/>
          <w:sz w:val="22"/>
          <w:szCs w:val="22"/>
        </w:rPr>
      </w:pPr>
    </w:p>
    <w:p w14:paraId="14AB4631" w14:textId="519CE875" w:rsidR="00F0284E" w:rsidRPr="001D67E5" w:rsidRDefault="00F0284E" w:rsidP="00A612C8">
      <w:pPr>
        <w:spacing w:line="480" w:lineRule="auto"/>
        <w:rPr>
          <w:rFonts w:ascii="Times" w:hAnsi="Times" w:cs="Arial"/>
          <w:i/>
        </w:rPr>
      </w:pPr>
      <w:r w:rsidRPr="001D67E5">
        <w:rPr>
          <w:rFonts w:ascii="Times" w:hAnsi="Times" w:cs="Arial"/>
          <w:i/>
        </w:rPr>
        <w:t>Dynamic Factor Analysis</w:t>
      </w:r>
    </w:p>
    <w:p w14:paraId="79601269" w14:textId="4F914E39" w:rsidR="0093154E" w:rsidRPr="00E80A96" w:rsidRDefault="0093154E" w:rsidP="00A612C8">
      <w:pPr>
        <w:spacing w:line="480" w:lineRule="auto"/>
        <w:rPr>
          <w:rFonts w:ascii="Times" w:hAnsi="Times" w:cs="Arial"/>
          <w:szCs w:val="22"/>
        </w:rPr>
      </w:pPr>
      <w:r w:rsidRPr="00A50E64">
        <w:rPr>
          <w:rFonts w:ascii="Arial" w:hAnsi="Arial" w:cs="Arial"/>
          <w:color w:val="000000"/>
          <w:sz w:val="22"/>
          <w:szCs w:val="22"/>
        </w:rPr>
        <w:tab/>
      </w:r>
      <w:r w:rsidRPr="00E80A96">
        <w:rPr>
          <w:rFonts w:ascii="Times" w:hAnsi="Times" w:cs="Arial"/>
          <w:color w:val="000000"/>
          <w:szCs w:val="22"/>
        </w:rPr>
        <w:t xml:space="preserve">We </w:t>
      </w:r>
      <w:r w:rsidR="00BD0344">
        <w:rPr>
          <w:rFonts w:ascii="Times" w:hAnsi="Times" w:cs="Arial"/>
          <w:color w:val="000000"/>
          <w:szCs w:val="22"/>
        </w:rPr>
        <w:t>used</w:t>
      </w:r>
      <w:r w:rsidRPr="00E80A96">
        <w:rPr>
          <w:rFonts w:ascii="Times" w:hAnsi="Times" w:cs="Arial"/>
          <w:color w:val="000000"/>
          <w:szCs w:val="22"/>
        </w:rPr>
        <w:t xml:space="preserve"> </w:t>
      </w:r>
      <w:r w:rsidR="00725230">
        <w:rPr>
          <w:rFonts w:ascii="Times" w:hAnsi="Times" w:cs="Arial"/>
          <w:color w:val="000000"/>
          <w:szCs w:val="22"/>
        </w:rPr>
        <w:t xml:space="preserve">a </w:t>
      </w:r>
      <w:r w:rsidRPr="00E80A96">
        <w:rPr>
          <w:rFonts w:ascii="Times" w:hAnsi="Times" w:cs="Arial"/>
          <w:color w:val="000000"/>
          <w:szCs w:val="22"/>
        </w:rPr>
        <w:t xml:space="preserve">Bayesian version of Dynamic </w:t>
      </w:r>
      <w:r>
        <w:rPr>
          <w:rFonts w:ascii="Times" w:hAnsi="Times" w:cs="Arial"/>
          <w:color w:val="000000"/>
          <w:szCs w:val="22"/>
        </w:rPr>
        <w:t>F</w:t>
      </w:r>
      <w:r w:rsidRPr="00E80A96">
        <w:rPr>
          <w:rFonts w:ascii="Times" w:hAnsi="Times" w:cs="Arial"/>
          <w:color w:val="000000"/>
          <w:szCs w:val="22"/>
        </w:rPr>
        <w:t xml:space="preserve">actor </w:t>
      </w:r>
      <w:r>
        <w:rPr>
          <w:rFonts w:ascii="Times" w:hAnsi="Times" w:cs="Arial"/>
          <w:color w:val="000000"/>
          <w:szCs w:val="22"/>
        </w:rPr>
        <w:t>A</w:t>
      </w:r>
      <w:r w:rsidRPr="00E80A96">
        <w:rPr>
          <w:rFonts w:ascii="Times" w:hAnsi="Times" w:cs="Arial"/>
          <w:color w:val="000000"/>
          <w:szCs w:val="22"/>
        </w:rPr>
        <w:t xml:space="preserve">nalysis (DFA, </w:t>
      </w:r>
      <w:proofErr w:type="spellStart"/>
      <w:r w:rsidRPr="00E80A96">
        <w:rPr>
          <w:rFonts w:ascii="Times" w:hAnsi="Times" w:cs="Arial"/>
          <w:color w:val="000000"/>
          <w:szCs w:val="22"/>
        </w:rPr>
        <w:t>Zuur</w:t>
      </w:r>
      <w:proofErr w:type="spellEnd"/>
      <w:r w:rsidRPr="00E80A96">
        <w:rPr>
          <w:rFonts w:ascii="Times" w:hAnsi="Times" w:cs="Arial"/>
          <w:color w:val="000000"/>
          <w:szCs w:val="22"/>
        </w:rPr>
        <w:t xml:space="preserve"> et al. 200</w:t>
      </w:r>
      <w:r w:rsidR="001D7AB3">
        <w:rPr>
          <w:rFonts w:ascii="Times" w:hAnsi="Times" w:cs="Arial"/>
          <w:color w:val="000000"/>
          <w:szCs w:val="22"/>
        </w:rPr>
        <w:t>3</w:t>
      </w:r>
      <w:r>
        <w:rPr>
          <w:rFonts w:ascii="Times" w:hAnsi="Times" w:cs="Arial"/>
          <w:color w:val="000000"/>
          <w:szCs w:val="22"/>
        </w:rPr>
        <w:t>, Ward et al. 2019</w:t>
      </w:r>
      <w:r w:rsidRPr="00E80A96">
        <w:rPr>
          <w:rFonts w:ascii="Times" w:hAnsi="Times" w:cs="Arial"/>
          <w:color w:val="000000"/>
          <w:szCs w:val="22"/>
        </w:rPr>
        <w:t>) using the software Stan and R (R Core Team 2018)</w:t>
      </w:r>
      <w:r w:rsidR="00F344CF">
        <w:rPr>
          <w:rFonts w:ascii="Times" w:hAnsi="Times" w:cs="Arial"/>
          <w:color w:val="000000"/>
          <w:szCs w:val="22"/>
        </w:rPr>
        <w:t xml:space="preserve"> as implemented in the ‘</w:t>
      </w:r>
      <w:proofErr w:type="spellStart"/>
      <w:r w:rsidR="00F344CF">
        <w:rPr>
          <w:rFonts w:ascii="Times" w:hAnsi="Times" w:cs="Arial"/>
          <w:color w:val="000000"/>
          <w:szCs w:val="22"/>
        </w:rPr>
        <w:t>bayesdfa</w:t>
      </w:r>
      <w:proofErr w:type="spellEnd"/>
      <w:r w:rsidR="00F344CF">
        <w:rPr>
          <w:rFonts w:ascii="Times" w:hAnsi="Times" w:cs="Arial"/>
          <w:color w:val="000000"/>
          <w:szCs w:val="22"/>
        </w:rPr>
        <w:t>’ package</w:t>
      </w:r>
      <w:r w:rsidR="000C2114">
        <w:rPr>
          <w:rFonts w:ascii="Times" w:hAnsi="Times" w:cs="Arial"/>
          <w:color w:val="000000"/>
          <w:szCs w:val="22"/>
        </w:rPr>
        <w:t xml:space="preserve"> (Ward et al. </w:t>
      </w:r>
      <w:r w:rsidR="004075A5">
        <w:rPr>
          <w:rFonts w:ascii="Times" w:hAnsi="Times" w:cs="Arial"/>
          <w:color w:val="000000"/>
          <w:szCs w:val="22"/>
        </w:rPr>
        <w:t>2020</w:t>
      </w:r>
      <w:r w:rsidR="000C2114">
        <w:rPr>
          <w:rFonts w:ascii="Times" w:hAnsi="Times" w:cs="Arial"/>
          <w:color w:val="000000"/>
          <w:szCs w:val="22"/>
        </w:rPr>
        <w:t>)</w:t>
      </w:r>
      <w:r w:rsidRPr="00E80A96">
        <w:rPr>
          <w:rFonts w:ascii="Times" w:hAnsi="Times" w:cs="Arial"/>
          <w:color w:val="000000"/>
          <w:szCs w:val="22"/>
        </w:rPr>
        <w:t>. DFA is a multivariate statistical tool somewhat analogous to Principal Components Analyses, but for time</w:t>
      </w:r>
      <w:r w:rsidR="00BD0344">
        <w:rPr>
          <w:rFonts w:ascii="Times" w:hAnsi="Times" w:cs="Arial"/>
          <w:color w:val="000000"/>
          <w:szCs w:val="22"/>
        </w:rPr>
        <w:t>-</w:t>
      </w:r>
      <w:r w:rsidRPr="00E80A96">
        <w:rPr>
          <w:rFonts w:ascii="Times" w:hAnsi="Times" w:cs="Arial"/>
          <w:color w:val="000000"/>
          <w:szCs w:val="22"/>
        </w:rPr>
        <w:t xml:space="preserve">series data (Holmes et al. 2018, </w:t>
      </w:r>
      <w:r w:rsidRPr="00E80A96">
        <w:rPr>
          <w:rFonts w:ascii="Times" w:hAnsi="Times"/>
        </w:rPr>
        <w:t>https://cran.r-project.org/web/packages/MARSS/vignettes/UserGuide.pdf</w:t>
      </w:r>
      <w:r w:rsidRPr="00E80A96">
        <w:rPr>
          <w:rFonts w:ascii="Times" w:hAnsi="Times" w:cs="Arial"/>
          <w:color w:val="000000"/>
          <w:szCs w:val="22"/>
        </w:rPr>
        <w:t xml:space="preserve">). For a collection of time series, the number of estimated ‘trends’ is specified </w:t>
      </w:r>
      <w:r w:rsidRPr="00911665">
        <w:rPr>
          <w:rFonts w:ascii="Times" w:hAnsi="Times" w:cs="Arial"/>
          <w:i/>
          <w:iCs/>
          <w:color w:val="000000"/>
          <w:szCs w:val="22"/>
        </w:rPr>
        <w:t>a priori</w:t>
      </w:r>
      <w:r w:rsidRPr="00E80A96">
        <w:rPr>
          <w:rFonts w:ascii="Times" w:hAnsi="Times" w:cs="Arial"/>
          <w:color w:val="000000"/>
          <w:szCs w:val="22"/>
        </w:rPr>
        <w:t xml:space="preserve">, and DFA estimates these latent trends as independent random walks. In mathematical form, this is expressed as </w:t>
      </w:r>
    </w:p>
    <w:p w14:paraId="75AF36FC" w14:textId="50001164" w:rsidR="0093154E" w:rsidRPr="00A3335D" w:rsidRDefault="0088560C" w:rsidP="00A612C8">
      <w:pPr>
        <w:spacing w:line="480" w:lineRule="auto"/>
        <w:jc w:val="center"/>
        <w:rPr>
          <w:rFonts w:ascii="Arial" w:hAnsi="Arial" w:cs="Arial"/>
          <w:sz w:val="22"/>
          <w:szCs w:val="22"/>
        </w:rPr>
      </w:pP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oMath>
      <w:r w:rsidR="00ED4BBB" w:rsidRPr="00911665">
        <w:rPr>
          <w:rFonts w:ascii="Arial" w:hAnsi="Arial" w:cs="Arial"/>
          <w:color w:val="000000"/>
          <w:sz w:val="22"/>
          <w:szCs w:val="22"/>
        </w:rPr>
        <w:t>,</w:t>
      </w:r>
    </w:p>
    <w:p w14:paraId="5DDD50AA" w14:textId="67118ABB" w:rsidR="0093154E" w:rsidRPr="00E80A96" w:rsidRDefault="00ED4BBB" w:rsidP="00A612C8">
      <w:pPr>
        <w:spacing w:line="480" w:lineRule="auto"/>
        <w:rPr>
          <w:rFonts w:ascii="Times" w:hAnsi="Times" w:cs="Arial"/>
          <w:color w:val="000000"/>
        </w:rPr>
      </w:pPr>
      <w:r>
        <w:rPr>
          <w:rFonts w:ascii="Times" w:hAnsi="Times" w:cs="Arial"/>
          <w:color w:val="000000"/>
        </w:rPr>
        <w:t>w</w:t>
      </w:r>
      <w:r w:rsidR="0093154E" w:rsidRPr="00026CAB">
        <w:rPr>
          <w:rFonts w:ascii="Times" w:hAnsi="Times" w:cs="Arial"/>
          <w:color w:val="000000"/>
        </w:rPr>
        <w:t xml:space="preserve">here </w:t>
      </w:r>
      <m:oMath>
        <m:sSub>
          <m:sSubPr>
            <m:ctrlPr>
              <w:rPr>
                <w:rFonts w:ascii="Cambria Math" w:hAnsi="Cambria Math" w:cs="Arial"/>
                <w:b/>
                <w:bCs/>
                <w:i/>
                <w:color w:val="000000"/>
              </w:rPr>
            </m:ctrlPr>
          </m:sSubPr>
          <m:e>
            <m:r>
              <m:rPr>
                <m:sty m:val="bi"/>
              </m:rPr>
              <w:rPr>
                <w:rFonts w:ascii="Cambria Math" w:hAnsi="Cambria Math" w:cs="Arial"/>
                <w:color w:val="000000"/>
              </w:rPr>
              <m:t>x</m:t>
            </m:r>
          </m:e>
          <m:sub>
            <m:r>
              <m:rPr>
                <m:sty m:val="bi"/>
              </m:rPr>
              <w:rPr>
                <w:rFonts w:ascii="Cambria Math" w:hAnsi="Cambria Math" w:cs="Arial"/>
                <w:color w:val="000000"/>
              </w:rPr>
              <m:t>t</m:t>
            </m:r>
          </m:sub>
        </m:sSub>
      </m:oMath>
      <w:r w:rsidR="0093154E" w:rsidRPr="00026CAB">
        <w:rPr>
          <w:rFonts w:ascii="Times" w:hAnsi="Times" w:cs="Arial"/>
          <w:color w:val="000000"/>
        </w:rPr>
        <w:t xml:space="preserve"> represents the value of latent (unobserved) trend</w:t>
      </w:r>
      <w:r w:rsidR="00026CAB">
        <w:rPr>
          <w:rFonts w:ascii="Times" w:hAnsi="Times" w:cs="Arial"/>
          <w:color w:val="000000"/>
        </w:rPr>
        <w:t xml:space="preserve">s at time </w:t>
      </w:r>
      <w:r w:rsidR="00026CAB">
        <w:rPr>
          <w:rFonts w:ascii="Times" w:hAnsi="Times" w:cs="Arial"/>
          <w:i/>
          <w:iCs/>
          <w:color w:val="000000"/>
        </w:rPr>
        <w:t>t</w:t>
      </w:r>
      <w:r w:rsidR="0093154E" w:rsidRPr="00026CAB">
        <w:rPr>
          <w:rFonts w:ascii="Times" w:hAnsi="Times" w:cs="Arial"/>
          <w:color w:val="000000"/>
        </w:rPr>
        <w:t xml:space="preserve">, and the process error deviations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t-1</m:t>
            </m:r>
          </m:sub>
        </m:sSub>
      </m:oMath>
      <w:r w:rsidR="0093154E" w:rsidRPr="00026CAB">
        <w:rPr>
          <w:rFonts w:ascii="Times" w:hAnsi="Times" w:cs="Arial"/>
          <w:color w:val="000000"/>
        </w:rPr>
        <w:t xml:space="preserve"> are generally assumed</w:t>
      </w:r>
      <w:r w:rsidR="0093154E" w:rsidRPr="00E80A96">
        <w:rPr>
          <w:rFonts w:ascii="Times" w:hAnsi="Times" w:cs="Arial"/>
          <w:color w:val="000000"/>
        </w:rPr>
        <w:t xml:space="preserve"> to </w:t>
      </w:r>
      <w:r w:rsidR="008831EA">
        <w:rPr>
          <w:rFonts w:ascii="Times" w:hAnsi="Times" w:cs="Arial"/>
          <w:color w:val="000000"/>
        </w:rPr>
        <w:t xml:space="preserve">be white noise </w:t>
      </w:r>
      <w:r w:rsidR="0093154E" w:rsidRPr="00E80A96">
        <w:rPr>
          <w:rFonts w:ascii="Times" w:hAnsi="Times" w:cs="Arial"/>
          <w:color w:val="000000"/>
        </w:rPr>
        <w:t>hav</w:t>
      </w:r>
      <w:r w:rsidR="008831EA">
        <w:rPr>
          <w:rFonts w:ascii="Times" w:hAnsi="Times" w:cs="Arial"/>
          <w:color w:val="000000"/>
        </w:rPr>
        <w:t>ing</w:t>
      </w:r>
      <w:r w:rsidR="0093154E" w:rsidRPr="00E80A96">
        <w:rPr>
          <w:rFonts w:ascii="Times" w:hAnsi="Times" w:cs="Arial"/>
          <w:color w:val="000000"/>
        </w:rPr>
        <w:t xml:space="preserve"> arisen from a multivariate </w:t>
      </w:r>
      <w:r w:rsidR="00026CAB">
        <w:rPr>
          <w:rFonts w:ascii="Times" w:hAnsi="Times" w:cs="Arial"/>
          <w:color w:val="000000"/>
        </w:rPr>
        <w:t xml:space="preserve">normal </w:t>
      </w:r>
      <w:r w:rsidR="0093154E" w:rsidRPr="00E80A96">
        <w:rPr>
          <w:rFonts w:ascii="Times" w:hAnsi="Times" w:cs="Arial"/>
          <w:color w:val="000000"/>
        </w:rPr>
        <w:t>distribution (with an identity covariance matrix for identifiability). The latent trends are mapped to the observed data through a</w:t>
      </w:r>
      <w:r w:rsidR="000D512F">
        <w:rPr>
          <w:rFonts w:ascii="Times" w:hAnsi="Times" w:cs="Arial"/>
          <w:color w:val="000000"/>
        </w:rPr>
        <w:t xml:space="preserve">n estimated </w:t>
      </w:r>
      <w:r w:rsidR="0093154E" w:rsidRPr="00E80A96">
        <w:rPr>
          <w:rFonts w:ascii="Times" w:hAnsi="Times" w:cs="Arial"/>
          <w:color w:val="000000"/>
        </w:rPr>
        <w:t xml:space="preserve">loadings matrix </w:t>
      </w:r>
      <w:r w:rsidR="0093154E" w:rsidRPr="00E80A96">
        <w:rPr>
          <w:rFonts w:ascii="Times" w:hAnsi="Times" w:cs="Arial"/>
          <w:b/>
          <w:color w:val="000000"/>
        </w:rPr>
        <w:t>Z</w:t>
      </w:r>
      <w:r w:rsidR="0093154E" w:rsidRPr="00E80A96">
        <w:rPr>
          <w:rFonts w:ascii="Times" w:hAnsi="Times" w:cs="Arial"/>
          <w:color w:val="000000"/>
        </w:rPr>
        <w:t xml:space="preserve"> and residual error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E80A96">
        <w:rPr>
          <w:rFonts w:ascii="Times" w:hAnsi="Times" w:cs="Arial"/>
          <w:color w:val="000000"/>
        </w:rPr>
        <w:t>,</w:t>
      </w:r>
    </w:p>
    <w:p w14:paraId="715D9D6C" w14:textId="224773B3" w:rsidR="0093154E" w:rsidRPr="001D67E5" w:rsidRDefault="0088560C" w:rsidP="00277E88">
      <w:pPr>
        <w:spacing w:line="480" w:lineRule="auto"/>
        <w:rPr>
          <w:rFonts w:ascii="Times" w:hAnsi="Times" w:cs="Arial"/>
        </w:rPr>
      </w:pPr>
      <m:oMathPara>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
                </m:rPr>
                <w:rPr>
                  <w:rFonts w:ascii="Cambria Math" w:hAnsi="Cambria Math" w:cs="Arial"/>
                  <w:color w:val="000000"/>
                </w:rPr>
                <m:t>Z</m:t>
              </m:r>
              <m:r>
                <m:rPr>
                  <m:sty m:val="bi"/>
                </m:rPr>
                <w:rPr>
                  <w:rFonts w:ascii="Cambria Math" w:hAnsi="Cambria Math" w:cs="Arial"/>
                  <w:color w:val="000000"/>
                </w:rPr>
                <m:t>x</m:t>
              </m:r>
            </m:e>
            <m:sub>
              <m:r>
                <w:rPr>
                  <w:rFonts w:ascii="Cambria Math" w:hAnsi="Cambria Math" w:cs="Arial"/>
                  <w:color w:val="000000"/>
                </w:rPr>
                <m:t>t</m:t>
              </m:r>
            </m:sub>
          </m:sSub>
          <m: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b</m:t>
              </m:r>
              <m:r>
                <m:rPr>
                  <m:sty m:val="b"/>
                </m:rPr>
                <w:rPr>
                  <w:rFonts w:ascii="Cambria Math" w:hAnsi="Cambria Math" w:cs="Arial"/>
                  <w:color w:val="000000"/>
                </w:rPr>
                <m:t>∙</m:t>
              </m:r>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r>
                <w:rPr>
                  <w:rFonts w:ascii="Cambria Math" w:hAnsi="Cambria Math" w:cs="Arial"/>
                  <w:color w:val="000000"/>
                </w:rPr>
                <m:t>+</m:t>
              </m:r>
              <m:r>
                <m:rPr>
                  <m:sty m:val="bi"/>
                </m:rPr>
                <w:rPr>
                  <w:rFonts w:ascii="Cambria Math" w:hAnsi="Cambria Math" w:cs="Arial"/>
                  <w:color w:val="000000"/>
                </w:rPr>
                <m:t>e</m:t>
              </m:r>
            </m:e>
            <m:sub>
              <m:r>
                <w:rPr>
                  <w:rFonts w:ascii="Cambria Math" w:hAnsi="Cambria Math" w:cs="Arial"/>
                  <w:color w:val="000000"/>
                </w:rPr>
                <m:t>t</m:t>
              </m:r>
            </m:sub>
          </m:sSub>
          <m:r>
            <w:rPr>
              <w:rFonts w:ascii="Cambria Math" w:hAnsi="Cambria Math" w:cs="Arial"/>
              <w:color w:val="000000"/>
            </w:rPr>
            <m:t>,</m:t>
          </m:r>
        </m:oMath>
      </m:oMathPara>
    </w:p>
    <w:p w14:paraId="2F6D2003" w14:textId="388081C2" w:rsidR="0093154E" w:rsidRPr="001D67E5" w:rsidRDefault="00ED4BBB" w:rsidP="00A612C8">
      <w:pPr>
        <w:spacing w:line="480" w:lineRule="auto"/>
        <w:rPr>
          <w:rFonts w:ascii="Times" w:hAnsi="Times" w:cs="Arial"/>
          <w:color w:val="000000"/>
        </w:rPr>
      </w:pPr>
      <w:r>
        <w:rPr>
          <w:rFonts w:ascii="Times" w:hAnsi="Times" w:cs="Arial"/>
          <w:color w:val="000000"/>
        </w:rPr>
        <w:t>w</w:t>
      </w:r>
      <w:r w:rsidR="0093154E" w:rsidRPr="001D67E5">
        <w:rPr>
          <w:rFonts w:ascii="Times" w:hAnsi="Times" w:cs="Arial"/>
          <w:color w:val="000000"/>
        </w:rPr>
        <w:t xml:space="preserve">here </w:t>
      </w:r>
      <m:oMath>
        <m:sSub>
          <m:sSubPr>
            <m:ctrlPr>
              <w:rPr>
                <w:rFonts w:ascii="Cambria Math" w:hAnsi="Cambria Math" w:cs="Arial"/>
                <w:b/>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93154E" w:rsidRPr="001D67E5">
        <w:rPr>
          <w:rFonts w:ascii="Times" w:hAnsi="Times" w:cs="Arial"/>
          <w:color w:val="000000"/>
        </w:rPr>
        <w:t xml:space="preserve"> is the</w:t>
      </w:r>
      <w:r w:rsidR="00BB08F9">
        <w:rPr>
          <w:rFonts w:ascii="Times" w:hAnsi="Times" w:cs="Arial"/>
          <w:color w:val="000000"/>
        </w:rPr>
        <w:t xml:space="preserve"> vector of observed states</w:t>
      </w:r>
      <w:r w:rsidR="005425EB" w:rsidRPr="001D67E5">
        <w:rPr>
          <w:rFonts w:ascii="Times" w:hAnsi="Times" w:cs="Arial"/>
          <w:color w:val="000000"/>
        </w:rPr>
        <w:t xml:space="preserve"> </w:t>
      </w:r>
      <w:r w:rsidR="0093154E" w:rsidRPr="001D67E5">
        <w:rPr>
          <w:rFonts w:ascii="Times" w:hAnsi="Times" w:cs="Arial"/>
          <w:color w:val="000000"/>
        </w:rPr>
        <w:t xml:space="preserve">at time </w:t>
      </w:r>
      <w:r w:rsidR="0093154E" w:rsidRPr="001D67E5">
        <w:rPr>
          <w:rFonts w:ascii="Times" w:hAnsi="Times" w:cs="Arial"/>
          <w:i/>
          <w:color w:val="000000"/>
        </w:rPr>
        <w:t>t</w:t>
      </w:r>
      <w:r w:rsidR="0093154E" w:rsidRPr="001D67E5">
        <w:rPr>
          <w:rFonts w:ascii="Times" w:hAnsi="Times" w:cs="Arial"/>
          <w:color w:val="000000"/>
        </w:rPr>
        <w:t xml:space="preserve">, and the residual error terms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93154E" w:rsidRPr="001D67E5">
        <w:rPr>
          <w:rFonts w:ascii="Times" w:hAnsi="Times" w:cs="Arial"/>
          <w:color w:val="000000"/>
        </w:rPr>
        <w:t xml:space="preserve"> are assumed to be drawn from a univariate or multivariate normal </w:t>
      </w:r>
      <w:proofErr w:type="gramStart"/>
      <w:r w:rsidR="0093154E" w:rsidRPr="001D67E5">
        <w:rPr>
          <w:rFonts w:ascii="Times" w:hAnsi="Times" w:cs="Arial"/>
          <w:color w:val="000000"/>
        </w:rPr>
        <w:t>distribution</w:t>
      </w:r>
      <w:r w:rsidR="00026CAB">
        <w:rPr>
          <w:rFonts w:ascii="Times" w:hAnsi="Times" w:cs="Arial"/>
          <w:color w:val="000000"/>
        </w:rPr>
        <w:t>.</w:t>
      </w:r>
      <w:proofErr w:type="gramEnd"/>
      <w:r w:rsidR="00026CAB">
        <w:rPr>
          <w:rFonts w:ascii="Times" w:hAnsi="Times" w:cs="Arial"/>
          <w:color w:val="000000"/>
        </w:rPr>
        <w:t xml:space="preserve"> Though the covariance matrix of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m:t>
            </m:r>
          </m:sub>
        </m:sSub>
      </m:oMath>
      <w:r w:rsidR="00026CAB">
        <w:rPr>
          <w:rFonts w:ascii="Times" w:hAnsi="Times" w:cs="Arial"/>
          <w:color w:val="000000"/>
        </w:rPr>
        <w:t xml:space="preserve"> is generally fixed (Zuur et al. 2003),</w:t>
      </w:r>
      <w:r w:rsidR="0093154E" w:rsidRPr="001D67E5">
        <w:rPr>
          <w:rFonts w:ascii="Times" w:hAnsi="Times" w:cs="Arial"/>
          <w:color w:val="000000"/>
        </w:rPr>
        <w:t xml:space="preserve"> </w:t>
      </w:r>
      <w:r w:rsidR="00026CAB">
        <w:rPr>
          <w:rFonts w:ascii="Times" w:hAnsi="Times" w:cs="Arial"/>
          <w:color w:val="000000"/>
        </w:rPr>
        <w:t xml:space="preserve">the covariance matrix of </w:t>
      </w:r>
      <m:oMath>
        <m:sSub>
          <m:sSubPr>
            <m:ctrlPr>
              <w:rPr>
                <w:rFonts w:ascii="Cambria Math" w:hAnsi="Cambria Math" w:cs="Arial"/>
                <w:i/>
                <w:color w:val="000000"/>
              </w:rPr>
            </m:ctrlPr>
          </m:sSubPr>
          <m:e>
            <m:r>
              <m:rPr>
                <m:sty m:val="bi"/>
              </m:rPr>
              <w:rPr>
                <w:rFonts w:ascii="Cambria Math" w:hAnsi="Cambria Math" w:cs="Arial"/>
                <w:color w:val="000000"/>
              </w:rPr>
              <m:t>e</m:t>
            </m:r>
          </m:e>
          <m:sub>
            <m:r>
              <w:rPr>
                <w:rFonts w:ascii="Cambria Math" w:hAnsi="Cambria Math" w:cs="Arial"/>
                <w:color w:val="000000"/>
              </w:rPr>
              <m:t>t</m:t>
            </m:r>
          </m:sub>
        </m:sSub>
      </m:oMath>
      <w:r w:rsidR="00026CAB">
        <w:rPr>
          <w:rFonts w:ascii="Times" w:hAnsi="Times" w:cs="Arial"/>
          <w:color w:val="000000"/>
        </w:rPr>
        <w:t xml:space="preserve"> can be structured; </w:t>
      </w:r>
      <w:r w:rsidR="0093154E" w:rsidRPr="001D67E5">
        <w:rPr>
          <w:rFonts w:ascii="Times" w:hAnsi="Times" w:cs="Arial"/>
          <w:color w:val="000000"/>
        </w:rPr>
        <w:t xml:space="preserve">variances may be shared or not across time series, </w:t>
      </w:r>
      <w:r w:rsidR="00026CAB">
        <w:rPr>
          <w:rFonts w:ascii="Times" w:hAnsi="Times" w:cs="Arial"/>
          <w:color w:val="000000"/>
        </w:rPr>
        <w:t>and off diagonal elements may be estimated</w:t>
      </w:r>
      <w:r w:rsidR="0093154E" w:rsidRPr="001D67E5">
        <w:rPr>
          <w:rFonts w:ascii="Times" w:hAnsi="Times" w:cs="Arial"/>
          <w:color w:val="000000"/>
        </w:rPr>
        <w:t xml:space="preserve">. </w:t>
      </w:r>
      <w:r w:rsidR="007E4CC3" w:rsidRPr="001D67E5">
        <w:rPr>
          <w:rFonts w:ascii="Times" w:hAnsi="Times" w:cs="Arial"/>
          <w:color w:val="000000"/>
        </w:rPr>
        <w:t xml:space="preserve">The parameter </w:t>
      </w:r>
      <w:r w:rsidR="00D51EC1">
        <w:rPr>
          <w:rFonts w:ascii="Times" w:hAnsi="Times" w:cs="Arial"/>
          <w:color w:val="000000"/>
        </w:rPr>
        <w:t>vector</w:t>
      </w:r>
      <w:r w:rsidR="00D51EC1" w:rsidRPr="00D51EC1">
        <w:rPr>
          <w:rFonts w:ascii="Times" w:hAnsi="Times" w:cs="Arial"/>
          <w:b/>
          <w:bCs/>
          <w:color w:val="000000"/>
        </w:rPr>
        <w:t xml:space="preserve"> b</w:t>
      </w:r>
      <w:r w:rsidR="00D51EC1">
        <w:rPr>
          <w:rFonts w:ascii="Times" w:hAnsi="Times" w:cs="Arial"/>
          <w:color w:val="000000"/>
        </w:rPr>
        <w:t xml:space="preserve"> </w:t>
      </w:r>
      <w:r w:rsidR="007E4CC3" w:rsidRPr="001D67E5">
        <w:rPr>
          <w:rFonts w:ascii="Times" w:hAnsi="Times" w:cs="Arial"/>
          <w:color w:val="000000"/>
        </w:rPr>
        <w:t>represents optional estimated coefficients</w:t>
      </w:r>
      <w:r w:rsidR="00D51EC1">
        <w:rPr>
          <w:rFonts w:ascii="Times" w:hAnsi="Times" w:cs="Arial"/>
          <w:color w:val="000000"/>
        </w:rPr>
        <w:t xml:space="preserve"> </w:t>
      </w:r>
      <w:r w:rsidR="007E4CC3" w:rsidRPr="001D67E5">
        <w:rPr>
          <w:rFonts w:ascii="Times" w:hAnsi="Times" w:cs="Arial"/>
          <w:color w:val="000000"/>
        </w:rPr>
        <w:t xml:space="preserve">relating covariates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Pr>
          <w:rFonts w:ascii="Times" w:hAnsi="Times" w:cs="Arial"/>
          <w:color w:val="000000"/>
        </w:rPr>
        <w:t xml:space="preserve"> to the </w:t>
      </w:r>
      <w:r w:rsidR="00D51EC1">
        <w:rPr>
          <w:rFonts w:ascii="Times" w:hAnsi="Times" w:cs="Arial"/>
          <w:color w:val="000000"/>
        </w:rPr>
        <w:lastRenderedPageBreak/>
        <w:t xml:space="preserve">observed </w:t>
      </w:r>
      <w:r>
        <w:rPr>
          <w:rFonts w:ascii="Times" w:hAnsi="Times" w:cs="Arial"/>
          <w:color w:val="000000"/>
        </w:rPr>
        <w:t xml:space="preserve">response. </w:t>
      </w:r>
      <w:r w:rsidR="00026CAB">
        <w:rPr>
          <w:rFonts w:ascii="Times" w:hAnsi="Times" w:cs="Arial"/>
          <w:color w:val="000000"/>
        </w:rPr>
        <w:t xml:space="preserve">In the context of our DFA modeling, we included climate variables as </w:t>
      </w:r>
      <m:oMath>
        <m:sSub>
          <m:sSubPr>
            <m:ctrlPr>
              <w:rPr>
                <w:rFonts w:ascii="Cambria Math" w:hAnsi="Cambria Math" w:cs="Arial"/>
                <w:i/>
                <w:color w:val="000000"/>
              </w:rPr>
            </m:ctrlPr>
          </m:sSubPr>
          <m:e>
            <m:r>
              <m:rPr>
                <m:sty m:val="bi"/>
              </m:rPr>
              <w:rPr>
                <w:rFonts w:ascii="Cambria Math" w:hAnsi="Cambria Math" w:cs="Arial"/>
                <w:color w:val="000000"/>
              </w:rPr>
              <m:t>d</m:t>
            </m:r>
          </m:e>
          <m:sub>
            <m:r>
              <w:rPr>
                <w:rFonts w:ascii="Cambria Math" w:hAnsi="Cambria Math" w:cs="Arial"/>
                <w:color w:val="000000"/>
              </w:rPr>
              <m:t>t</m:t>
            </m:r>
          </m:sub>
        </m:sSub>
      </m:oMath>
      <w:r w:rsidR="00026CAB">
        <w:rPr>
          <w:rFonts w:ascii="Times" w:hAnsi="Times" w:cs="Arial"/>
          <w:color w:val="000000"/>
        </w:rPr>
        <w:t xml:space="preserve"> in models </w:t>
      </w:r>
      <w:r w:rsidR="00EC13E2">
        <w:rPr>
          <w:rFonts w:ascii="Times" w:hAnsi="Times" w:cs="Arial"/>
          <w:color w:val="000000"/>
        </w:rPr>
        <w:t xml:space="preserve">where the </w:t>
      </w:r>
      <w:r w:rsidR="00026CAB">
        <w:rPr>
          <w:rFonts w:ascii="Times" w:hAnsi="Times" w:cs="Arial"/>
          <w:color w:val="000000"/>
        </w:rPr>
        <w:t xml:space="preserve">biological observations </w:t>
      </w:r>
      <w:r w:rsidR="00EC13E2">
        <w:rPr>
          <w:rFonts w:ascii="Times" w:hAnsi="Times" w:cs="Arial"/>
          <w:color w:val="000000"/>
        </w:rPr>
        <w:t xml:space="preserve">were used </w:t>
      </w:r>
      <w:r w:rsidR="00026CAB">
        <w:rPr>
          <w:rFonts w:ascii="Times" w:hAnsi="Times" w:cs="Arial"/>
          <w:color w:val="000000"/>
        </w:rPr>
        <w:t>as the response</w:t>
      </w:r>
      <w:r w:rsidR="00D51EC1">
        <w:rPr>
          <w:rFonts w:ascii="Times" w:hAnsi="Times" w:cs="Arial"/>
          <w:color w:val="000000"/>
        </w:rPr>
        <w:t xml:space="preserve"> </w:t>
      </w:r>
      <m:oMath>
        <m:sSub>
          <m:sSubPr>
            <m:ctrlPr>
              <w:rPr>
                <w:rFonts w:ascii="Cambria Math" w:hAnsi="Cambria Math" w:cs="Arial"/>
                <w:i/>
                <w:color w:val="000000"/>
              </w:rPr>
            </m:ctrlPr>
          </m:sSubPr>
          <m:e>
            <m:r>
              <m:rPr>
                <m:sty m:val="bi"/>
              </m:rPr>
              <w:rPr>
                <w:rFonts w:ascii="Cambria Math" w:hAnsi="Cambria Math" w:cs="Arial"/>
                <w:color w:val="000000"/>
              </w:rPr>
              <m:t>y</m:t>
            </m:r>
          </m:e>
          <m:sub>
            <m:r>
              <w:rPr>
                <w:rFonts w:ascii="Cambria Math" w:hAnsi="Cambria Math" w:cs="Arial"/>
                <w:color w:val="000000"/>
              </w:rPr>
              <m:t>t</m:t>
            </m:r>
          </m:sub>
        </m:sSub>
      </m:oMath>
      <w:r w:rsidR="00026CAB">
        <w:rPr>
          <w:rFonts w:ascii="Times" w:hAnsi="Times" w:cs="Arial"/>
          <w:color w:val="000000"/>
        </w:rPr>
        <w:t xml:space="preserve">. </w:t>
      </w:r>
    </w:p>
    <w:p w14:paraId="0871DC99" w14:textId="73B9A3F6" w:rsidR="0093154E" w:rsidRDefault="00026CAB" w:rsidP="00A612C8">
      <w:pPr>
        <w:spacing w:line="480" w:lineRule="auto"/>
        <w:rPr>
          <w:ins w:id="47" w:author="Mary Hunsicker" w:date="2021-11-29T09:08:00Z"/>
          <w:rFonts w:ascii="Times" w:hAnsi="Times" w:cs="Arial"/>
          <w:color w:val="000000"/>
        </w:rPr>
      </w:pPr>
      <w:r>
        <w:rPr>
          <w:rFonts w:ascii="Times" w:hAnsi="Times" w:cs="Arial"/>
          <w:color w:val="000000"/>
        </w:rPr>
        <w:t xml:space="preserve"> </w:t>
      </w:r>
      <w:r w:rsidR="00357E05">
        <w:rPr>
          <w:rFonts w:ascii="Times" w:hAnsi="Times" w:cs="Arial"/>
          <w:color w:val="000000"/>
        </w:rPr>
        <w:tab/>
      </w:r>
      <w:r w:rsidR="00357E05" w:rsidRPr="001D67E5">
        <w:rPr>
          <w:rFonts w:ascii="Times" w:hAnsi="Times" w:cs="Arial"/>
          <w:color w:val="000000"/>
        </w:rPr>
        <w:t xml:space="preserve">Because </w:t>
      </w:r>
      <w:r w:rsidR="00ED4BBB">
        <w:rPr>
          <w:rFonts w:ascii="Times" w:hAnsi="Times" w:cs="Arial"/>
          <w:color w:val="000000"/>
        </w:rPr>
        <w:t>we implemented</w:t>
      </w:r>
      <w:r w:rsidR="00357E05" w:rsidRPr="001D67E5">
        <w:rPr>
          <w:rFonts w:ascii="Times" w:hAnsi="Times" w:cs="Arial"/>
          <w:color w:val="000000"/>
        </w:rPr>
        <w:t xml:space="preserve"> the DFA model in a Bayesian setting, we were able to extend this model to include additional features. First, </w:t>
      </w:r>
      <w:r w:rsidR="00E632E4" w:rsidRPr="001D67E5">
        <w:rPr>
          <w:rFonts w:ascii="Times" w:hAnsi="Times" w:cs="Arial"/>
          <w:color w:val="000000"/>
        </w:rPr>
        <w:t xml:space="preserve">to include extreme events, we relaxed the assumption about process errors </w:t>
      </w:r>
      <m:oMath>
        <m:sSub>
          <m:sSubPr>
            <m:ctrlPr>
              <w:rPr>
                <w:rFonts w:ascii="Cambria Math" w:hAnsi="Cambria Math" w:cs="Arial"/>
                <w:b/>
                <w:bCs/>
                <w:i/>
                <w:color w:val="000000"/>
              </w:rPr>
            </m:ctrlPr>
          </m:sSubPr>
          <m:e>
            <m:r>
              <m:rPr>
                <m:sty m:val="bi"/>
              </m:rPr>
              <w:rPr>
                <w:rFonts w:ascii="Cambria Math" w:hAnsi="Cambria Math" w:cs="Arial"/>
                <w:color w:val="000000"/>
              </w:rPr>
              <m:t>w</m:t>
            </m:r>
          </m:e>
          <m:sub>
            <m:r>
              <m:rPr>
                <m:sty m:val="bi"/>
              </m:rPr>
              <w:rPr>
                <w:rFonts w:ascii="Cambria Math" w:hAnsi="Cambria Math" w:cs="Arial"/>
                <w:color w:val="000000"/>
              </w:rPr>
              <m:t>t</m:t>
            </m:r>
          </m:sub>
        </m:sSub>
      </m:oMath>
      <w:r w:rsidR="00E632E4" w:rsidRPr="001D67E5">
        <w:rPr>
          <w:rFonts w:ascii="Times" w:hAnsi="Times" w:cs="Arial"/>
          <w:color w:val="000000"/>
        </w:rPr>
        <w:t xml:space="preserve"> being drawn from a normal distribution</w:t>
      </w:r>
      <w:r w:rsidR="00BB7FE9">
        <w:rPr>
          <w:rFonts w:ascii="Times" w:hAnsi="Times" w:cs="Arial"/>
          <w:color w:val="000000"/>
        </w:rPr>
        <w:t xml:space="preserve"> </w:t>
      </w:r>
      <w:r w:rsidR="00E632E4" w:rsidRPr="001D67E5">
        <w:rPr>
          <w:rFonts w:ascii="Times" w:hAnsi="Times" w:cs="Arial"/>
          <w:color w:val="000000"/>
        </w:rPr>
        <w:t xml:space="preserve">and used a </w:t>
      </w:r>
      <w:r w:rsidR="00DB417C" w:rsidRPr="001D67E5">
        <w:rPr>
          <w:rFonts w:ascii="Times" w:hAnsi="Times" w:cs="Arial"/>
          <w:color w:val="000000"/>
        </w:rPr>
        <w:t xml:space="preserve">multivariate Student-t distribution instead (Anderson </w:t>
      </w:r>
      <w:r w:rsidR="00ED4BBB">
        <w:rPr>
          <w:rFonts w:ascii="Times" w:hAnsi="Times" w:cs="Arial"/>
          <w:color w:val="000000"/>
        </w:rPr>
        <w:t>and Ward 2019</w:t>
      </w:r>
      <w:r w:rsidR="00DB417C" w:rsidRPr="001D67E5">
        <w:rPr>
          <w:rFonts w:ascii="Times" w:hAnsi="Times" w:cs="Arial"/>
          <w:color w:val="000000"/>
        </w:rPr>
        <w:t xml:space="preserve">). </w:t>
      </w:r>
      <w:r>
        <w:rPr>
          <w:rFonts w:ascii="Times" w:hAnsi="Times" w:cs="Arial"/>
          <w:color w:val="000000"/>
        </w:rPr>
        <w:t xml:space="preserve">We also modified the process equation to </w:t>
      </w:r>
      <w:r w:rsidR="00D51EC1">
        <w:rPr>
          <w:rFonts w:ascii="Times" w:hAnsi="Times" w:cs="Arial"/>
          <w:color w:val="000000"/>
        </w:rPr>
        <w:t>consider</w:t>
      </w:r>
      <w:r w:rsidR="00D51EC1" w:rsidRPr="001D67E5">
        <w:rPr>
          <w:rFonts w:ascii="Times" w:hAnsi="Times" w:cs="Arial"/>
          <w:color w:val="000000"/>
        </w:rPr>
        <w:t xml:space="preserve"> </w:t>
      </w:r>
      <w:r>
        <w:rPr>
          <w:rFonts w:ascii="Times" w:hAnsi="Times" w:cs="Arial"/>
          <w:color w:val="000000"/>
        </w:rPr>
        <w:t xml:space="preserve">an </w:t>
      </w:r>
      <w:r w:rsidR="00DB417C" w:rsidRPr="001D67E5">
        <w:rPr>
          <w:rFonts w:ascii="Times" w:hAnsi="Times" w:cs="Arial"/>
          <w:color w:val="000000"/>
        </w:rPr>
        <w:t xml:space="preserve">optional </w:t>
      </w:r>
      <w:r>
        <w:rPr>
          <w:rFonts w:ascii="Times" w:hAnsi="Times" w:cs="Arial"/>
          <w:color w:val="000000"/>
        </w:rPr>
        <w:t xml:space="preserve">vector of </w:t>
      </w:r>
      <w:proofErr w:type="gramStart"/>
      <w:r w:rsidR="00DB417C" w:rsidRPr="001D67E5">
        <w:rPr>
          <w:rFonts w:ascii="Times" w:hAnsi="Times" w:cs="Arial"/>
          <w:color w:val="000000"/>
        </w:rPr>
        <w:t>AR(</w:t>
      </w:r>
      <w:proofErr w:type="gramEnd"/>
      <w:r w:rsidR="00DB417C" w:rsidRPr="001D67E5">
        <w:rPr>
          <w:rFonts w:ascii="Times" w:hAnsi="Times" w:cs="Arial"/>
          <w:color w:val="000000"/>
        </w:rPr>
        <w:t xml:space="preserve">1) </w:t>
      </w:r>
      <w:r>
        <w:rPr>
          <w:rFonts w:ascii="Times" w:hAnsi="Times" w:cs="Arial"/>
          <w:color w:val="000000"/>
        </w:rPr>
        <w:t xml:space="preserve">coefficients </w:t>
      </w:r>
      <m:oMath>
        <m:r>
          <m:rPr>
            <m:sty m:val="bi"/>
          </m:rPr>
          <w:rPr>
            <w:rFonts w:ascii="Cambria Math" w:hAnsi="Cambria Math" w:cs="Arial"/>
            <w:color w:val="000000"/>
          </w:rPr>
          <m:t>ϕ</m:t>
        </m:r>
      </m:oMath>
      <w:r>
        <w:rPr>
          <w:rFonts w:ascii="Times" w:hAnsi="Times" w:cs="Arial"/>
          <w:color w:val="000000"/>
        </w:rPr>
        <w:t xml:space="preserve"> on the latent trends</w:t>
      </w:r>
      <w:r w:rsidR="00D51EC1">
        <w:rPr>
          <w:rFonts w:ascii="Times" w:hAnsi="Times" w:cs="Arial"/>
          <w:color w:val="000000"/>
        </w:rPr>
        <w:t>.</w:t>
      </w:r>
      <w:r>
        <w:rPr>
          <w:rFonts w:ascii="Times" w:hAnsi="Times" w:cs="Arial"/>
          <w:color w:val="000000"/>
        </w:rPr>
        <w:t xml:space="preserve"> </w:t>
      </w:r>
      <w:r w:rsidR="00741327">
        <w:rPr>
          <w:rFonts w:ascii="Times" w:hAnsi="Times" w:cs="Arial"/>
          <w:color w:val="000000"/>
        </w:rPr>
        <w:t xml:space="preserve"> </w:t>
      </w:r>
      <m:oMath>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rPr>
              <m:t>ϕ</m:t>
            </m:r>
            <m:r>
              <m:rPr>
                <m:sty m:val="bi"/>
              </m:rPr>
              <w:rPr>
                <w:rFonts w:ascii="Cambria Math" w:hAnsi="Cambria Math" w:cs="Arial"/>
                <w:color w:val="000000"/>
                <w:sz w:val="22"/>
                <w:szCs w:val="22"/>
              </w:rPr>
              <m:t>x</m:t>
            </m:r>
          </m:e>
          <m:sub>
            <m:r>
              <m:rPr>
                <m:sty m:val="bi"/>
              </m:rPr>
              <w:rPr>
                <w:rFonts w:ascii="Cambria Math" w:hAnsi="Cambria Math" w:cs="Arial"/>
                <w:color w:val="000000"/>
                <w:sz w:val="22"/>
                <w:szCs w:val="22"/>
              </w:rPr>
              <m:t>t-1</m:t>
            </m:r>
          </m:sub>
        </m:sSub>
        <m:r>
          <w:rPr>
            <w:rFonts w:ascii="Cambria Math" w:hAnsi="Cambria Math" w:cs="Arial"/>
            <w:color w:val="000000"/>
            <w:sz w:val="22"/>
            <w:szCs w:val="22"/>
          </w:rPr>
          <m:t>+</m:t>
        </m:r>
        <m:sSub>
          <m:sSubPr>
            <m:ctrlPr>
              <w:rPr>
                <w:rFonts w:ascii="Cambria Math" w:hAnsi="Cambria Math" w:cs="Arial"/>
                <w:b/>
                <w:bCs/>
                <w:i/>
                <w:color w:val="000000"/>
                <w:sz w:val="22"/>
                <w:szCs w:val="22"/>
              </w:rPr>
            </m:ctrlPr>
          </m:sSubPr>
          <m:e>
            <m:r>
              <m:rPr>
                <m:sty m:val="bi"/>
              </m:rPr>
              <w:rPr>
                <w:rFonts w:ascii="Cambria Math" w:hAnsi="Cambria Math" w:cs="Arial"/>
                <w:color w:val="000000"/>
                <w:sz w:val="22"/>
                <w:szCs w:val="22"/>
              </w:rPr>
              <m:t>w</m:t>
            </m:r>
          </m:e>
          <m:sub>
            <m:r>
              <m:rPr>
                <m:sty m:val="bi"/>
              </m:rPr>
              <w:rPr>
                <w:rFonts w:ascii="Cambria Math" w:hAnsi="Cambria Math" w:cs="Arial"/>
                <w:color w:val="000000"/>
                <w:sz w:val="22"/>
                <w:szCs w:val="22"/>
              </w:rPr>
              <m:t>t-1</m:t>
            </m:r>
          </m:sub>
        </m:sSub>
        <m:r>
          <m:rPr>
            <m:sty m:val="bi"/>
          </m:rPr>
          <w:rPr>
            <w:rFonts w:ascii="Cambria Math" w:hAnsi="Cambria Math" w:cs="Arial"/>
            <w:color w:val="000000"/>
            <w:sz w:val="22"/>
            <w:szCs w:val="22"/>
          </w:rPr>
          <m:t xml:space="preserve"> </m:t>
        </m:r>
      </m:oMath>
      <w:r w:rsidR="00A8426E" w:rsidRPr="001D67E5">
        <w:rPr>
          <w:rFonts w:ascii="Times" w:hAnsi="Times" w:cs="Arial"/>
          <w:color w:val="000000"/>
        </w:rPr>
        <w:t>(Ward et al. 2019)</w:t>
      </w:r>
      <w:r w:rsidR="00DB417C" w:rsidRPr="001D67E5">
        <w:rPr>
          <w:rFonts w:ascii="Times" w:hAnsi="Times" w:cs="Arial"/>
          <w:color w:val="000000"/>
        </w:rPr>
        <w:t>.</w:t>
      </w:r>
      <w:r w:rsidR="00D51EC1">
        <w:rPr>
          <w:rFonts w:ascii="Times" w:hAnsi="Times" w:cs="Arial"/>
          <w:color w:val="000000"/>
        </w:rPr>
        <w:t xml:space="preserve"> </w:t>
      </w:r>
      <w:r>
        <w:rPr>
          <w:rFonts w:ascii="Times" w:hAnsi="Times" w:cs="Arial"/>
          <w:color w:val="000000"/>
        </w:rPr>
        <w:t xml:space="preserve">A </w:t>
      </w:r>
      <w:r w:rsidR="00A8426E" w:rsidRPr="001D67E5">
        <w:rPr>
          <w:rFonts w:ascii="Times" w:hAnsi="Times" w:cs="Arial"/>
          <w:color w:val="000000"/>
        </w:rPr>
        <w:t>final modification of the conventional DFA model is that for some models, process variance</w:t>
      </w:r>
      <w:r w:rsidR="00D264EA" w:rsidRPr="001D67E5">
        <w:rPr>
          <w:rFonts w:ascii="Times" w:hAnsi="Times" w:cs="Arial"/>
          <w:color w:val="000000"/>
        </w:rPr>
        <w:t xml:space="preserve">s can be estimated rather than fixed at 1 (maximum likelihood approaches generally use this constraint for identifiability). </w:t>
      </w:r>
      <w:r w:rsidR="0093154E" w:rsidRPr="001D67E5">
        <w:rPr>
          <w:rFonts w:ascii="Times" w:hAnsi="Times" w:cs="Arial"/>
          <w:color w:val="000000"/>
        </w:rPr>
        <w:t>As implemented in Stan</w:t>
      </w:r>
      <w:r w:rsidR="00F344CF" w:rsidRPr="001D67E5">
        <w:rPr>
          <w:rFonts w:ascii="Times" w:hAnsi="Times" w:cs="Arial"/>
          <w:color w:val="000000"/>
        </w:rPr>
        <w:t xml:space="preserve"> (</w:t>
      </w:r>
      <w:r w:rsidR="00CC6E35" w:rsidRPr="00CC6E35">
        <w:rPr>
          <w:rFonts w:ascii="Times" w:hAnsi="Times" w:cs="Arial"/>
          <w:color w:val="000000"/>
        </w:rPr>
        <w:t xml:space="preserve">Stan Development Team 2016, </w:t>
      </w:r>
      <w:r w:rsidR="00CC6E35" w:rsidRPr="00CC6E35">
        <w:rPr>
          <w:rFonts w:ascii="Times" w:hAnsi="Times" w:cs="Arial"/>
        </w:rPr>
        <w:t>Hoffman and Gelman</w:t>
      </w:r>
      <w:r w:rsidR="00CC6E35">
        <w:rPr>
          <w:rFonts w:ascii="Times" w:hAnsi="Times" w:cs="Arial"/>
        </w:rPr>
        <w:t xml:space="preserve"> </w:t>
      </w:r>
      <w:r w:rsidR="00CC6E35" w:rsidRPr="00CC6E35">
        <w:rPr>
          <w:rFonts w:ascii="Times" w:hAnsi="Times" w:cs="Arial"/>
        </w:rPr>
        <w:t>2014</w:t>
      </w:r>
      <w:r w:rsidR="00CC6E35">
        <w:rPr>
          <w:rFonts w:ascii="Times" w:hAnsi="Times" w:cs="Arial"/>
        </w:rPr>
        <w:t xml:space="preserve">, </w:t>
      </w:r>
      <w:r w:rsidR="00CC6E35" w:rsidRPr="00CC6E35">
        <w:rPr>
          <w:rFonts w:ascii="Times" w:hAnsi="Times" w:cs="Arial"/>
        </w:rPr>
        <w:t>Carpenter et al.</w:t>
      </w:r>
      <w:r w:rsidR="00CC6E35">
        <w:rPr>
          <w:rFonts w:ascii="Times" w:hAnsi="Times" w:cs="Arial"/>
        </w:rPr>
        <w:t xml:space="preserve"> </w:t>
      </w:r>
      <w:r w:rsidR="00CC6E35" w:rsidRPr="00CC6E35">
        <w:rPr>
          <w:rFonts w:ascii="Times" w:hAnsi="Times" w:cs="Arial"/>
        </w:rPr>
        <w:t>201</w:t>
      </w:r>
      <w:r w:rsidR="00CC6E35">
        <w:rPr>
          <w:rFonts w:ascii="Times" w:hAnsi="Times" w:cs="Arial"/>
        </w:rPr>
        <w:t>7)</w:t>
      </w:r>
      <w:r w:rsidR="0093154E" w:rsidRPr="001D67E5">
        <w:rPr>
          <w:rFonts w:ascii="Times" w:hAnsi="Times" w:cs="Arial"/>
          <w:color w:val="000000"/>
        </w:rPr>
        <w:t xml:space="preserve">, we conducted estimation with </w:t>
      </w:r>
      <w:r w:rsidR="00ED4BBB">
        <w:rPr>
          <w:rFonts w:ascii="Times" w:hAnsi="Times" w:cs="Arial"/>
          <w:color w:val="000000"/>
        </w:rPr>
        <w:t xml:space="preserve">three </w:t>
      </w:r>
      <w:r w:rsidR="0093154E" w:rsidRPr="001D67E5">
        <w:rPr>
          <w:rFonts w:ascii="Times" w:hAnsi="Times" w:cs="Arial"/>
          <w:color w:val="000000"/>
        </w:rPr>
        <w:t xml:space="preserve">chains, with a warm-up of 2000 samples, followed by 2000 iterations. </w:t>
      </w:r>
      <w:r w:rsidR="00ED4BBB">
        <w:rPr>
          <w:rFonts w:ascii="Times" w:hAnsi="Times" w:cs="Arial"/>
          <w:color w:val="000000"/>
        </w:rPr>
        <w:t xml:space="preserve">We used the </w:t>
      </w:r>
      <w:r w:rsidR="00BB7FE9">
        <w:rPr>
          <w:rFonts w:ascii="Times" w:hAnsi="Times" w:cs="Arial"/>
          <w:color w:val="000000"/>
        </w:rPr>
        <w:t xml:space="preserve">split-chain </w:t>
      </w:r>
      <w:r w:rsidR="0093154E" w:rsidRPr="001D67E5">
        <w:rPr>
          <w:rFonts w:ascii="Times" w:hAnsi="Times" w:cs="Arial"/>
          <w:color w:val="000000"/>
        </w:rPr>
        <w:t>potential scale reduction factor (Gelman and Rubin 1992</w:t>
      </w:r>
      <w:r w:rsidR="00ED4BBB">
        <w:rPr>
          <w:rFonts w:ascii="Times" w:hAnsi="Times" w:cs="Arial"/>
          <w:color w:val="000000"/>
        </w:rPr>
        <w:t>, Gelman et al. 2013</w:t>
      </w:r>
      <w:r w:rsidR="0093154E" w:rsidRPr="001D67E5">
        <w:rPr>
          <w:rFonts w:ascii="Times" w:hAnsi="Times" w:cs="Arial"/>
          <w:color w:val="000000"/>
        </w:rPr>
        <w:t xml:space="preserve">) </w:t>
      </w:r>
      <w:r w:rsidR="00ED4BBB">
        <w:rPr>
          <w:rFonts w:ascii="Times" w:hAnsi="Times" w:cs="Arial"/>
          <w:color w:val="000000"/>
        </w:rPr>
        <w:t xml:space="preserve">to </w:t>
      </w:r>
      <w:r w:rsidR="0093154E" w:rsidRPr="001D67E5">
        <w:rPr>
          <w:rFonts w:ascii="Times" w:hAnsi="Times" w:cs="Arial"/>
          <w:color w:val="000000"/>
        </w:rPr>
        <w:t>assess convergence (</w:t>
      </w:r>
      <w:proofErr w:type="spellStart"/>
      <w:r w:rsidR="0093154E" w:rsidRPr="001D67E5">
        <w:rPr>
          <w:rFonts w:ascii="Times" w:hAnsi="Times" w:cs="Arial"/>
          <w:color w:val="000000"/>
        </w:rPr>
        <w:t>Rhat</w:t>
      </w:r>
      <w:proofErr w:type="spellEnd"/>
      <w:r w:rsidR="0093154E" w:rsidRPr="001D67E5">
        <w:rPr>
          <w:rFonts w:ascii="Times" w:hAnsi="Times" w:cs="Arial"/>
          <w:color w:val="000000"/>
        </w:rPr>
        <w:t xml:space="preserve"> &lt; 1.05). Code to replicate these analyses is deployed as an R package on CRAN (‘</w:t>
      </w:r>
      <w:proofErr w:type="spellStart"/>
      <w:r w:rsidR="0093154E" w:rsidRPr="001D67E5">
        <w:rPr>
          <w:rFonts w:ascii="Times" w:hAnsi="Times" w:cs="Arial"/>
          <w:color w:val="000000"/>
        </w:rPr>
        <w:t>bayesdfa</w:t>
      </w:r>
      <w:proofErr w:type="spellEnd"/>
      <w:r w:rsidR="0093154E" w:rsidRPr="001D67E5">
        <w:rPr>
          <w:rFonts w:ascii="Times" w:hAnsi="Times" w:cs="Arial"/>
          <w:color w:val="000000"/>
        </w:rPr>
        <w:t>’, Ward et al. 20</w:t>
      </w:r>
      <w:r w:rsidR="004578ED">
        <w:rPr>
          <w:rFonts w:ascii="Times" w:hAnsi="Times" w:cs="Arial"/>
          <w:color w:val="000000"/>
        </w:rPr>
        <w:t>20</w:t>
      </w:r>
      <w:r w:rsidR="0093154E" w:rsidRPr="001D67E5">
        <w:rPr>
          <w:rFonts w:ascii="Times" w:hAnsi="Times" w:cs="Arial"/>
          <w:color w:val="000000"/>
        </w:rPr>
        <w:t xml:space="preserve">) and our public </w:t>
      </w:r>
      <w:proofErr w:type="spellStart"/>
      <w:r w:rsidR="0093154E" w:rsidRPr="001D67E5">
        <w:rPr>
          <w:rFonts w:ascii="Times" w:hAnsi="Times" w:cs="Arial"/>
          <w:color w:val="000000"/>
        </w:rPr>
        <w:t>Github</w:t>
      </w:r>
      <w:proofErr w:type="spellEnd"/>
      <w:r w:rsidR="0093154E" w:rsidRPr="001D67E5">
        <w:rPr>
          <w:rFonts w:ascii="Times" w:hAnsi="Times" w:cs="Arial"/>
          <w:color w:val="000000"/>
        </w:rPr>
        <w:t xml:space="preserve"> repository, </w:t>
      </w:r>
      <w:hyperlink r:id="rId8" w:history="1">
        <w:r w:rsidR="0093154E" w:rsidRPr="001D67E5">
          <w:rPr>
            <w:rFonts w:ascii="Times" w:hAnsi="Times" w:cs="Arial"/>
            <w:color w:val="0563C1"/>
            <w:u w:val="single"/>
          </w:rPr>
          <w:t>https://github.com/fate-ewi/bayesdfa</w:t>
        </w:r>
      </w:hyperlink>
      <w:r w:rsidR="0093154E" w:rsidRPr="001D67E5">
        <w:rPr>
          <w:rFonts w:ascii="Times" w:hAnsi="Times" w:cs="Arial"/>
          <w:color w:val="000000"/>
        </w:rPr>
        <w:t xml:space="preserve">. </w:t>
      </w:r>
    </w:p>
    <w:p w14:paraId="33D41A6A" w14:textId="2E391C4C" w:rsidR="00D51FFE" w:rsidRDefault="00D51FFE" w:rsidP="00A612C8">
      <w:pPr>
        <w:spacing w:line="480" w:lineRule="auto"/>
        <w:rPr>
          <w:ins w:id="48" w:author="Mary Hunsicker" w:date="2021-11-29T09:09:00Z"/>
          <w:rFonts w:ascii="Times" w:hAnsi="Times" w:cs="Arial"/>
          <w:color w:val="000000"/>
        </w:rPr>
      </w:pPr>
    </w:p>
    <w:p w14:paraId="5FFF5F08" w14:textId="79D3D971" w:rsidR="00D51FFE" w:rsidRPr="00D51FFE" w:rsidRDefault="00D51FFE" w:rsidP="00A612C8">
      <w:pPr>
        <w:spacing w:line="480" w:lineRule="auto"/>
        <w:rPr>
          <w:rFonts w:ascii="Times" w:hAnsi="Times" w:cs="Arial"/>
          <w:i/>
          <w:iCs/>
          <w:rPrChange w:id="49" w:author="Mary Hunsicker" w:date="2021-11-29T09:09:00Z">
            <w:rPr>
              <w:rFonts w:ascii="Times" w:hAnsi="Times" w:cs="Arial"/>
            </w:rPr>
          </w:rPrChange>
        </w:rPr>
      </w:pPr>
      <w:ins w:id="50" w:author="Mary Hunsicker" w:date="2021-11-29T09:09:00Z">
        <w:r w:rsidRPr="00D51FFE">
          <w:rPr>
            <w:rFonts w:ascii="Times" w:hAnsi="Times" w:cs="Arial"/>
            <w:i/>
            <w:iCs/>
            <w:color w:val="000000"/>
            <w:rPrChange w:id="51" w:author="Mary Hunsicker" w:date="2021-11-29T09:09:00Z">
              <w:rPr>
                <w:rFonts w:ascii="Times" w:hAnsi="Times" w:cs="Arial"/>
                <w:color w:val="000000"/>
              </w:rPr>
            </w:rPrChange>
          </w:rPr>
          <w:t>Model Structure Optimization</w:t>
        </w:r>
      </w:ins>
    </w:p>
    <w:p w14:paraId="0ECB7A22" w14:textId="4B6D7A52" w:rsidR="00D51EC1" w:rsidRDefault="0093154E" w:rsidP="00A612C8">
      <w:pPr>
        <w:spacing w:line="480" w:lineRule="auto"/>
        <w:ind w:firstLine="720"/>
      </w:pPr>
      <w:r w:rsidRPr="00755793">
        <w:rPr>
          <w:rFonts w:ascii="Times" w:hAnsi="Times" w:cs="Arial"/>
          <w:color w:val="000000"/>
        </w:rPr>
        <w:t xml:space="preserve">We ran </w:t>
      </w:r>
      <w:r>
        <w:rPr>
          <w:rFonts w:ascii="Times" w:hAnsi="Times" w:cs="Arial"/>
          <w:color w:val="000000"/>
        </w:rPr>
        <w:t xml:space="preserve">the </w:t>
      </w:r>
      <w:r w:rsidRPr="00755793">
        <w:rPr>
          <w:rFonts w:ascii="Times" w:hAnsi="Times" w:cs="Arial"/>
          <w:color w:val="000000"/>
        </w:rPr>
        <w:t xml:space="preserve">DFA on </w:t>
      </w:r>
      <w:r>
        <w:rPr>
          <w:rFonts w:ascii="Times" w:hAnsi="Times" w:cs="Arial"/>
          <w:color w:val="000000"/>
        </w:rPr>
        <w:t>climate datasets (198</w:t>
      </w:r>
      <w:r w:rsidR="00ED4BBB">
        <w:rPr>
          <w:rFonts w:ascii="Times" w:hAnsi="Times" w:cs="Arial"/>
          <w:color w:val="000000"/>
        </w:rPr>
        <w:t>1–</w:t>
      </w:r>
      <w:r w:rsidRPr="005A36FB">
        <w:rPr>
          <w:rFonts w:ascii="Times" w:hAnsi="Times" w:cs="Arial"/>
          <w:color w:val="000000"/>
        </w:rPr>
        <w:t>2017)</w:t>
      </w:r>
      <w:r>
        <w:rPr>
          <w:rFonts w:ascii="Times" w:hAnsi="Times" w:cs="Arial"/>
          <w:color w:val="000000"/>
        </w:rPr>
        <w:t xml:space="preserve"> and biological datasets (1951</w:t>
      </w:r>
      <w:r w:rsidR="00ED4BBB">
        <w:rPr>
          <w:rFonts w:ascii="Times" w:hAnsi="Times" w:cs="Arial"/>
          <w:color w:val="000000"/>
        </w:rPr>
        <w:t>–</w:t>
      </w:r>
      <w:r>
        <w:rPr>
          <w:rFonts w:ascii="Times" w:hAnsi="Times" w:cs="Arial"/>
          <w:color w:val="000000"/>
        </w:rPr>
        <w:t>20</w:t>
      </w:r>
      <w:r w:rsidRPr="005A36FB">
        <w:rPr>
          <w:rFonts w:ascii="Times" w:hAnsi="Times" w:cs="Arial"/>
          <w:color w:val="000000"/>
        </w:rPr>
        <w:t>17</w:t>
      </w:r>
      <w:r>
        <w:rPr>
          <w:rFonts w:ascii="Times" w:hAnsi="Times" w:cs="Arial"/>
          <w:color w:val="000000"/>
        </w:rPr>
        <w:t xml:space="preserve">) across the southern and central regions of the California Current combined. Running the analysis at this spatial scale allowed us to capture </w:t>
      </w:r>
      <w:r>
        <w:rPr>
          <w:rFonts w:ascii="Times" w:hAnsi="Times" w:cs="Arial"/>
          <w:color w:val="000000"/>
          <w:szCs w:val="22"/>
        </w:rPr>
        <w:t>the broader community response to climate perturbations</w:t>
      </w:r>
      <w:r>
        <w:rPr>
          <w:rFonts w:ascii="Times" w:hAnsi="Times" w:cs="Arial"/>
          <w:color w:val="000000"/>
        </w:rPr>
        <w:t xml:space="preserve">, compared to running models on </w:t>
      </w:r>
      <w:r w:rsidRPr="00755793">
        <w:rPr>
          <w:rFonts w:ascii="Times" w:hAnsi="Times" w:cs="Arial"/>
          <w:color w:val="000000"/>
        </w:rPr>
        <w:t>each multivariate dataset independently (e.g.</w:t>
      </w:r>
      <w:r w:rsidR="00ED4BBB">
        <w:rPr>
          <w:rFonts w:ascii="Times" w:hAnsi="Times" w:cs="Arial"/>
          <w:color w:val="000000"/>
        </w:rPr>
        <w:t>,</w:t>
      </w:r>
      <w:r w:rsidRPr="00755793">
        <w:rPr>
          <w:rFonts w:ascii="Times" w:hAnsi="Times" w:cs="Arial"/>
          <w:color w:val="000000"/>
        </w:rPr>
        <w:t xml:space="preserve"> time series from </w:t>
      </w:r>
      <w:r>
        <w:rPr>
          <w:rFonts w:ascii="Times" w:hAnsi="Times" w:cs="Arial"/>
          <w:color w:val="000000"/>
        </w:rPr>
        <w:t>a single</w:t>
      </w:r>
      <w:r w:rsidRPr="00755793">
        <w:rPr>
          <w:rFonts w:ascii="Times" w:hAnsi="Times" w:cs="Arial"/>
          <w:color w:val="000000"/>
        </w:rPr>
        <w:t xml:space="preserve"> survey</w:t>
      </w:r>
      <w:r>
        <w:rPr>
          <w:rFonts w:ascii="Times" w:hAnsi="Times" w:cs="Arial"/>
          <w:color w:val="000000"/>
        </w:rPr>
        <w:t xml:space="preserve">). </w:t>
      </w:r>
      <w:r w:rsidR="00624A69">
        <w:rPr>
          <w:rFonts w:ascii="Times" w:hAnsi="Times" w:cs="Arial"/>
          <w:color w:val="000000"/>
        </w:rPr>
        <w:t xml:space="preserve">There are a number of ways to evaluate predictive accuracy of these </w:t>
      </w:r>
      <w:r w:rsidR="00624A69">
        <w:rPr>
          <w:rFonts w:ascii="Times" w:hAnsi="Times" w:cs="Arial"/>
          <w:color w:val="000000"/>
        </w:rPr>
        <w:lastRenderedPageBreak/>
        <w:t xml:space="preserve">models. </w:t>
      </w:r>
      <w:commentRangeStart w:id="52"/>
      <w:r w:rsidR="00C05967">
        <w:rPr>
          <w:rFonts w:ascii="Times" w:hAnsi="Times" w:cs="Arial"/>
          <w:color w:val="000000"/>
        </w:rPr>
        <w:t xml:space="preserve">Leave-One-Out Cross-Validation </w:t>
      </w:r>
      <w:r w:rsidR="00BB7FE9">
        <w:rPr>
          <w:rFonts w:ascii="Times" w:hAnsi="Times" w:cs="Arial"/>
          <w:color w:val="000000"/>
        </w:rPr>
        <w:t>(LOO-CV)</w:t>
      </w:r>
      <w:r w:rsidR="000C2114">
        <w:rPr>
          <w:rFonts w:ascii="Times" w:hAnsi="Times" w:cs="Arial"/>
          <w:color w:val="000000"/>
        </w:rPr>
        <w:t>, for example</w:t>
      </w:r>
      <w:r w:rsidR="00BB7FE9">
        <w:rPr>
          <w:rFonts w:ascii="Times" w:hAnsi="Times" w:cs="Arial"/>
          <w:color w:val="000000"/>
        </w:rPr>
        <w:t xml:space="preserve"> </w:t>
      </w:r>
      <w:r w:rsidR="000C2114">
        <w:rPr>
          <w:rFonts w:ascii="Times" w:hAnsi="Times" w:cs="Arial"/>
          <w:color w:val="000000"/>
        </w:rPr>
        <w:t xml:space="preserve">holds </w:t>
      </w:r>
      <w:r w:rsidR="00C05967">
        <w:rPr>
          <w:rFonts w:ascii="Times" w:hAnsi="Times" w:cs="Arial"/>
          <w:color w:val="000000"/>
        </w:rPr>
        <w:t>each observation out in turn</w:t>
      </w:r>
      <w:r w:rsidR="000C2114">
        <w:rPr>
          <w:rFonts w:ascii="Times" w:hAnsi="Times" w:cs="Arial"/>
          <w:color w:val="000000"/>
        </w:rPr>
        <w:t xml:space="preserve"> </w:t>
      </w:r>
      <w:r w:rsidR="00C05967">
        <w:rPr>
          <w:rFonts w:ascii="Times" w:hAnsi="Times" w:cs="Arial"/>
          <w:color w:val="000000"/>
        </w:rPr>
        <w:t>and predict</w:t>
      </w:r>
      <w:r w:rsidR="000C2114">
        <w:rPr>
          <w:rFonts w:ascii="Times" w:hAnsi="Times" w:cs="Arial"/>
          <w:color w:val="000000"/>
        </w:rPr>
        <w:t>ions are made</w:t>
      </w:r>
      <w:r w:rsidR="00C05967">
        <w:rPr>
          <w:rFonts w:ascii="Times" w:hAnsi="Times" w:cs="Arial"/>
          <w:color w:val="000000"/>
        </w:rPr>
        <w:t xml:space="preserve"> from the remaining data. As our focus was on the temporal nature of the data and forecasting component, we implemented a variant of </w:t>
      </w:r>
      <w:r w:rsidR="00624A69">
        <w:rPr>
          <w:rFonts w:ascii="Times" w:hAnsi="Times" w:cs="Arial"/>
          <w:color w:val="000000"/>
        </w:rPr>
        <w:t>k-fold cross validation</w:t>
      </w:r>
      <w:r w:rsidR="00ED4BBB">
        <w:rPr>
          <w:rFonts w:ascii="Times" w:hAnsi="Times" w:cs="Arial"/>
          <w:color w:val="000000"/>
        </w:rPr>
        <w:t xml:space="preserve"> </w:t>
      </w:r>
      <w:r w:rsidR="00624A69">
        <w:rPr>
          <w:rFonts w:ascii="Times" w:hAnsi="Times" w:cs="Arial"/>
          <w:color w:val="000000"/>
        </w:rPr>
        <w:t xml:space="preserve">and treated individual years as unique </w:t>
      </w:r>
      <w:r w:rsidR="00ED4BBB">
        <w:rPr>
          <w:rFonts w:ascii="Times" w:hAnsi="Times" w:cs="Arial"/>
          <w:color w:val="000000"/>
        </w:rPr>
        <w:t>‘</w:t>
      </w:r>
      <w:r w:rsidR="00624A69">
        <w:rPr>
          <w:rFonts w:ascii="Times" w:hAnsi="Times" w:cs="Arial"/>
          <w:color w:val="000000"/>
        </w:rPr>
        <w:t>folds</w:t>
      </w:r>
      <w:r w:rsidR="00ED4BBB">
        <w:rPr>
          <w:rFonts w:ascii="Times" w:hAnsi="Times" w:cs="Arial"/>
          <w:color w:val="000000"/>
        </w:rPr>
        <w:t>’</w:t>
      </w:r>
      <w:r w:rsidR="00624A69">
        <w:rPr>
          <w:rFonts w:ascii="Times" w:hAnsi="Times" w:cs="Arial"/>
          <w:color w:val="000000"/>
        </w:rPr>
        <w:t xml:space="preserve">. </w:t>
      </w:r>
      <w:commentRangeEnd w:id="52"/>
      <w:r w:rsidR="00D75334">
        <w:rPr>
          <w:rStyle w:val="CommentReference"/>
          <w:rFonts w:asciiTheme="minorHAnsi" w:eastAsiaTheme="minorHAnsi" w:hAnsiTheme="minorHAnsi" w:cstheme="minorBidi"/>
        </w:rPr>
        <w:commentReference w:id="52"/>
      </w:r>
      <w:r w:rsidR="00CF3FF3">
        <w:rPr>
          <w:rFonts w:ascii="Times" w:hAnsi="Times" w:cs="Arial"/>
          <w:color w:val="000000"/>
        </w:rPr>
        <w:t>Because our objectives involved evaluating these models for future predictions</w:t>
      </w:r>
      <w:r w:rsidR="00624A69">
        <w:rPr>
          <w:rFonts w:ascii="Times" w:hAnsi="Times" w:cs="Arial"/>
          <w:color w:val="000000"/>
        </w:rPr>
        <w:t xml:space="preserve">, </w:t>
      </w:r>
      <w:r w:rsidR="00CF3FF3">
        <w:rPr>
          <w:rFonts w:ascii="Times" w:hAnsi="Times" w:cs="Arial"/>
          <w:color w:val="000000"/>
        </w:rPr>
        <w:t xml:space="preserve">we implemented </w:t>
      </w:r>
      <w:r w:rsidR="00ED4BBB">
        <w:rPr>
          <w:rFonts w:ascii="Times" w:hAnsi="Times" w:cs="Arial"/>
          <w:color w:val="000000"/>
        </w:rPr>
        <w:t xml:space="preserve">the </w:t>
      </w:r>
      <w:r w:rsidRPr="00282F9C">
        <w:rPr>
          <w:rFonts w:ascii="Times" w:hAnsi="Times" w:cs="Arial"/>
          <w:color w:val="000000"/>
        </w:rPr>
        <w:t xml:space="preserve">Leave-Future-Out Cross Validation </w:t>
      </w:r>
      <w:r>
        <w:rPr>
          <w:rFonts w:ascii="Times" w:hAnsi="Times" w:cs="Arial"/>
          <w:color w:val="000000"/>
        </w:rPr>
        <w:t xml:space="preserve">Information Criterion </w:t>
      </w:r>
      <w:r w:rsidRPr="00282F9C">
        <w:rPr>
          <w:rFonts w:ascii="Times" w:hAnsi="Times" w:cs="Arial"/>
          <w:color w:val="000000"/>
        </w:rPr>
        <w:t>(LFO-CV</w:t>
      </w:r>
      <w:r>
        <w:rPr>
          <w:rFonts w:ascii="Times" w:hAnsi="Times" w:cs="Arial"/>
          <w:color w:val="000000"/>
        </w:rPr>
        <w:t>,</w:t>
      </w:r>
      <w:r w:rsidRPr="00A6489D">
        <w:rPr>
          <w:rFonts w:ascii="Times" w:hAnsi="Times" w:cs="Arial"/>
          <w:color w:val="000000"/>
        </w:rPr>
        <w:t xml:space="preserve"> </w:t>
      </w:r>
      <w:proofErr w:type="spellStart"/>
      <w:r>
        <w:rPr>
          <w:rFonts w:ascii="Times" w:hAnsi="Times" w:cs="Arial"/>
          <w:color w:val="000000"/>
        </w:rPr>
        <w:t>Bürkner</w:t>
      </w:r>
      <w:proofErr w:type="spellEnd"/>
      <w:r>
        <w:rPr>
          <w:rFonts w:ascii="Times" w:hAnsi="Times" w:cs="Arial"/>
          <w:color w:val="000000"/>
        </w:rPr>
        <w:t xml:space="preserve"> et al. </w:t>
      </w:r>
      <w:r w:rsidR="00710713">
        <w:rPr>
          <w:rFonts w:ascii="Times" w:hAnsi="Times" w:cs="Arial"/>
          <w:color w:val="000000"/>
        </w:rPr>
        <w:t>2020</w:t>
      </w:r>
      <w:r w:rsidRPr="00282F9C">
        <w:rPr>
          <w:rFonts w:ascii="Times" w:hAnsi="Times" w:cs="Arial"/>
          <w:color w:val="000000"/>
        </w:rPr>
        <w:t>)</w:t>
      </w:r>
      <w:r w:rsidR="00CF3FF3">
        <w:rPr>
          <w:rFonts w:ascii="Times" w:hAnsi="Times" w:cs="Arial"/>
          <w:color w:val="000000"/>
        </w:rPr>
        <w:t xml:space="preserve">. We used this approach to identify data support </w:t>
      </w:r>
      <w:r w:rsidRPr="00AB0296">
        <w:rPr>
          <w:rFonts w:ascii="Times" w:hAnsi="Times" w:cs="Arial"/>
          <w:color w:val="000000"/>
        </w:rPr>
        <w:t xml:space="preserve">for </w:t>
      </w:r>
      <w:r w:rsidR="00ED4BBB">
        <w:rPr>
          <w:rFonts w:ascii="Times" w:hAnsi="Times" w:cs="Arial"/>
          <w:color w:val="000000"/>
        </w:rPr>
        <w:t>(</w:t>
      </w:r>
      <w:r w:rsidRPr="00AB0296">
        <w:rPr>
          <w:rFonts w:ascii="Times" w:hAnsi="Times" w:cs="Arial"/>
          <w:color w:val="000000"/>
        </w:rPr>
        <w:t>1) the number of latent DFA trends (n</w:t>
      </w:r>
      <w:r w:rsidR="005373D0">
        <w:rPr>
          <w:rFonts w:ascii="Times" w:hAnsi="Times" w:cs="Arial"/>
          <w:color w:val="000000"/>
        </w:rPr>
        <w:t xml:space="preserve"> </w:t>
      </w:r>
      <w:r w:rsidRPr="00AB0296">
        <w:rPr>
          <w:rFonts w:ascii="Times" w:hAnsi="Times" w:cs="Arial"/>
          <w:color w:val="000000"/>
        </w:rPr>
        <w:t>=</w:t>
      </w:r>
      <w:r w:rsidR="005373D0">
        <w:rPr>
          <w:rFonts w:ascii="Times" w:hAnsi="Times" w:cs="Arial"/>
          <w:color w:val="000000"/>
        </w:rPr>
        <w:t xml:space="preserve"> </w:t>
      </w:r>
      <w:r w:rsidRPr="00AB0296">
        <w:rPr>
          <w:rFonts w:ascii="Times" w:hAnsi="Times" w:cs="Arial"/>
          <w:color w:val="000000"/>
        </w:rPr>
        <w:t>1</w:t>
      </w:r>
      <w:r w:rsidR="005373D0">
        <w:rPr>
          <w:rFonts w:ascii="Times" w:hAnsi="Times" w:cs="Arial"/>
          <w:color w:val="000000"/>
        </w:rPr>
        <w:t>-</w:t>
      </w:r>
      <w:r w:rsidRPr="00AB0296">
        <w:rPr>
          <w:rFonts w:ascii="Times" w:hAnsi="Times" w:cs="Arial"/>
          <w:color w:val="000000"/>
        </w:rPr>
        <w:t xml:space="preserve">3), </w:t>
      </w:r>
      <w:r w:rsidR="00ED4BBB">
        <w:rPr>
          <w:rFonts w:ascii="Times" w:hAnsi="Times" w:cs="Arial"/>
          <w:color w:val="000000"/>
        </w:rPr>
        <w:t>(</w:t>
      </w:r>
      <w:r w:rsidRPr="00AB0296">
        <w:rPr>
          <w:rFonts w:ascii="Times" w:hAnsi="Times" w:cs="Arial"/>
          <w:color w:val="000000"/>
        </w:rPr>
        <w:t xml:space="preserve">2) </w:t>
      </w:r>
      <w:r w:rsidR="00183C93">
        <w:rPr>
          <w:rFonts w:ascii="Times" w:hAnsi="Times" w:cs="Arial"/>
          <w:color w:val="000000"/>
        </w:rPr>
        <w:t xml:space="preserve">first-order autoregressive </w:t>
      </w:r>
      <w:r w:rsidRPr="00AB0296">
        <w:rPr>
          <w:rFonts w:ascii="Times" w:hAnsi="Times" w:cs="Arial"/>
          <w:color w:val="000000"/>
        </w:rPr>
        <w:t>AR(1) coefficient</w:t>
      </w:r>
      <w:r w:rsidR="00C05967">
        <w:rPr>
          <w:rFonts w:ascii="Times" w:hAnsi="Times" w:cs="Arial"/>
          <w:color w:val="000000"/>
        </w:rPr>
        <w:t>s</w:t>
      </w:r>
      <w:r w:rsidRPr="00AB0296">
        <w:rPr>
          <w:rFonts w:ascii="Times" w:hAnsi="Times" w:cs="Arial"/>
          <w:color w:val="000000"/>
        </w:rPr>
        <w:t xml:space="preserve"> on the trend</w:t>
      </w:r>
      <w:r w:rsidR="00C05967">
        <w:rPr>
          <w:rFonts w:ascii="Times" w:hAnsi="Times" w:cs="Arial"/>
          <w:color w:val="000000"/>
        </w:rPr>
        <w:t>s</w:t>
      </w:r>
      <w:r w:rsidR="00D51EC1">
        <w:rPr>
          <w:rFonts w:ascii="Times" w:hAnsi="Times" w:cs="Arial"/>
          <w:color w:val="000000"/>
        </w:rPr>
        <w:t xml:space="preserve"> (</w:t>
      </w:r>
      <m:oMath>
        <m:r>
          <m:rPr>
            <m:sty m:val="bi"/>
          </m:rPr>
          <w:rPr>
            <w:rFonts w:ascii="Cambria Math" w:hAnsi="Cambria Math" w:cs="Arial"/>
            <w:color w:val="000000"/>
          </w:rPr>
          <m:t>ϕ</m:t>
        </m:r>
      </m:oMath>
      <w:r w:rsidR="00D51EC1">
        <w:rPr>
          <w:rFonts w:ascii="Times" w:hAnsi="Times" w:cs="Arial"/>
          <w:color w:val="000000"/>
        </w:rPr>
        <w:t xml:space="preserve"> estimated with a Normal(0,1) prior)</w:t>
      </w:r>
      <w:r w:rsidRPr="00AB0296">
        <w:rPr>
          <w:rFonts w:ascii="Times" w:hAnsi="Times" w:cs="Arial"/>
          <w:color w:val="000000"/>
        </w:rPr>
        <w:t xml:space="preserve">, </w:t>
      </w:r>
      <w:r w:rsidR="00183C93">
        <w:rPr>
          <w:rFonts w:ascii="Times" w:hAnsi="Times" w:cs="Arial"/>
          <w:color w:val="000000"/>
        </w:rPr>
        <w:t>(</w:t>
      </w:r>
      <w:r w:rsidRPr="00AB0296">
        <w:rPr>
          <w:rFonts w:ascii="Times" w:hAnsi="Times" w:cs="Arial"/>
          <w:color w:val="000000"/>
        </w:rPr>
        <w:t>3) Student-t deviations (i.e.</w:t>
      </w:r>
      <w:r w:rsidR="00183C93">
        <w:rPr>
          <w:rFonts w:ascii="Times" w:hAnsi="Times" w:cs="Arial"/>
          <w:color w:val="000000"/>
        </w:rPr>
        <w:t>,</w:t>
      </w:r>
      <w:r w:rsidRPr="00AB0296">
        <w:rPr>
          <w:rFonts w:ascii="Times" w:hAnsi="Times" w:cs="Arial"/>
          <w:color w:val="000000"/>
        </w:rPr>
        <w:t xml:space="preserve"> evidence of extreme events</w:t>
      </w:r>
      <w:r w:rsidR="00D51EC1">
        <w:rPr>
          <w:rFonts w:ascii="Times" w:hAnsi="Times" w:cs="Arial"/>
          <w:color w:val="000000"/>
        </w:rPr>
        <w:t xml:space="preserve">, using a prior </w:t>
      </w:r>
      <w:r w:rsidR="00BB7FE9">
        <w:rPr>
          <w:rFonts w:ascii="Times" w:hAnsi="Times" w:cs="Arial"/>
          <w:color w:val="000000"/>
        </w:rPr>
        <w:t xml:space="preserve">on the MVT degrees of freedom parameter, </w:t>
      </w:r>
      <m:oMath>
        <m:r>
          <w:rPr>
            <w:rFonts w:ascii="Cambria Math" w:hAnsi="Cambria Math" w:cs="Arial"/>
            <w:color w:val="000000"/>
          </w:rPr>
          <m:t>ν</m:t>
        </m:r>
      </m:oMath>
      <w:r w:rsidR="00BB7FE9">
        <w:rPr>
          <w:rFonts w:ascii="Times" w:hAnsi="Times" w:cs="Arial"/>
          <w:color w:val="000000"/>
        </w:rPr>
        <w:t xml:space="preserve">, </w:t>
      </w:r>
      <w:r w:rsidR="00D51EC1">
        <w:rPr>
          <w:rFonts w:ascii="Times" w:hAnsi="Times" w:cs="Arial"/>
          <w:color w:val="000000"/>
        </w:rPr>
        <w:t xml:space="preserve">of </w:t>
      </w:r>
      <m:oMath>
        <m:r>
          <w:rPr>
            <w:rFonts w:ascii="Cambria Math" w:hAnsi="Cambria Math" w:cs="Arial"/>
            <w:color w:val="000000"/>
          </w:rPr>
          <m:t>ν</m:t>
        </m:r>
      </m:oMath>
      <w:r w:rsidR="00D51EC1">
        <w:rPr>
          <w:rFonts w:ascii="Times" w:hAnsi="Times" w:cs="Arial"/>
          <w:color w:val="000000"/>
        </w:rPr>
        <w:t xml:space="preserve"> ~ Gamma(2, 0.1)</w:t>
      </w:r>
      <w:r w:rsidRPr="00AB0296">
        <w:rPr>
          <w:rFonts w:ascii="Times" w:hAnsi="Times" w:cs="Arial"/>
          <w:color w:val="000000"/>
        </w:rPr>
        <w:t xml:space="preserve">), and </w:t>
      </w:r>
      <w:r w:rsidR="00183C93">
        <w:rPr>
          <w:rFonts w:ascii="Times" w:hAnsi="Times" w:cs="Arial"/>
          <w:color w:val="000000"/>
        </w:rPr>
        <w:t>(</w:t>
      </w:r>
      <w:r w:rsidRPr="00AB0296">
        <w:rPr>
          <w:rFonts w:ascii="Times" w:hAnsi="Times" w:cs="Arial"/>
          <w:color w:val="000000"/>
        </w:rPr>
        <w:t xml:space="preserve">4) </w:t>
      </w:r>
      <w:r>
        <w:rPr>
          <w:rFonts w:ascii="Times" w:hAnsi="Times" w:cs="Arial"/>
          <w:color w:val="000000"/>
        </w:rPr>
        <w:t xml:space="preserve">a </w:t>
      </w:r>
      <w:r w:rsidRPr="00AB0296">
        <w:t>fixed versus estimated trend variance</w:t>
      </w:r>
      <w:r w:rsidR="00D51EC1">
        <w:t xml:space="preserve"> (using a prior </w:t>
      </w:r>
      <w:r w:rsidR="00BB7FE9">
        <w:t xml:space="preserve">on the standard deviation, </w:t>
      </w:r>
      <m:oMath>
        <m:sSub>
          <m:sSubPr>
            <m:ctrlPr>
              <w:rPr>
                <w:rFonts w:ascii="Cambria Math" w:hAnsi="Cambria Math"/>
                <w:i/>
              </w:rPr>
            </m:ctrlPr>
          </m:sSubPr>
          <m:e>
            <m:r>
              <w:rPr>
                <w:rFonts w:ascii="Cambria Math" w:hAnsi="Cambria Math"/>
              </w:rPr>
              <m:t>σ</m:t>
            </m:r>
          </m:e>
          <m:sub>
            <m:r>
              <w:rPr>
                <w:rFonts w:ascii="Cambria Math" w:hAnsi="Cambria Math"/>
              </w:rPr>
              <m:t>w</m:t>
            </m:r>
          </m:sub>
        </m:sSub>
      </m:oMath>
      <w:r w:rsidR="00BB7FE9">
        <w:t xml:space="preserve">, </w:t>
      </w:r>
      <w:r w:rsidR="00D51EC1">
        <w:t xml:space="preserve">of </w:t>
      </w:r>
      <m:oMath>
        <m:sSub>
          <m:sSubPr>
            <m:ctrlPr>
              <w:rPr>
                <w:rFonts w:ascii="Cambria Math" w:hAnsi="Cambria Math"/>
                <w:i/>
              </w:rPr>
            </m:ctrlPr>
          </m:sSubPr>
          <m:e>
            <m:r>
              <w:rPr>
                <w:rFonts w:ascii="Cambria Math" w:hAnsi="Cambria Math"/>
              </w:rPr>
              <m:t>σ</m:t>
            </m:r>
          </m:e>
          <m:sub>
            <m:r>
              <w:rPr>
                <w:rFonts w:ascii="Cambria Math" w:hAnsi="Cambria Math"/>
              </w:rPr>
              <m:t>w</m:t>
            </m:r>
          </m:sub>
        </m:sSub>
        <m:r>
          <w:rPr>
            <w:rFonts w:ascii="Cambria Math" w:hAnsi="Cambria Math"/>
          </w:rPr>
          <m:t>~</m:t>
        </m:r>
        <m:r>
          <m:rPr>
            <m:sty m:val="p"/>
          </m:rPr>
          <w:rPr>
            <w:rFonts w:ascii="Cambria Math" w:hAnsi="Cambria Math"/>
          </w:rPr>
          <m:t>Normal</m:t>
        </m:r>
        <m:r>
          <w:rPr>
            <w:rFonts w:ascii="Cambria Math" w:hAnsi="Cambria Math"/>
          </w:rPr>
          <m:t>(0,1)</m:t>
        </m:r>
      </m:oMath>
      <w:r w:rsidR="00D51EC1">
        <w:t>)</w:t>
      </w:r>
      <w:r w:rsidR="00D51EC1" w:rsidRPr="00AB0296">
        <w:t>.</w:t>
      </w:r>
      <w:r w:rsidR="00D51EC1">
        <w:t xml:space="preserve"> </w:t>
      </w:r>
    </w:p>
    <w:p w14:paraId="13289454" w14:textId="037DDE72" w:rsidR="0093154E" w:rsidRDefault="0093154E" w:rsidP="00A612C8">
      <w:pPr>
        <w:spacing w:line="480" w:lineRule="auto"/>
        <w:ind w:firstLine="720"/>
        <w:rPr>
          <w:rFonts w:ascii="Times" w:hAnsi="Times" w:cs="Arial"/>
          <w:color w:val="000000"/>
        </w:rPr>
      </w:pPr>
      <w:r w:rsidRPr="00AB0296">
        <w:rPr>
          <w:rFonts w:ascii="Times" w:hAnsi="Times" w:cs="Arial"/>
          <w:color w:val="000000"/>
        </w:rPr>
        <w:t xml:space="preserve">In addition, </w:t>
      </w:r>
      <w:r w:rsidR="00183C93">
        <w:rPr>
          <w:rFonts w:ascii="Times" w:hAnsi="Times" w:cs="Arial"/>
          <w:color w:val="000000"/>
        </w:rPr>
        <w:t>we used LFO-CV</w:t>
      </w:r>
      <w:r w:rsidRPr="00AB0296">
        <w:rPr>
          <w:rFonts w:ascii="Times" w:hAnsi="Times" w:cs="Arial"/>
          <w:color w:val="000000"/>
        </w:rPr>
        <w:t xml:space="preserve"> to identify the most appropriate error structure</w:t>
      </w:r>
      <w:r w:rsidRPr="00755793">
        <w:rPr>
          <w:rFonts w:ascii="Times" w:hAnsi="Times" w:cs="Arial"/>
          <w:color w:val="000000"/>
        </w:rPr>
        <w:t xml:space="preserve"> </w:t>
      </w:r>
      <w:r>
        <w:rPr>
          <w:rFonts w:ascii="Times" w:hAnsi="Times" w:cs="Arial"/>
          <w:color w:val="000000"/>
        </w:rPr>
        <w:t>for the climate dataset</w:t>
      </w:r>
      <w:r w:rsidR="00183C93">
        <w:rPr>
          <w:rFonts w:ascii="Times" w:hAnsi="Times" w:cs="Arial"/>
          <w:color w:val="000000"/>
        </w:rPr>
        <w:t>—</w:t>
      </w:r>
      <w:r>
        <w:rPr>
          <w:rFonts w:ascii="Times" w:hAnsi="Times" w:cs="Arial"/>
        </w:rPr>
        <w:t>s</w:t>
      </w:r>
      <w:r>
        <w:rPr>
          <w:rFonts w:ascii="Times" w:hAnsi="Times" w:cs="Arial"/>
        </w:rPr>
        <w:softHyphen/>
      </w:r>
      <w:r>
        <w:rPr>
          <w:rFonts w:ascii="Times" w:hAnsi="Times" w:cs="Arial"/>
        </w:rPr>
        <w:softHyphen/>
        <w:t xml:space="preserve">pecifically </w:t>
      </w:r>
      <w:r w:rsidRPr="00755793">
        <w:rPr>
          <w:rFonts w:ascii="Times" w:hAnsi="Times" w:cs="Arial"/>
          <w:color w:val="000000"/>
        </w:rPr>
        <w:t xml:space="preserve">whether </w:t>
      </w:r>
      <w:r>
        <w:rPr>
          <w:rFonts w:ascii="Times" w:hAnsi="Times" w:cs="Arial"/>
          <w:color w:val="000000"/>
        </w:rPr>
        <w:t>the times series had equal (shared) or unequal (unique) observation errors. For the biology models, we assumed the observation errors were unique by dataset, and our estimates of survey variance supported this assumption.</w:t>
      </w:r>
    </w:p>
    <w:p w14:paraId="16CF1D94" w14:textId="3890F779" w:rsidR="0093154E" w:rsidRPr="0029073B" w:rsidRDefault="0093154E" w:rsidP="00A612C8">
      <w:pPr>
        <w:spacing w:line="480" w:lineRule="auto"/>
        <w:ind w:firstLine="720"/>
        <w:rPr>
          <w:rFonts w:ascii="Times" w:hAnsi="Times" w:cs="Arial"/>
          <w:color w:val="000000"/>
        </w:rPr>
      </w:pPr>
      <w:r>
        <w:rPr>
          <w:rFonts w:ascii="Times" w:hAnsi="Times" w:cs="Arial"/>
          <w:color w:val="000000"/>
        </w:rPr>
        <w:t>For each model formulation, w</w:t>
      </w:r>
      <w:r w:rsidRPr="00AB0296">
        <w:rPr>
          <w:rFonts w:ascii="Times" w:hAnsi="Times" w:cs="Arial"/>
          <w:color w:val="000000"/>
        </w:rPr>
        <w:t xml:space="preserve">e applied </w:t>
      </w:r>
      <w:r>
        <w:rPr>
          <w:rFonts w:ascii="Times" w:hAnsi="Times" w:cs="Arial"/>
          <w:color w:val="000000"/>
        </w:rPr>
        <w:t xml:space="preserve">the </w:t>
      </w:r>
      <w:r w:rsidRPr="00AB0296">
        <w:rPr>
          <w:rFonts w:ascii="Times" w:hAnsi="Times" w:cs="Arial"/>
          <w:color w:val="000000"/>
        </w:rPr>
        <w:t xml:space="preserve">LFO-CV method </w:t>
      </w:r>
      <w:r>
        <w:rPr>
          <w:rFonts w:ascii="Times" w:hAnsi="Times" w:cs="Arial"/>
          <w:color w:val="000000"/>
        </w:rPr>
        <w:t xml:space="preserve">by first fitting the model to all </w:t>
      </w:r>
      <w:r w:rsidRPr="00AB0296">
        <w:rPr>
          <w:rFonts w:ascii="Times" w:hAnsi="Times" w:cs="Arial"/>
          <w:color w:val="000000"/>
        </w:rPr>
        <w:t>year</w:t>
      </w:r>
      <w:r>
        <w:rPr>
          <w:rFonts w:ascii="Times" w:hAnsi="Times" w:cs="Arial"/>
          <w:color w:val="000000"/>
        </w:rPr>
        <w:t>s</w:t>
      </w:r>
      <w:r w:rsidRPr="00AB0296">
        <w:rPr>
          <w:rFonts w:ascii="Times" w:hAnsi="Times" w:cs="Arial"/>
          <w:color w:val="000000"/>
        </w:rPr>
        <w:t xml:space="preserve"> </w:t>
      </w:r>
      <w:r>
        <w:rPr>
          <w:rFonts w:ascii="Times" w:hAnsi="Times" w:cs="Arial"/>
          <w:color w:val="000000"/>
        </w:rPr>
        <w:t xml:space="preserve">of data </w:t>
      </w:r>
      <w:r w:rsidRPr="00AB0296">
        <w:rPr>
          <w:rFonts w:ascii="Times" w:hAnsi="Times" w:cs="Arial"/>
          <w:color w:val="000000"/>
        </w:rPr>
        <w:t xml:space="preserve">prior to year </w:t>
      </w:r>
      <w:r w:rsidRPr="0063612D">
        <w:rPr>
          <w:rFonts w:ascii="Times" w:hAnsi="Times" w:cs="Arial"/>
          <w:i/>
          <w:color w:val="000000"/>
        </w:rPr>
        <w:t>T</w:t>
      </w:r>
      <w:r w:rsidRPr="0063612D">
        <w:rPr>
          <w:rFonts w:ascii="Times" w:hAnsi="Times" w:cs="Arial"/>
          <w:color w:val="000000"/>
        </w:rPr>
        <w:t xml:space="preserve"> </w:t>
      </w:r>
      <w:r>
        <w:rPr>
          <w:rFonts w:ascii="Times" w:hAnsi="Times" w:cs="Arial"/>
          <w:color w:val="000000"/>
        </w:rPr>
        <w:t>(i.e.</w:t>
      </w:r>
      <w:r w:rsidR="00183C93">
        <w:rPr>
          <w:rFonts w:ascii="Times" w:hAnsi="Times" w:cs="Arial"/>
          <w:color w:val="000000"/>
        </w:rPr>
        <w:t xml:space="preserve">, </w:t>
      </w:r>
      <w:r>
        <w:rPr>
          <w:rFonts w:ascii="Times" w:hAnsi="Times" w:cs="Arial"/>
          <w:color w:val="000000"/>
        </w:rPr>
        <w:t>training data</w:t>
      </w:r>
      <w:ins w:id="53" w:author="Mary Hunsicker" w:date="2021-11-29T14:59:00Z">
        <w:r w:rsidR="005807FA">
          <w:rPr>
            <w:rFonts w:ascii="Times" w:hAnsi="Times" w:cs="Arial"/>
            <w:color w:val="000000"/>
          </w:rPr>
          <w:t xml:space="preserve">, </w:t>
        </w:r>
        <w:r w:rsidR="005807FA" w:rsidRPr="005807FA">
          <w:rPr>
            <w:rFonts w:ascii="Times" w:hAnsi="Times" w:cs="Arial"/>
            <w:color w:val="000000"/>
          </w:rPr>
          <w:t xml:space="preserve">years 1, 2, </w:t>
        </w:r>
      </w:ins>
      <w:ins w:id="54" w:author="Mary Hunsicker" w:date="2021-11-29T15:00:00Z">
        <w:r w:rsidR="005807FA">
          <w:rPr>
            <w:rFonts w:ascii="Times" w:hAnsi="Times" w:cs="Arial"/>
            <w:color w:val="000000"/>
          </w:rPr>
          <w:t>…,</w:t>
        </w:r>
      </w:ins>
      <w:ins w:id="55" w:author="Mary Hunsicker" w:date="2021-11-29T14:59:00Z">
        <w:r w:rsidR="005807FA" w:rsidRPr="005807FA">
          <w:rPr>
            <w:rFonts w:ascii="Times" w:hAnsi="Times" w:cs="Arial"/>
            <w:color w:val="000000"/>
          </w:rPr>
          <w:t xml:space="preserve"> (</w:t>
        </w:r>
        <w:r w:rsidR="005807FA">
          <w:rPr>
            <w:rFonts w:ascii="Times" w:hAnsi="Times" w:cs="Arial"/>
            <w:color w:val="000000"/>
          </w:rPr>
          <w:t>T</w:t>
        </w:r>
        <w:r w:rsidR="005807FA" w:rsidRPr="005807FA">
          <w:rPr>
            <w:rFonts w:ascii="Times" w:hAnsi="Times" w:cs="Arial"/>
            <w:color w:val="000000"/>
          </w:rPr>
          <w:t>-1)</w:t>
        </w:r>
      </w:ins>
      <w:r>
        <w:rPr>
          <w:rFonts w:ascii="Times" w:hAnsi="Times" w:cs="Arial"/>
          <w:color w:val="000000"/>
        </w:rPr>
        <w:t xml:space="preserve">) </w:t>
      </w:r>
      <w:r w:rsidRPr="0063612D">
        <w:rPr>
          <w:rFonts w:ascii="Times" w:hAnsi="Times" w:cs="Arial"/>
          <w:color w:val="000000"/>
        </w:rPr>
        <w:t>and</w:t>
      </w:r>
      <w:r w:rsidRPr="00AB0296">
        <w:rPr>
          <w:rFonts w:ascii="Times" w:hAnsi="Times" w:cs="Arial"/>
          <w:color w:val="000000"/>
        </w:rPr>
        <w:t xml:space="preserve"> </w:t>
      </w:r>
      <w:r>
        <w:rPr>
          <w:rFonts w:ascii="Times" w:hAnsi="Times" w:cs="Arial"/>
          <w:color w:val="000000"/>
        </w:rPr>
        <w:t xml:space="preserve">then using the fitted model to predict the trend value in year </w:t>
      </w:r>
      <w:r w:rsidRPr="0063612D">
        <w:rPr>
          <w:rFonts w:ascii="Times" w:hAnsi="Times" w:cs="Arial"/>
          <w:i/>
          <w:color w:val="000000"/>
        </w:rPr>
        <w:t>T</w:t>
      </w:r>
      <w:r>
        <w:rPr>
          <w:rFonts w:ascii="Times" w:hAnsi="Times" w:cs="Arial"/>
          <w:i/>
          <w:color w:val="000000"/>
        </w:rPr>
        <w:t xml:space="preserve"> </w:t>
      </w:r>
      <w:r>
        <w:rPr>
          <w:rFonts w:ascii="Times" w:hAnsi="Times" w:cs="Arial"/>
          <w:color w:val="000000"/>
        </w:rPr>
        <w:t>(i.e.</w:t>
      </w:r>
      <w:r w:rsidR="00183C93">
        <w:rPr>
          <w:rFonts w:ascii="Times" w:hAnsi="Times" w:cs="Arial"/>
          <w:color w:val="000000"/>
        </w:rPr>
        <w:t>,</w:t>
      </w:r>
      <w:r>
        <w:rPr>
          <w:rFonts w:ascii="Times" w:hAnsi="Times" w:cs="Arial"/>
          <w:color w:val="000000"/>
        </w:rPr>
        <w:t xml:space="preserve"> test data). We repeated this process for 10 years, starting with 2017 as year </w:t>
      </w:r>
      <w:r w:rsidRPr="0063612D">
        <w:rPr>
          <w:rFonts w:ascii="Times" w:hAnsi="Times" w:cs="Arial"/>
          <w:i/>
          <w:color w:val="000000"/>
        </w:rPr>
        <w:t>T</w:t>
      </w:r>
      <w:r>
        <w:rPr>
          <w:rFonts w:ascii="Times" w:hAnsi="Times" w:cs="Arial"/>
          <w:color w:val="000000"/>
        </w:rPr>
        <w:t xml:space="preserve"> and working back to 2008, and then calculated the expected log predictive density (ELPD) across those time steps. The climate and biology models with the highest ELPD were deemed the best supported models. </w:t>
      </w:r>
      <w:r w:rsidRPr="0029073B">
        <w:rPr>
          <w:rFonts w:ascii="Times" w:hAnsi="Times" w:cs="Arial"/>
          <w:color w:val="000000"/>
        </w:rPr>
        <w:t xml:space="preserve">The LFO-CV is a preferred method for evaluating </w:t>
      </w:r>
      <w:r w:rsidR="00624A69">
        <w:rPr>
          <w:rFonts w:ascii="Times" w:hAnsi="Times" w:cs="Arial"/>
          <w:color w:val="000000"/>
        </w:rPr>
        <w:t xml:space="preserve">future </w:t>
      </w:r>
      <w:r w:rsidRPr="0029073B">
        <w:rPr>
          <w:rFonts w:ascii="Times" w:hAnsi="Times" w:cs="Arial"/>
          <w:color w:val="000000"/>
        </w:rPr>
        <w:t xml:space="preserve">predictive performance of Bayesian models because it properly accounts for </w:t>
      </w:r>
      <w:r w:rsidRPr="0029073B">
        <w:rPr>
          <w:rFonts w:ascii="Times" w:hAnsi="Times" w:cs="Arial"/>
          <w:color w:val="000000"/>
        </w:rPr>
        <w:lastRenderedPageBreak/>
        <w:t>time series structure, and unlike other Bayesian</w:t>
      </w:r>
      <w:r>
        <w:rPr>
          <w:rFonts w:ascii="Times" w:hAnsi="Times" w:cs="Arial"/>
          <w:color w:val="000000"/>
        </w:rPr>
        <w:t xml:space="preserve"> cross-validation</w:t>
      </w:r>
      <w:r w:rsidRPr="0029073B">
        <w:rPr>
          <w:rFonts w:ascii="Times" w:hAnsi="Times" w:cs="Arial"/>
          <w:color w:val="000000"/>
        </w:rPr>
        <w:t xml:space="preserve"> methods, does not produce overly optimistic estimates (</w:t>
      </w:r>
      <w:proofErr w:type="spellStart"/>
      <w:r w:rsidRPr="0029073B">
        <w:rPr>
          <w:rFonts w:ascii="Times" w:hAnsi="Times" w:cs="Arial"/>
          <w:color w:val="000000"/>
        </w:rPr>
        <w:t>Bürkner</w:t>
      </w:r>
      <w:proofErr w:type="spellEnd"/>
      <w:r w:rsidRPr="0029073B">
        <w:rPr>
          <w:rFonts w:ascii="Times" w:hAnsi="Times" w:cs="Arial"/>
          <w:color w:val="000000"/>
        </w:rPr>
        <w:t xml:space="preserve"> et al. 20</w:t>
      </w:r>
      <w:r w:rsidR="00710713">
        <w:rPr>
          <w:rFonts w:ascii="Times" w:hAnsi="Times" w:cs="Arial"/>
          <w:color w:val="000000"/>
        </w:rPr>
        <w:t>20</w:t>
      </w:r>
      <w:r w:rsidRPr="0029073B">
        <w:rPr>
          <w:rFonts w:ascii="Times" w:hAnsi="Times" w:cs="Arial"/>
          <w:color w:val="000000"/>
        </w:rPr>
        <w:t>).</w:t>
      </w:r>
    </w:p>
    <w:p w14:paraId="22AE800C" w14:textId="77777777" w:rsidR="0093154E" w:rsidRPr="00AB0296" w:rsidRDefault="0093154E" w:rsidP="00A612C8">
      <w:pPr>
        <w:spacing w:line="480" w:lineRule="auto"/>
        <w:rPr>
          <w:rFonts w:ascii="Times" w:hAnsi="Times" w:cs="Arial"/>
          <w:color w:val="000000"/>
        </w:rPr>
      </w:pPr>
    </w:p>
    <w:p w14:paraId="1B731890" w14:textId="77777777" w:rsidR="0093154E" w:rsidRDefault="0093154E" w:rsidP="00A612C8">
      <w:pPr>
        <w:spacing w:line="480" w:lineRule="auto"/>
        <w:rPr>
          <w:rFonts w:ascii="Times" w:hAnsi="Times" w:cs="Arial"/>
          <w:i/>
          <w:color w:val="000000"/>
        </w:rPr>
      </w:pPr>
      <w:r w:rsidRPr="00B8733F">
        <w:rPr>
          <w:rFonts w:ascii="Times" w:hAnsi="Times" w:cs="Arial"/>
          <w:i/>
          <w:color w:val="000000"/>
        </w:rPr>
        <w:t>Detection of extreme events and regime shifts</w:t>
      </w:r>
    </w:p>
    <w:p w14:paraId="29821BBD" w14:textId="1FD8898E" w:rsidR="0093154E" w:rsidRPr="004F1BF9" w:rsidRDefault="0093154E" w:rsidP="00A612C8">
      <w:pPr>
        <w:spacing w:line="480" w:lineRule="auto"/>
        <w:ind w:firstLine="720"/>
        <w:rPr>
          <w:rFonts w:ascii="Times" w:hAnsi="Times" w:cs="Arial"/>
        </w:rPr>
      </w:pPr>
      <w:r w:rsidRPr="00E80A96">
        <w:rPr>
          <w:rFonts w:ascii="Times" w:hAnsi="Times" w:cs="Arial"/>
          <w:color w:val="000000"/>
        </w:rPr>
        <w:t>After identifying the best</w:t>
      </w:r>
      <w:r w:rsidR="000C2114">
        <w:rPr>
          <w:rFonts w:ascii="Times" w:hAnsi="Times" w:cs="Arial"/>
          <w:color w:val="000000"/>
        </w:rPr>
        <w:t>-</w:t>
      </w:r>
      <w:r w:rsidRPr="00E80A96">
        <w:rPr>
          <w:rFonts w:ascii="Times" w:hAnsi="Times" w:cs="Arial"/>
          <w:color w:val="000000"/>
        </w:rPr>
        <w:t xml:space="preserve">supported DFA model for </w:t>
      </w:r>
      <w:r>
        <w:rPr>
          <w:rFonts w:ascii="Times" w:hAnsi="Times" w:cs="Arial"/>
          <w:color w:val="000000"/>
        </w:rPr>
        <w:t>the climate and biological datasets</w:t>
      </w:r>
      <w:r w:rsidRPr="00E80A96">
        <w:rPr>
          <w:rFonts w:ascii="Times" w:hAnsi="Times" w:cs="Arial"/>
          <w:color w:val="000000"/>
        </w:rPr>
        <w:t xml:space="preserve">, we conducted </w:t>
      </w:r>
      <w:r>
        <w:rPr>
          <w:rFonts w:ascii="Times" w:hAnsi="Times" w:cs="Arial"/>
          <w:color w:val="000000"/>
        </w:rPr>
        <w:t xml:space="preserve">a </w:t>
      </w:r>
      <w:r w:rsidRPr="00E80A96">
        <w:rPr>
          <w:rFonts w:ascii="Times" w:hAnsi="Times" w:cs="Arial"/>
          <w:color w:val="000000"/>
        </w:rPr>
        <w:t>post-hoc examination of outlier detection and regime shifts. For outlier detection of black swan events, we implemented a method similar to that described in Anderson et al. (2017)</w:t>
      </w:r>
      <w:r>
        <w:rPr>
          <w:rFonts w:ascii="Times" w:hAnsi="Times" w:cs="Arial"/>
          <w:color w:val="000000"/>
        </w:rPr>
        <w:t xml:space="preserve"> and applied it to the climate and biology time series. </w:t>
      </w:r>
      <w:r w:rsidR="00F6792A">
        <w:rPr>
          <w:rFonts w:ascii="Times" w:hAnsi="Times" w:cs="Arial"/>
          <w:color w:val="000000"/>
        </w:rPr>
        <w:t xml:space="preserve">This approach relies on first differencing the posterior trend </w:t>
      </w:r>
      <w:r w:rsidR="00183C93">
        <w:rPr>
          <w:rFonts w:ascii="Times" w:hAnsi="Times" w:cs="Arial"/>
          <w:color w:val="000000"/>
        </w:rPr>
        <w:t xml:space="preserve">mean </w:t>
      </w:r>
      <w:r w:rsidR="00F6792A">
        <w:rPr>
          <w:rFonts w:ascii="Times" w:hAnsi="Times" w:cs="Arial"/>
          <w:color w:val="000000"/>
        </w:rPr>
        <w:t xml:space="preserve">estimates of the </w:t>
      </w:r>
      <w:r>
        <w:rPr>
          <w:rFonts w:ascii="Times" w:hAnsi="Times" w:cs="Arial"/>
          <w:color w:val="000000"/>
        </w:rPr>
        <w:t>climate and biology trends</w:t>
      </w:r>
      <w:r w:rsidR="00F6792A">
        <w:rPr>
          <w:rFonts w:ascii="Times" w:hAnsi="Times" w:cs="Arial"/>
          <w:color w:val="000000"/>
        </w:rPr>
        <w:t xml:space="preserve">,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r>
          <w:rPr>
            <w:rFonts w:ascii="Cambria Math" w:hAnsi="Cambria Math" w:cs="Arial"/>
            <w:color w:val="000000"/>
            <w:sz w:val="22"/>
            <w:szCs w:val="22"/>
          </w:rPr>
          <m:t>-</m:t>
        </m:r>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t-1</m:t>
            </m:r>
          </m:sub>
        </m:sSub>
      </m:oMath>
      <w:r>
        <w:rPr>
          <w:rFonts w:ascii="Times" w:hAnsi="Times" w:cs="Arial"/>
          <w:color w:val="000000"/>
        </w:rPr>
        <w:t xml:space="preserve"> and t</w:t>
      </w:r>
      <w:r w:rsidRPr="00E80A96">
        <w:rPr>
          <w:rFonts w:ascii="Times" w:hAnsi="Times" w:cs="Arial"/>
          <w:color w:val="000000"/>
        </w:rPr>
        <w:t xml:space="preserve">hen </w:t>
      </w:r>
      <w:r w:rsidRPr="004F1BF9">
        <w:rPr>
          <w:rFonts w:ascii="Times" w:hAnsi="Times" w:cs="Arial"/>
          <w:color w:val="000000"/>
        </w:rPr>
        <w:t>applie</w:t>
      </w:r>
      <w:r w:rsidR="00747FCE" w:rsidRPr="004F1BF9">
        <w:rPr>
          <w:rFonts w:ascii="Times" w:hAnsi="Times" w:cs="Arial"/>
          <w:color w:val="000000"/>
        </w:rPr>
        <w:t>s</w:t>
      </w:r>
      <w:r w:rsidRPr="004F1BF9">
        <w:rPr>
          <w:rFonts w:ascii="Times" w:hAnsi="Times" w:cs="Arial"/>
          <w:color w:val="000000"/>
        </w:rPr>
        <w:t xml:space="preserve"> a normal </w:t>
      </w:r>
      <w:r w:rsidR="00F6792A" w:rsidRPr="004F1BF9">
        <w:rPr>
          <w:rFonts w:ascii="Times" w:hAnsi="Times" w:cs="Arial"/>
          <w:color w:val="000000"/>
        </w:rPr>
        <w:t xml:space="preserve">density function </w:t>
      </w:r>
      <w:r w:rsidRPr="004F1BF9">
        <w:rPr>
          <w:rFonts w:ascii="Times" w:hAnsi="Times" w:cs="Arial"/>
          <w:color w:val="000000"/>
        </w:rPr>
        <w:t>to identify year-over-year changes that were unlikely to have arisen from a normal distribution</w:t>
      </w:r>
      <w:r w:rsidR="00747FCE" w:rsidRPr="004F1BF9">
        <w:rPr>
          <w:rFonts w:ascii="Times" w:hAnsi="Times" w:cs="Arial"/>
          <w:color w:val="000000"/>
        </w:rPr>
        <w:t xml:space="preserve"> (given the process variance). Probabilities can then be assigned to the deviations in each year (e.g.</w:t>
      </w:r>
      <w:r w:rsidR="00183C93">
        <w:rPr>
          <w:rFonts w:ascii="Times" w:hAnsi="Times" w:cs="Arial"/>
          <w:color w:val="000000"/>
        </w:rPr>
        <w:t>,</w:t>
      </w:r>
      <w:r w:rsidR="00747FCE" w:rsidRPr="004F1BF9">
        <w:rPr>
          <w:rFonts w:ascii="Times" w:hAnsi="Times" w:cs="Arial"/>
          <w:color w:val="000000"/>
        </w:rPr>
        <w:t xml:space="preserve"> </w:t>
      </w:r>
      <w:r w:rsidR="00183C93">
        <w:rPr>
          <w:rFonts w:ascii="Times" w:hAnsi="Times" w:cs="Arial"/>
          <w:color w:val="000000"/>
        </w:rPr>
        <w:t>‘</w:t>
      </w:r>
      <w:r w:rsidR="009E5F4C" w:rsidRPr="004F1BF9">
        <w:rPr>
          <w:rFonts w:ascii="Times" w:hAnsi="Times" w:cs="Arial"/>
          <w:color w:val="000000"/>
        </w:rPr>
        <w:t>t</w:t>
      </w:r>
      <w:r w:rsidR="00747FCE" w:rsidRPr="004F1BF9">
        <w:rPr>
          <w:rFonts w:ascii="Times" w:hAnsi="Times" w:cs="Arial"/>
          <w:color w:val="000000"/>
        </w:rPr>
        <w:t xml:space="preserve">here is a 1:1000 chance of observing a deviation </w:t>
      </w:r>
      <w:r w:rsidR="009F50DC" w:rsidRPr="004F1BF9">
        <w:rPr>
          <w:rFonts w:ascii="Times" w:hAnsi="Times" w:cs="Arial"/>
          <w:color w:val="000000"/>
        </w:rPr>
        <w:t xml:space="preserve">similar to that estimated in year </w:t>
      </w:r>
      <w:r w:rsidR="009F50DC" w:rsidRPr="004F1BF9">
        <w:rPr>
          <w:rFonts w:ascii="Times" w:hAnsi="Times" w:cs="Arial"/>
          <w:i/>
          <w:color w:val="000000"/>
        </w:rPr>
        <w:t>t</w:t>
      </w:r>
      <w:r w:rsidR="00183C93">
        <w:rPr>
          <w:rFonts w:ascii="Times" w:hAnsi="Times" w:cs="Arial"/>
          <w:color w:val="000000"/>
        </w:rPr>
        <w:t>’</w:t>
      </w:r>
      <w:r w:rsidR="009F50DC" w:rsidRPr="004F1BF9">
        <w:rPr>
          <w:rFonts w:ascii="Times" w:hAnsi="Times" w:cs="Arial"/>
          <w:color w:val="000000"/>
        </w:rPr>
        <w:t>).</w:t>
      </w:r>
      <w:r w:rsidR="009E5F4C" w:rsidRPr="004F1BF9">
        <w:rPr>
          <w:rFonts w:ascii="Times" w:hAnsi="Times" w:cs="Arial"/>
          <w:color w:val="000000"/>
        </w:rPr>
        <w:t xml:space="preserve"> As described in Ward et al. (2019), the presence of regimes can also be estimated by applying hidden Markov models (HMM) to the estimated state indices from a DFA.</w:t>
      </w:r>
      <w:r w:rsidR="00183C93">
        <w:rPr>
          <w:rFonts w:ascii="Times" w:hAnsi="Times" w:cs="Arial"/>
          <w:color w:val="000000"/>
        </w:rPr>
        <w:t xml:space="preserve"> </w:t>
      </w:r>
      <w:r w:rsidR="009E5F4C" w:rsidRPr="004F1BF9">
        <w:rPr>
          <w:rFonts w:ascii="Times" w:hAnsi="Times" w:cs="Arial"/>
          <w:color w:val="000000"/>
        </w:rPr>
        <w:t>We evaluated support for regimes and alternate states by using the</w:t>
      </w:r>
      <w:r w:rsidRPr="004F1BF9">
        <w:rPr>
          <w:rFonts w:ascii="Times" w:hAnsi="Times" w:cs="Arial"/>
          <w:color w:val="000000"/>
        </w:rPr>
        <w:t xml:space="preserve"> posterior trend estimates from each model</w:t>
      </w:r>
      <w:r w:rsidR="009E5F4C" w:rsidRPr="004F1BF9">
        <w:rPr>
          <w:rFonts w:ascii="Times" w:hAnsi="Times" w:cs="Arial"/>
          <w:color w:val="000000"/>
        </w:rPr>
        <w:t xml:space="preserve"> as input</w:t>
      </w:r>
      <w:r w:rsidR="009033F3" w:rsidRPr="004F1BF9">
        <w:rPr>
          <w:rFonts w:ascii="Times" w:hAnsi="Times" w:cs="Arial"/>
          <w:color w:val="000000"/>
        </w:rPr>
        <w:t xml:space="preserve">. The </w:t>
      </w:r>
      <w:r w:rsidRPr="004F1BF9">
        <w:rPr>
          <w:rFonts w:ascii="Times" w:hAnsi="Times" w:cs="Arial"/>
          <w:color w:val="000000"/>
        </w:rPr>
        <w:t xml:space="preserve">Bayesian Leave-One-Out </w:t>
      </w:r>
      <w:ins w:id="56" w:author="Mary Hunsicker" w:date="2021-11-24T15:34:00Z">
        <w:r w:rsidR="00D75334">
          <w:rPr>
            <w:rFonts w:ascii="Times" w:hAnsi="Times" w:cs="Arial"/>
            <w:color w:val="000000"/>
          </w:rPr>
          <w:t>C</w:t>
        </w:r>
      </w:ins>
      <w:del w:id="57" w:author="Mary Hunsicker" w:date="2021-11-24T15:34:00Z">
        <w:r w:rsidRPr="004F1BF9" w:rsidDel="00D75334">
          <w:rPr>
            <w:rFonts w:ascii="Times" w:hAnsi="Times" w:cs="Arial"/>
            <w:color w:val="000000"/>
          </w:rPr>
          <w:delText>c</w:delText>
        </w:r>
      </w:del>
      <w:r w:rsidRPr="004F1BF9">
        <w:rPr>
          <w:rFonts w:ascii="Times" w:hAnsi="Times" w:cs="Arial"/>
          <w:color w:val="000000"/>
        </w:rPr>
        <w:t xml:space="preserve">ross </w:t>
      </w:r>
      <w:ins w:id="58" w:author="Mary Hunsicker" w:date="2021-11-24T15:34:00Z">
        <w:r w:rsidR="00D75334">
          <w:rPr>
            <w:rFonts w:ascii="Times" w:hAnsi="Times" w:cs="Arial"/>
            <w:color w:val="000000"/>
          </w:rPr>
          <w:t>V</w:t>
        </w:r>
      </w:ins>
      <w:del w:id="59" w:author="Mary Hunsicker" w:date="2021-11-24T15:34:00Z">
        <w:r w:rsidRPr="004F1BF9" w:rsidDel="00D75334">
          <w:rPr>
            <w:rFonts w:ascii="Times" w:hAnsi="Times" w:cs="Arial"/>
            <w:color w:val="000000"/>
          </w:rPr>
          <w:delText>v</w:delText>
        </w:r>
      </w:del>
      <w:r w:rsidRPr="004F1BF9">
        <w:rPr>
          <w:rFonts w:ascii="Times" w:hAnsi="Times" w:cs="Arial"/>
          <w:color w:val="000000"/>
        </w:rPr>
        <w:t xml:space="preserve">alidation </w:t>
      </w:r>
      <w:ins w:id="60" w:author="Mary Hunsicker" w:date="2021-11-24T15:34:00Z">
        <w:r w:rsidR="00D75334">
          <w:rPr>
            <w:rFonts w:ascii="Times" w:hAnsi="Times" w:cs="Arial"/>
            <w:color w:val="000000"/>
          </w:rPr>
          <w:t>i</w:t>
        </w:r>
      </w:ins>
      <w:del w:id="61" w:author="Mary Hunsicker" w:date="2021-11-24T15:34:00Z">
        <w:r w:rsidRPr="004F1BF9" w:rsidDel="00D75334">
          <w:rPr>
            <w:rFonts w:ascii="Times" w:hAnsi="Times" w:cs="Arial"/>
            <w:color w:val="000000"/>
          </w:rPr>
          <w:delText>I</w:delText>
        </w:r>
      </w:del>
      <w:r w:rsidRPr="004F1BF9">
        <w:rPr>
          <w:rFonts w:ascii="Times" w:hAnsi="Times" w:cs="Arial"/>
          <w:color w:val="000000"/>
        </w:rPr>
        <w:t xml:space="preserve">nformation </w:t>
      </w:r>
      <w:ins w:id="62" w:author="Mary Hunsicker" w:date="2021-11-24T15:34:00Z">
        <w:r w:rsidR="00D75334">
          <w:rPr>
            <w:rFonts w:ascii="Times" w:hAnsi="Times" w:cs="Arial"/>
            <w:color w:val="000000"/>
          </w:rPr>
          <w:t>c</w:t>
        </w:r>
      </w:ins>
      <w:del w:id="63" w:author="Mary Hunsicker" w:date="2021-11-24T15:34:00Z">
        <w:r w:rsidRPr="004F1BF9" w:rsidDel="00D75334">
          <w:rPr>
            <w:rFonts w:ascii="Times" w:hAnsi="Times" w:cs="Arial"/>
            <w:color w:val="000000"/>
          </w:rPr>
          <w:delText>C</w:delText>
        </w:r>
      </w:del>
      <w:r w:rsidRPr="004F1BF9">
        <w:rPr>
          <w:rFonts w:ascii="Times" w:hAnsi="Times" w:cs="Arial"/>
          <w:color w:val="000000"/>
        </w:rPr>
        <w:t>riterion (LOO</w:t>
      </w:r>
      <w:ins w:id="64" w:author="Mary Hunsicker" w:date="2021-11-24T15:31:00Z">
        <w:r w:rsidR="00D75334">
          <w:rPr>
            <w:rFonts w:ascii="Times" w:hAnsi="Times" w:cs="Arial"/>
            <w:color w:val="000000"/>
          </w:rPr>
          <w:t>-</w:t>
        </w:r>
      </w:ins>
      <w:del w:id="65" w:author="Mary Hunsicker" w:date="2021-11-24T15:31:00Z">
        <w:r w:rsidRPr="004F1BF9" w:rsidDel="00D75334">
          <w:rPr>
            <w:rFonts w:ascii="Times" w:hAnsi="Times" w:cs="Arial"/>
            <w:color w:val="000000"/>
          </w:rPr>
          <w:delText>I</w:delText>
        </w:r>
      </w:del>
      <w:r w:rsidRPr="004F1BF9">
        <w:rPr>
          <w:rFonts w:ascii="Times" w:hAnsi="Times" w:cs="Arial"/>
          <w:color w:val="000000"/>
        </w:rPr>
        <w:t>C</w:t>
      </w:r>
      <w:ins w:id="66" w:author="Mary Hunsicker" w:date="2021-11-24T15:31:00Z">
        <w:r w:rsidR="00D75334">
          <w:rPr>
            <w:rFonts w:ascii="Times" w:hAnsi="Times" w:cs="Arial"/>
            <w:color w:val="000000"/>
          </w:rPr>
          <w:t>V</w:t>
        </w:r>
      </w:ins>
      <w:r w:rsidR="00CC6E35" w:rsidRPr="004F1BF9">
        <w:rPr>
          <w:rFonts w:ascii="Times" w:hAnsi="Times" w:cs="Arial"/>
          <w:color w:val="000000"/>
        </w:rPr>
        <w:t xml:space="preserve">, </w:t>
      </w:r>
      <w:proofErr w:type="spellStart"/>
      <w:r w:rsidR="00B25F6F">
        <w:rPr>
          <w:rFonts w:ascii="Times" w:hAnsi="Times" w:cs="Arial"/>
          <w:color w:val="000000"/>
        </w:rPr>
        <w:t>Vehtari</w:t>
      </w:r>
      <w:proofErr w:type="spellEnd"/>
      <w:r w:rsidR="00B25F6F">
        <w:rPr>
          <w:rFonts w:ascii="Times" w:hAnsi="Times" w:cs="Arial"/>
          <w:color w:val="000000"/>
        </w:rPr>
        <w:t xml:space="preserve"> et al. 2017</w:t>
      </w:r>
      <w:r w:rsidRPr="004F1BF9">
        <w:rPr>
          <w:rFonts w:ascii="Times" w:hAnsi="Times" w:cs="Arial"/>
          <w:color w:val="000000"/>
        </w:rPr>
        <w:t xml:space="preserve">) </w:t>
      </w:r>
      <w:r w:rsidR="009033F3" w:rsidRPr="004F1BF9">
        <w:rPr>
          <w:rFonts w:ascii="Times" w:hAnsi="Times" w:cs="Arial"/>
          <w:color w:val="000000"/>
        </w:rPr>
        <w:t xml:space="preserve">was used </w:t>
      </w:r>
      <w:r w:rsidR="001D67E5" w:rsidRPr="004F1BF9">
        <w:rPr>
          <w:rFonts w:ascii="Times" w:hAnsi="Times" w:cs="Arial"/>
          <w:color w:val="000000"/>
        </w:rPr>
        <w:t>t</w:t>
      </w:r>
      <w:r w:rsidRPr="004F1BF9">
        <w:rPr>
          <w:rFonts w:ascii="Times" w:hAnsi="Times" w:cs="Arial"/>
          <w:color w:val="000000"/>
        </w:rPr>
        <w:t xml:space="preserve">o identify the data support for the number of </w:t>
      </w:r>
      <w:del w:id="67" w:author="Mary Hunsicker" w:date="2021-11-23T13:38:00Z">
        <w:r w:rsidRPr="004F1BF9" w:rsidDel="006E69E7">
          <w:rPr>
            <w:rFonts w:ascii="Times" w:hAnsi="Times" w:cs="Arial"/>
            <w:color w:val="000000"/>
          </w:rPr>
          <w:delText xml:space="preserve">trends </w:delText>
        </w:r>
      </w:del>
      <w:ins w:id="68" w:author="Mary Hunsicker" w:date="2021-11-23T13:38:00Z">
        <w:r w:rsidR="006E69E7">
          <w:rPr>
            <w:rFonts w:ascii="Times" w:hAnsi="Times" w:cs="Arial"/>
            <w:color w:val="000000"/>
          </w:rPr>
          <w:t>regimes</w:t>
        </w:r>
        <w:r w:rsidR="006E69E7" w:rsidRPr="004F1BF9">
          <w:rPr>
            <w:rFonts w:ascii="Times" w:hAnsi="Times" w:cs="Arial"/>
            <w:color w:val="000000"/>
          </w:rPr>
          <w:t xml:space="preserve"> </w:t>
        </w:r>
      </w:ins>
      <w:r w:rsidRPr="004F1BF9">
        <w:rPr>
          <w:rFonts w:ascii="Times" w:hAnsi="Times" w:cs="Arial"/>
          <w:color w:val="000000"/>
        </w:rPr>
        <w:t>(n = 1</w:t>
      </w:r>
      <w:r w:rsidR="00183C93">
        <w:rPr>
          <w:rFonts w:ascii="Times" w:hAnsi="Times" w:cs="Arial"/>
          <w:color w:val="000000"/>
        </w:rPr>
        <w:t>–</w:t>
      </w:r>
      <w:r w:rsidRPr="004F1BF9">
        <w:rPr>
          <w:rFonts w:ascii="Times" w:hAnsi="Times" w:cs="Arial"/>
          <w:color w:val="000000"/>
        </w:rPr>
        <w:t xml:space="preserve">3). </w:t>
      </w:r>
      <w:r w:rsidRPr="004F1BF9">
        <w:rPr>
          <w:rFonts w:ascii="Times" w:hAnsi="Times" w:cs="Arial"/>
        </w:rPr>
        <w:t xml:space="preserve"> </w:t>
      </w:r>
      <w:ins w:id="69" w:author="Mary Hunsicker" w:date="2021-11-24T15:56:00Z">
        <w:r w:rsidR="00CB06D5">
          <w:rPr>
            <w:rFonts w:ascii="Times" w:hAnsi="Times" w:cs="Arial"/>
          </w:rPr>
          <w:t xml:space="preserve">LOO-CV </w:t>
        </w:r>
        <w:r w:rsidR="00CB06D5">
          <w:rPr>
            <w:rFonts w:ascii="Times" w:hAnsi="Times" w:cs="Arial"/>
            <w:color w:val="000000"/>
          </w:rPr>
          <w:t>holds each observation out in turn and predictions are made from the remaining data</w:t>
        </w:r>
        <w:r w:rsidR="00CB06D5">
          <w:rPr>
            <w:rFonts w:ascii="Times" w:hAnsi="Times" w:cs="Arial"/>
          </w:rPr>
          <w:t xml:space="preserve">. </w:t>
        </w:r>
      </w:ins>
      <w:ins w:id="70" w:author="Mary Hunsicker" w:date="2021-11-24T15:12:00Z">
        <w:r w:rsidR="00A66793">
          <w:rPr>
            <w:rFonts w:ascii="Times" w:hAnsi="Times" w:cs="Arial"/>
          </w:rPr>
          <w:t>The model with the lo</w:t>
        </w:r>
      </w:ins>
      <w:ins w:id="71" w:author="Mary Hunsicker" w:date="2021-11-24T15:13:00Z">
        <w:r w:rsidR="00A66793">
          <w:rPr>
            <w:rFonts w:ascii="Times" w:hAnsi="Times" w:cs="Arial"/>
          </w:rPr>
          <w:t>west LOO</w:t>
        </w:r>
      </w:ins>
      <w:ins w:id="72" w:author="Mary Hunsicker" w:date="2021-11-24T15:56:00Z">
        <w:r w:rsidR="00CB06D5">
          <w:rPr>
            <w:rFonts w:ascii="Times" w:hAnsi="Times" w:cs="Arial"/>
          </w:rPr>
          <w:t>-CV</w:t>
        </w:r>
      </w:ins>
      <w:ins w:id="73" w:author="Mary Hunsicker" w:date="2021-11-24T15:13:00Z">
        <w:r w:rsidR="00A66793">
          <w:rPr>
            <w:rFonts w:ascii="Times" w:hAnsi="Times" w:cs="Arial"/>
          </w:rPr>
          <w:t xml:space="preserve"> </w:t>
        </w:r>
      </w:ins>
      <w:ins w:id="74" w:author="Mary Hunsicker" w:date="2021-11-24T15:56:00Z">
        <w:r w:rsidR="00CB06D5">
          <w:rPr>
            <w:rFonts w:ascii="Times" w:hAnsi="Times" w:cs="Arial"/>
          </w:rPr>
          <w:t xml:space="preserve">is </w:t>
        </w:r>
      </w:ins>
      <w:ins w:id="75" w:author="Mary Hunsicker" w:date="2021-11-24T15:13:00Z">
        <w:r w:rsidR="00A66793">
          <w:rPr>
            <w:rFonts w:ascii="Times" w:hAnsi="Times" w:cs="Arial"/>
          </w:rPr>
          <w:t>deemed the best model.</w:t>
        </w:r>
      </w:ins>
    </w:p>
    <w:p w14:paraId="7F6EE9D0" w14:textId="77777777" w:rsidR="0093154E" w:rsidRPr="004F1BF9" w:rsidRDefault="0093154E" w:rsidP="00A612C8">
      <w:pPr>
        <w:spacing w:line="480" w:lineRule="auto"/>
        <w:rPr>
          <w:rFonts w:ascii="Times" w:hAnsi="Times"/>
        </w:rPr>
      </w:pPr>
    </w:p>
    <w:p w14:paraId="5D0CCDB1" w14:textId="005A4F42" w:rsidR="0093154E" w:rsidRPr="004F1BF9" w:rsidRDefault="007C3299" w:rsidP="00A612C8">
      <w:pPr>
        <w:keepNext/>
        <w:spacing w:line="480" w:lineRule="auto"/>
        <w:rPr>
          <w:rFonts w:ascii="Times" w:hAnsi="Times" w:cs="Arial"/>
        </w:rPr>
      </w:pPr>
      <w:ins w:id="76" w:author="Mary Hunsicker" w:date="2021-11-29T10:26:00Z">
        <w:r>
          <w:rPr>
            <w:rFonts w:ascii="Times" w:hAnsi="Times" w:cs="Arial"/>
            <w:i/>
            <w:color w:val="000000"/>
          </w:rPr>
          <w:t>Climate-biology relationships and f</w:t>
        </w:r>
      </w:ins>
      <w:del w:id="77" w:author="Mary Hunsicker" w:date="2021-11-29T10:26:00Z">
        <w:r w:rsidR="0093154E" w:rsidRPr="004F1BF9" w:rsidDel="007C3299">
          <w:rPr>
            <w:rFonts w:ascii="Times" w:hAnsi="Times" w:cs="Arial"/>
            <w:i/>
            <w:color w:val="000000"/>
          </w:rPr>
          <w:delText>F</w:delText>
        </w:r>
      </w:del>
      <w:r w:rsidR="0093154E" w:rsidRPr="004F1BF9">
        <w:rPr>
          <w:rFonts w:ascii="Times" w:hAnsi="Times" w:cs="Arial"/>
          <w:i/>
          <w:color w:val="000000"/>
        </w:rPr>
        <w:t>orecasting community state</w:t>
      </w:r>
    </w:p>
    <w:p w14:paraId="4F3BE654" w14:textId="0E19AE28" w:rsidR="0093154E" w:rsidRPr="00D51FFE" w:rsidRDefault="000B0270" w:rsidP="00D51FFE">
      <w:pPr>
        <w:spacing w:line="480" w:lineRule="auto"/>
        <w:rPr>
          <w:rPrChange w:id="78" w:author="Mary Hunsicker" w:date="2021-11-29T09:16:00Z">
            <w:rPr>
              <w:rFonts w:ascii="Times" w:hAnsi="Times" w:cs="Arial"/>
              <w:color w:val="000000" w:themeColor="text1"/>
              <w:shd w:val="clear" w:color="auto" w:fill="FFFFFF"/>
            </w:rPr>
          </w:rPrChange>
        </w:rPr>
      </w:pPr>
      <w:r w:rsidRPr="004F1BF9">
        <w:rPr>
          <w:rFonts w:ascii="Times" w:hAnsi="Times"/>
        </w:rPr>
        <w:t xml:space="preserve">While a wide variety of multivariate or univariate time series methods could be applied to our observed time series to generate forecasts, our objectives were to develop simultaneous estimates </w:t>
      </w:r>
      <w:r w:rsidRPr="004F1BF9">
        <w:rPr>
          <w:rFonts w:ascii="Times" w:hAnsi="Times"/>
        </w:rPr>
        <w:lastRenderedPageBreak/>
        <w:t xml:space="preserve">of both </w:t>
      </w:r>
      <w:r w:rsidR="00C44761" w:rsidRPr="004F1BF9">
        <w:rPr>
          <w:rFonts w:ascii="Times" w:hAnsi="Times"/>
        </w:rPr>
        <w:t>the community state</w:t>
      </w:r>
      <w:ins w:id="79" w:author="Mary Hunsicker" w:date="2021-11-29T09:16:00Z">
        <w:r w:rsidR="00D51FFE">
          <w:rPr>
            <w:rFonts w:ascii="Times" w:hAnsi="Times"/>
          </w:rPr>
          <w:t xml:space="preserve"> </w:t>
        </w:r>
        <w:r w:rsidR="00D51FFE" w:rsidRPr="00D51FFE">
          <w:rPr>
            <w:color w:val="1155CC"/>
            <w:rPrChange w:id="80" w:author="Mary Hunsicker" w:date="2021-11-29T09:16:00Z">
              <w:rPr>
                <w:i/>
                <w:iCs/>
                <w:color w:val="1155CC"/>
              </w:rPr>
            </w:rPrChange>
          </w:rPr>
          <w:t xml:space="preserve">(i.e., the </w:t>
        </w:r>
      </w:ins>
      <w:ins w:id="81" w:author="Mary Hunsicker" w:date="2021-11-29T09:19:00Z">
        <w:r w:rsidR="000771BD">
          <w:rPr>
            <w:color w:val="1155CC"/>
          </w:rPr>
          <w:t>DFA</w:t>
        </w:r>
      </w:ins>
      <w:ins w:id="82" w:author="Mary Hunsicker" w:date="2021-11-29T09:16:00Z">
        <w:r w:rsidR="00D51FFE" w:rsidRPr="00D51FFE">
          <w:rPr>
            <w:color w:val="1155CC"/>
            <w:rPrChange w:id="83" w:author="Mary Hunsicker" w:date="2021-11-29T09:16:00Z">
              <w:rPr>
                <w:i/>
                <w:iCs/>
                <w:color w:val="1155CC"/>
              </w:rPr>
            </w:rPrChange>
          </w:rPr>
          <w:t xml:space="preserve"> trend value)</w:t>
        </w:r>
        <w:r w:rsidR="00D51FFE">
          <w:t xml:space="preserve"> </w:t>
        </w:r>
      </w:ins>
      <w:del w:id="84" w:author="Mary Hunsicker" w:date="2021-11-29T09:16:00Z">
        <w:r w:rsidR="00C44761" w:rsidRPr="004F1BF9" w:rsidDel="00D51FFE">
          <w:rPr>
            <w:rFonts w:ascii="Times" w:hAnsi="Times"/>
          </w:rPr>
          <w:delText xml:space="preserve">(s) </w:delText>
        </w:r>
      </w:del>
      <w:r w:rsidR="00C44761" w:rsidRPr="004F1BF9">
        <w:rPr>
          <w:rFonts w:ascii="Times" w:hAnsi="Times"/>
        </w:rPr>
        <w:t xml:space="preserve">and the raw time </w:t>
      </w:r>
      <w:r w:rsidR="00C44761" w:rsidRPr="00D51FFE">
        <w:rPr>
          <w:rFonts w:ascii="Times" w:hAnsi="Times"/>
        </w:rPr>
        <w:t>series</w:t>
      </w:r>
      <w:ins w:id="85" w:author="Mary Hunsicker" w:date="2021-11-29T09:16:00Z">
        <w:r w:rsidR="00D51FFE" w:rsidRPr="00D51FFE">
          <w:rPr>
            <w:rFonts w:ascii="Times" w:hAnsi="Times"/>
          </w:rPr>
          <w:t xml:space="preserve"> </w:t>
        </w:r>
        <w:r w:rsidR="00D51FFE" w:rsidRPr="00D51FFE">
          <w:rPr>
            <w:color w:val="1155CC"/>
          </w:rPr>
          <w:t>(i.e., individual time series summarized by the biology DFA model)</w:t>
        </w:r>
      </w:ins>
      <w:r w:rsidR="00C44761" w:rsidRPr="00D51FFE">
        <w:rPr>
          <w:rFonts w:ascii="Times" w:hAnsi="Times"/>
        </w:rPr>
        <w:t>.</w:t>
      </w:r>
      <w:r w:rsidR="00C44761" w:rsidRPr="004F1BF9">
        <w:rPr>
          <w:rFonts w:ascii="Times" w:hAnsi="Times"/>
        </w:rPr>
        <w:t xml:space="preserve"> We evaluated the ability of our </w:t>
      </w:r>
      <w:r w:rsidR="009033F3" w:rsidRPr="004F1BF9">
        <w:rPr>
          <w:rFonts w:ascii="Times" w:hAnsi="Times"/>
        </w:rPr>
        <w:t xml:space="preserve">DFA models to generate </w:t>
      </w:r>
      <w:r w:rsidR="00D226D2" w:rsidRPr="004F1BF9">
        <w:rPr>
          <w:rFonts w:ascii="Times" w:hAnsi="Times"/>
        </w:rPr>
        <w:t>short-term</w:t>
      </w:r>
      <w:r w:rsidR="009033F3" w:rsidRPr="004F1BF9">
        <w:rPr>
          <w:rFonts w:ascii="Times" w:hAnsi="Times"/>
        </w:rPr>
        <w:t xml:space="preserve"> </w:t>
      </w:r>
      <w:r w:rsidR="00DB6308" w:rsidRPr="004F1BF9">
        <w:rPr>
          <w:rFonts w:ascii="Times" w:hAnsi="Times"/>
        </w:rPr>
        <w:t xml:space="preserve">(one </w:t>
      </w:r>
      <w:r w:rsidR="009033F3" w:rsidRPr="004F1BF9">
        <w:rPr>
          <w:rFonts w:ascii="Times" w:hAnsi="Times"/>
        </w:rPr>
        <w:t>year</w:t>
      </w:r>
      <w:r w:rsidR="00DB6308" w:rsidRPr="004F1BF9">
        <w:rPr>
          <w:rFonts w:ascii="Times" w:hAnsi="Times"/>
        </w:rPr>
        <w:t xml:space="preserve"> lead-time)</w:t>
      </w:r>
      <w:r w:rsidR="009033F3" w:rsidRPr="004F1BF9">
        <w:rPr>
          <w:rFonts w:ascii="Times" w:hAnsi="Times"/>
        </w:rPr>
        <w:t xml:space="preserve"> </w:t>
      </w:r>
      <w:r w:rsidR="0093154E" w:rsidRPr="004F1BF9">
        <w:rPr>
          <w:rFonts w:ascii="Times" w:hAnsi="Times"/>
        </w:rPr>
        <w:t>forecast</w:t>
      </w:r>
      <w:r w:rsidR="009033F3" w:rsidRPr="004F1BF9">
        <w:rPr>
          <w:rFonts w:ascii="Times" w:hAnsi="Times"/>
        </w:rPr>
        <w:t>s</w:t>
      </w:r>
      <w:r w:rsidR="0093154E" w:rsidRPr="004F1BF9">
        <w:rPr>
          <w:rFonts w:ascii="Times" w:hAnsi="Times"/>
        </w:rPr>
        <w:t xml:space="preserve"> </w:t>
      </w:r>
      <w:r w:rsidR="009033F3" w:rsidRPr="004F1BF9">
        <w:rPr>
          <w:rFonts w:ascii="Times" w:hAnsi="Times"/>
        </w:rPr>
        <w:t xml:space="preserve">of </w:t>
      </w:r>
      <w:r w:rsidR="0093154E" w:rsidRPr="004F1BF9">
        <w:rPr>
          <w:rFonts w:ascii="Times" w:hAnsi="Times"/>
        </w:rPr>
        <w:t>community state</w:t>
      </w:r>
      <w:r w:rsidR="00E330FF">
        <w:rPr>
          <w:rFonts w:ascii="Times" w:hAnsi="Times"/>
        </w:rPr>
        <w:t xml:space="preserve"> </w:t>
      </w:r>
      <w:r w:rsidR="00C44761" w:rsidRPr="004F1BF9">
        <w:rPr>
          <w:rFonts w:ascii="Times" w:hAnsi="Times"/>
        </w:rPr>
        <w:t xml:space="preserve">by </w:t>
      </w:r>
      <w:r w:rsidR="0093154E" w:rsidRPr="004F1BF9">
        <w:rPr>
          <w:rFonts w:ascii="Times" w:hAnsi="Times"/>
        </w:rPr>
        <w:t>first evaluat</w:t>
      </w:r>
      <w:r w:rsidR="00C44761" w:rsidRPr="004F1BF9">
        <w:rPr>
          <w:rFonts w:ascii="Times" w:hAnsi="Times"/>
        </w:rPr>
        <w:t>ing</w:t>
      </w:r>
      <w:r w:rsidR="0093154E" w:rsidRPr="004F1BF9">
        <w:rPr>
          <w:rFonts w:ascii="Times" w:hAnsi="Times"/>
        </w:rPr>
        <w:t xml:space="preserve"> whether the performance of the biology </w:t>
      </w:r>
      <w:r w:rsidR="00C44761" w:rsidRPr="004F1BF9">
        <w:rPr>
          <w:rFonts w:ascii="Times" w:hAnsi="Times"/>
        </w:rPr>
        <w:t xml:space="preserve">DFA </w:t>
      </w:r>
      <w:r w:rsidR="0093154E" w:rsidRPr="004F1BF9">
        <w:rPr>
          <w:rFonts w:ascii="Times" w:hAnsi="Times"/>
        </w:rPr>
        <w:t>model was improved when climate time series were included as covariates in the model</w:t>
      </w:r>
      <w:r w:rsidR="00C44761" w:rsidRPr="004F1BF9">
        <w:rPr>
          <w:rFonts w:ascii="Times" w:hAnsi="Times"/>
        </w:rPr>
        <w:t xml:space="preserve">. If climate time series were found to </w:t>
      </w:r>
      <w:r w:rsidR="00E71AF9" w:rsidRPr="004F1BF9">
        <w:rPr>
          <w:rFonts w:ascii="Times" w:hAnsi="Times"/>
        </w:rPr>
        <w:t xml:space="preserve">better explain </w:t>
      </w:r>
      <w:r w:rsidR="0093154E" w:rsidRPr="004F1BF9">
        <w:rPr>
          <w:rFonts w:ascii="Times" w:hAnsi="Times"/>
        </w:rPr>
        <w:t>the variability in the biology time series</w:t>
      </w:r>
      <w:r w:rsidR="00E71AF9" w:rsidRPr="004F1BF9">
        <w:rPr>
          <w:rFonts w:ascii="Times" w:hAnsi="Times"/>
        </w:rPr>
        <w:t>, these relationships</w:t>
      </w:r>
      <w:r w:rsidR="0093154E" w:rsidRPr="004F1BF9">
        <w:rPr>
          <w:rFonts w:ascii="Times" w:hAnsi="Times"/>
        </w:rPr>
        <w:t xml:space="preserve"> could potentially be used to</w:t>
      </w:r>
      <w:r w:rsidR="0093154E">
        <w:t xml:space="preserve"> forecast community </w:t>
      </w:r>
      <w:r w:rsidR="00C92A0E">
        <w:t>trends.</w:t>
      </w:r>
      <w:r w:rsidR="0093154E">
        <w:t xml:space="preserve"> For our analysis, we ran the DFA on a subset of the biology data overlap</w:t>
      </w:r>
      <w:r w:rsidR="00E71AF9">
        <w:t>ping</w:t>
      </w:r>
      <w:r w:rsidR="0093154E">
        <w:t xml:space="preserve"> in time with the climate dataset, i.e.</w:t>
      </w:r>
      <w:r w:rsidR="00E330FF">
        <w:t>,</w:t>
      </w:r>
      <w:r w:rsidR="0093154E">
        <w:t xml:space="preserve"> 198</w:t>
      </w:r>
      <w:r w:rsidR="004051AA">
        <w:t>1</w:t>
      </w:r>
      <w:r w:rsidR="00E330FF">
        <w:t>–</w:t>
      </w:r>
      <w:r w:rsidR="0093154E">
        <w:t>2017</w:t>
      </w:r>
      <w:r w:rsidR="00C92A0E">
        <w:t>, to make out-of-sample predictions</w:t>
      </w:r>
      <w:r w:rsidR="0093154E">
        <w:t>. We used the same LFO-CV procedure described above</w:t>
      </w:r>
      <w:r w:rsidR="00E71AF9">
        <w:t>, with the same forecast period (200</w:t>
      </w:r>
      <w:r w:rsidR="00E06B70">
        <w:t>9</w:t>
      </w:r>
      <w:r w:rsidR="00E71AF9">
        <w:t xml:space="preserve">–2017) </w:t>
      </w:r>
      <w:r w:rsidR="0093154E">
        <w:t xml:space="preserve">to compare the biology models with and without a single climate covariate (see </w:t>
      </w:r>
      <w:r w:rsidR="00DA771F">
        <w:t xml:space="preserve">S2 </w:t>
      </w:r>
      <w:r w:rsidR="0093154E">
        <w:t xml:space="preserve">Table </w:t>
      </w:r>
      <w:r w:rsidR="00DA771F">
        <w:t>f</w:t>
      </w:r>
      <w:r w:rsidR="0093154E">
        <w:t xml:space="preserve">or all model formulations). </w:t>
      </w:r>
      <w:r w:rsidR="00EC13E2">
        <w:t xml:space="preserve">In this case, the model used biological and climate data from all preceding years and climate data from the year to be forecast. </w:t>
      </w:r>
      <w:r w:rsidR="0093154E">
        <w:t xml:space="preserve">The six climate covariates from </w:t>
      </w:r>
      <w:r w:rsidR="00DF25E9">
        <w:t xml:space="preserve">the </w:t>
      </w:r>
      <w:r w:rsidR="0093154E">
        <w:rPr>
          <w:rFonts w:ascii="Times" w:hAnsi="Times" w:cs="Arial"/>
        </w:rPr>
        <w:t xml:space="preserve">southern region </w:t>
      </w:r>
      <w:r w:rsidR="004B5D05">
        <w:rPr>
          <w:rFonts w:ascii="Times" w:hAnsi="Times" w:cs="Arial"/>
        </w:rPr>
        <w:t xml:space="preserve">and the central region </w:t>
      </w:r>
      <w:r w:rsidR="0093154E">
        <w:rPr>
          <w:rFonts w:ascii="Times" w:hAnsi="Times" w:cs="Arial"/>
        </w:rPr>
        <w:t xml:space="preserve">of the </w:t>
      </w:r>
      <w:r w:rsidR="00DF25E9">
        <w:rPr>
          <w:rFonts w:ascii="Times" w:hAnsi="Times" w:cs="Arial"/>
        </w:rPr>
        <w:t>CCE</w:t>
      </w:r>
      <w:r w:rsidR="0093154E">
        <w:rPr>
          <w:rFonts w:ascii="Times" w:hAnsi="Times"/>
        </w:rPr>
        <w:t xml:space="preserve"> </w:t>
      </w:r>
      <w:r w:rsidR="00E330FF">
        <w:t xml:space="preserve">(12 total) </w:t>
      </w:r>
      <w:r w:rsidR="0093154E">
        <w:rPr>
          <w:rFonts w:ascii="Times" w:hAnsi="Times"/>
        </w:rPr>
        <w:t>were tested in this analysi</w:t>
      </w:r>
      <w:r w:rsidR="004B5D05">
        <w:rPr>
          <w:rFonts w:ascii="Times" w:hAnsi="Times"/>
        </w:rPr>
        <w:t xml:space="preserve">s. </w:t>
      </w:r>
      <w:r w:rsidR="0093154E">
        <w:t>Once the best</w:t>
      </w:r>
      <w:r w:rsidR="000C2114">
        <w:t>-</w:t>
      </w:r>
      <w:r w:rsidR="0093154E">
        <w:t>supported biology-covariate model was identified, we used that model to</w:t>
      </w:r>
      <w:r w:rsidR="002B1C1A">
        <w:t xml:space="preserve"> make predictions of</w:t>
      </w:r>
      <w:r w:rsidR="0093154E">
        <w:t xml:space="preserve"> </w:t>
      </w:r>
      <w:del w:id="86" w:author="Mary Hunsicker" w:date="2021-11-29T09:21:00Z">
        <w:r w:rsidR="0093154E" w:rsidDel="000771BD">
          <w:delText xml:space="preserve">individual species parameters </w:delText>
        </w:r>
      </w:del>
      <w:del w:id="87" w:author="Mary Hunsicker" w:date="2021-11-29T09:23:00Z">
        <w:r w:rsidR="0093154E" w:rsidDel="000771BD">
          <w:delText xml:space="preserve">and </w:delText>
        </w:r>
      </w:del>
      <w:r w:rsidR="0093154E">
        <w:t xml:space="preserve">the community state </w:t>
      </w:r>
      <w:ins w:id="88" w:author="Mary Hunsicker" w:date="2021-11-29T09:22:00Z">
        <w:r w:rsidR="000771BD">
          <w:t xml:space="preserve">(i.e., DFA trend value) </w:t>
        </w:r>
      </w:ins>
      <w:r w:rsidR="0093154E">
        <w:t xml:space="preserve">in 2018 </w:t>
      </w:r>
      <w:r w:rsidR="00EC13E2">
        <w:t>using</w:t>
      </w:r>
      <w:r w:rsidR="0093154E">
        <w:t xml:space="preserve"> climate data from that </w:t>
      </w:r>
      <w:r w:rsidR="002B1C1A">
        <w:t xml:space="preserve">same </w:t>
      </w:r>
      <w:r w:rsidR="0093154E">
        <w:t>year</w:t>
      </w:r>
      <w:ins w:id="89" w:author="Mary Hunsicker" w:date="2021-11-29T09:23:00Z">
        <w:r w:rsidR="000771BD">
          <w:t xml:space="preserve"> and </w:t>
        </w:r>
      </w:ins>
      <w:ins w:id="90" w:author="Mary Hunsicker" w:date="2021-11-29T09:29:00Z">
        <w:r w:rsidR="000771BD">
          <w:t xml:space="preserve">the </w:t>
        </w:r>
      </w:ins>
      <w:ins w:id="91" w:author="Mary Hunsicker" w:date="2021-11-29T09:25:00Z">
        <w:r w:rsidR="000771BD">
          <w:rPr>
            <w:rFonts w:ascii="Times" w:hAnsi="Times"/>
            <w:color w:val="000000" w:themeColor="text1"/>
          </w:rPr>
          <w:t xml:space="preserve">raw time series </w:t>
        </w:r>
      </w:ins>
      <w:ins w:id="92" w:author="Mary Hunsicker" w:date="2021-11-29T09:27:00Z">
        <w:r w:rsidR="000771BD">
          <w:rPr>
            <w:rFonts w:ascii="Times" w:hAnsi="Times"/>
            <w:color w:val="000000" w:themeColor="text1"/>
          </w:rPr>
          <w:t>of</w:t>
        </w:r>
      </w:ins>
      <w:ins w:id="93" w:author="Mary Hunsicker" w:date="2021-11-29T09:25:00Z">
        <w:r w:rsidR="000771BD">
          <w:rPr>
            <w:rFonts w:ascii="Times" w:hAnsi="Times"/>
            <w:color w:val="000000" w:themeColor="text1"/>
          </w:rPr>
          <w:t xml:space="preserve"> the </w:t>
        </w:r>
      </w:ins>
      <w:ins w:id="94" w:author="Mary Hunsicker" w:date="2021-11-29T09:26:00Z">
        <w:r w:rsidR="000771BD">
          <w:rPr>
            <w:rFonts w:ascii="Times" w:hAnsi="Times"/>
            <w:color w:val="000000" w:themeColor="text1"/>
          </w:rPr>
          <w:t>individual</w:t>
        </w:r>
      </w:ins>
      <w:ins w:id="95" w:author="Mary Hunsicker" w:date="2021-11-29T09:24:00Z">
        <w:r w:rsidR="000771BD">
          <w:rPr>
            <w:rFonts w:ascii="Times" w:hAnsi="Times"/>
            <w:color w:val="000000" w:themeColor="text1"/>
          </w:rPr>
          <w:t xml:space="preserve"> species (i.e., </w:t>
        </w:r>
      </w:ins>
      <w:ins w:id="96" w:author="Mary Hunsicker" w:date="2021-11-29T09:26:00Z">
        <w:r w:rsidR="000771BD">
          <w:rPr>
            <w:rFonts w:ascii="Times" w:hAnsi="Times"/>
            <w:color w:val="000000" w:themeColor="text1"/>
          </w:rPr>
          <w:t>the biology time series</w:t>
        </w:r>
      </w:ins>
      <w:ins w:id="97" w:author="Mary Hunsicker" w:date="2021-11-29T09:23:00Z">
        <w:r w:rsidR="000771BD">
          <w:rPr>
            <w:rFonts w:ascii="Times" w:hAnsi="Times"/>
            <w:color w:val="000000" w:themeColor="text1"/>
          </w:rPr>
          <w:t xml:space="preserve"> summarized by the DFA model</w:t>
        </w:r>
      </w:ins>
      <w:ins w:id="98" w:author="Mary Hunsicker" w:date="2021-11-29T09:24:00Z">
        <w:r w:rsidR="000771BD">
          <w:rPr>
            <w:rFonts w:ascii="Times" w:hAnsi="Times"/>
            <w:color w:val="000000" w:themeColor="text1"/>
          </w:rPr>
          <w:t>).</w:t>
        </w:r>
      </w:ins>
      <w:del w:id="99" w:author="Mary Hunsicker" w:date="2021-11-29T09:23:00Z">
        <w:r w:rsidR="0093154E" w:rsidDel="000771BD">
          <w:delText>.</w:delText>
        </w:r>
      </w:del>
      <w:r w:rsidR="0093154E">
        <w:t xml:space="preserve"> </w:t>
      </w:r>
      <w:r w:rsidR="0093154E" w:rsidRPr="006459C9">
        <w:rPr>
          <w:rFonts w:ascii="Times" w:hAnsi="Times"/>
        </w:rPr>
        <w:t xml:space="preserve">We evaluated forecast skill based on </w:t>
      </w:r>
      <w:r w:rsidR="0093154E">
        <w:rPr>
          <w:rFonts w:ascii="Times" w:hAnsi="Times"/>
        </w:rPr>
        <w:t xml:space="preserve">the </w:t>
      </w:r>
      <w:r w:rsidR="0093154E" w:rsidRPr="0048540C">
        <w:rPr>
          <w:rFonts w:ascii="Times" w:hAnsi="Times"/>
          <w:color w:val="000000" w:themeColor="text1"/>
        </w:rPr>
        <w:t xml:space="preserve">prediction errors of </w:t>
      </w:r>
      <w:del w:id="100" w:author="Mary Hunsicker" w:date="2021-11-29T09:18:00Z">
        <w:r w:rsidR="0093154E" w:rsidRPr="0048540C" w:rsidDel="00D51FFE">
          <w:rPr>
            <w:rFonts w:ascii="Times" w:hAnsi="Times"/>
            <w:color w:val="000000" w:themeColor="text1"/>
          </w:rPr>
          <w:delText>individual species parameter</w:delText>
        </w:r>
      </w:del>
      <w:del w:id="101" w:author="Mary Hunsicker" w:date="2021-11-29T09:22:00Z">
        <w:r w:rsidR="0093154E" w:rsidRPr="0048540C" w:rsidDel="000771BD">
          <w:rPr>
            <w:rFonts w:ascii="Times" w:hAnsi="Times"/>
            <w:color w:val="000000" w:themeColor="text1"/>
          </w:rPr>
          <w:delText>s</w:delText>
        </w:r>
      </w:del>
      <w:ins w:id="102" w:author="Mary Hunsicker" w:date="2021-11-29T09:19:00Z">
        <w:r w:rsidR="00D51FFE">
          <w:rPr>
            <w:rFonts w:ascii="Times" w:hAnsi="Times"/>
            <w:color w:val="000000" w:themeColor="text1"/>
          </w:rPr>
          <w:t xml:space="preserve"> </w:t>
        </w:r>
      </w:ins>
      <w:ins w:id="103" w:author="Mary Hunsicker" w:date="2021-11-29T09:22:00Z">
        <w:r w:rsidR="000771BD">
          <w:rPr>
            <w:rFonts w:ascii="Times" w:hAnsi="Times"/>
            <w:color w:val="000000" w:themeColor="text1"/>
          </w:rPr>
          <w:t>i</w:t>
        </w:r>
      </w:ins>
      <w:ins w:id="104" w:author="Mary Hunsicker" w:date="2021-11-29T09:19:00Z">
        <w:r w:rsidR="00D51FFE">
          <w:rPr>
            <w:rFonts w:ascii="Times" w:hAnsi="Times"/>
            <w:color w:val="000000" w:themeColor="text1"/>
          </w:rPr>
          <w:t>ndividual species</w:t>
        </w:r>
      </w:ins>
      <w:r w:rsidR="0093154E" w:rsidRPr="0048540C">
        <w:rPr>
          <w:rFonts w:ascii="Times" w:hAnsi="Times"/>
          <w:color w:val="000000" w:themeColor="text1"/>
        </w:rPr>
        <w:t xml:space="preserve"> </w:t>
      </w:r>
      <w:ins w:id="105" w:author="Mary Hunsicker" w:date="2021-11-29T09:28:00Z">
        <w:r w:rsidR="000771BD">
          <w:rPr>
            <w:rFonts w:ascii="Times" w:hAnsi="Times"/>
            <w:color w:val="000000" w:themeColor="text1"/>
          </w:rPr>
          <w:t>time series</w:t>
        </w:r>
      </w:ins>
      <w:ins w:id="106" w:author="Mary Hunsicker" w:date="2021-11-29T09:20:00Z">
        <w:r w:rsidR="000771BD">
          <w:rPr>
            <w:rFonts w:ascii="Times" w:hAnsi="Times"/>
            <w:color w:val="000000" w:themeColor="text1"/>
          </w:rPr>
          <w:t xml:space="preserve"> </w:t>
        </w:r>
      </w:ins>
      <w:r w:rsidR="0093154E" w:rsidRPr="0048540C">
        <w:rPr>
          <w:rFonts w:ascii="Times" w:hAnsi="Times"/>
          <w:color w:val="000000" w:themeColor="text1"/>
        </w:rPr>
        <w:t xml:space="preserve">and by comparing </w:t>
      </w:r>
      <w:r w:rsidR="0093154E" w:rsidRPr="0048540C">
        <w:rPr>
          <w:rFonts w:ascii="Times" w:hAnsi="Times" w:cs="Arial"/>
          <w:color w:val="000000" w:themeColor="text1"/>
          <w:shd w:val="clear" w:color="auto" w:fill="FFFFFF"/>
        </w:rPr>
        <w:t>the forecast</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w:t>
      </w:r>
      <w:r w:rsidR="002B1C1A" w:rsidRPr="0048540C">
        <w:rPr>
          <w:rFonts w:ascii="Times" w:hAnsi="Times" w:cs="Arial"/>
          <w:color w:val="000000" w:themeColor="text1"/>
          <w:shd w:val="clear" w:color="auto" w:fill="FFFFFF"/>
        </w:rPr>
        <w:t xml:space="preserve">for </w:t>
      </w:r>
      <w:r w:rsidR="00F1530A" w:rsidRPr="0048540C">
        <w:rPr>
          <w:rFonts w:ascii="Times" w:hAnsi="Times" w:cs="Arial"/>
          <w:color w:val="000000" w:themeColor="text1"/>
          <w:shd w:val="clear" w:color="auto" w:fill="FFFFFF"/>
        </w:rPr>
        <w:t>200</w:t>
      </w:r>
      <w:ins w:id="107" w:author="Mary Hunsicker" w:date="2021-11-24T14:39:00Z">
        <w:r w:rsidR="00CD3966">
          <w:rPr>
            <w:rFonts w:ascii="Times" w:hAnsi="Times" w:cs="Arial"/>
            <w:color w:val="000000" w:themeColor="text1"/>
            <w:shd w:val="clear" w:color="auto" w:fill="FFFFFF"/>
          </w:rPr>
          <w:t>8</w:t>
        </w:r>
      </w:ins>
      <w:del w:id="108" w:author="Mary Hunsicker" w:date="2021-11-24T14:39:00Z">
        <w:r w:rsidR="00F1530A" w:rsidRPr="0048540C" w:rsidDel="00CD3966">
          <w:rPr>
            <w:rFonts w:ascii="Times" w:hAnsi="Times" w:cs="Arial"/>
            <w:color w:val="000000" w:themeColor="text1"/>
            <w:shd w:val="clear" w:color="auto" w:fill="FFFFFF"/>
          </w:rPr>
          <w:delText>9</w:delText>
        </w:r>
      </w:del>
      <w:r w:rsidR="00F1530A" w:rsidRPr="0048540C">
        <w:rPr>
          <w:rFonts w:ascii="Times" w:hAnsi="Times"/>
          <w:color w:val="000000" w:themeColor="text1"/>
        </w:rPr>
        <w:t>–</w:t>
      </w:r>
      <w:r w:rsidR="002B1C1A" w:rsidRPr="0048540C">
        <w:rPr>
          <w:rFonts w:ascii="Times" w:hAnsi="Times" w:cs="Arial"/>
          <w:color w:val="000000" w:themeColor="text1"/>
          <w:shd w:val="clear" w:color="auto" w:fill="FFFFFF"/>
        </w:rPr>
        <w:t xml:space="preserve">2018 </w:t>
      </w:r>
      <w:r w:rsidR="0093154E" w:rsidRPr="0048540C">
        <w:rPr>
          <w:rFonts w:ascii="Times" w:hAnsi="Times" w:cs="Arial"/>
          <w:color w:val="000000" w:themeColor="text1"/>
          <w:shd w:val="clear" w:color="auto" w:fill="FFFFFF"/>
        </w:rPr>
        <w:t xml:space="preserve">to the </w:t>
      </w:r>
      <w:r w:rsidR="00F1530A" w:rsidRPr="0048540C">
        <w:rPr>
          <w:rFonts w:ascii="Times" w:hAnsi="Times" w:cs="Arial"/>
          <w:color w:val="000000" w:themeColor="text1"/>
          <w:shd w:val="clear" w:color="auto" w:fill="FFFFFF"/>
        </w:rPr>
        <w:t>200</w:t>
      </w:r>
      <w:ins w:id="109" w:author="Mary Hunsicker" w:date="2021-11-24T14:39:00Z">
        <w:r w:rsidR="00CD3966">
          <w:rPr>
            <w:rFonts w:ascii="Times" w:hAnsi="Times" w:cs="Arial"/>
            <w:color w:val="000000" w:themeColor="text1"/>
            <w:shd w:val="clear" w:color="auto" w:fill="FFFFFF"/>
          </w:rPr>
          <w:t>8</w:t>
        </w:r>
      </w:ins>
      <w:del w:id="110" w:author="Mary Hunsicker" w:date="2021-11-24T14:39:00Z">
        <w:r w:rsidR="00F1530A" w:rsidRPr="0048540C" w:rsidDel="00CD3966">
          <w:rPr>
            <w:rFonts w:ascii="Times" w:hAnsi="Times" w:cs="Arial"/>
            <w:color w:val="000000" w:themeColor="text1"/>
            <w:shd w:val="clear" w:color="auto" w:fill="FFFFFF"/>
          </w:rPr>
          <w:delText>9</w:delText>
        </w:r>
      </w:del>
      <w:r w:rsidR="00F1530A" w:rsidRPr="0048540C">
        <w:rPr>
          <w:rFonts w:ascii="Times" w:hAnsi="Times"/>
          <w:color w:val="000000" w:themeColor="text1"/>
        </w:rPr>
        <w:t>–</w:t>
      </w:r>
      <w:r w:rsidR="0093154E" w:rsidRPr="0048540C">
        <w:rPr>
          <w:rFonts w:ascii="Times" w:hAnsi="Times" w:cs="Arial"/>
          <w:color w:val="000000" w:themeColor="text1"/>
          <w:shd w:val="clear" w:color="auto" w:fill="FFFFFF"/>
        </w:rPr>
        <w:t>2018 trend value</w:t>
      </w:r>
      <w:r w:rsidR="000F14F1" w:rsidRPr="0048540C">
        <w:rPr>
          <w:rFonts w:ascii="Times" w:hAnsi="Times" w:cs="Arial"/>
          <w:color w:val="000000" w:themeColor="text1"/>
          <w:shd w:val="clear" w:color="auto" w:fill="FFFFFF"/>
        </w:rPr>
        <w:t>s</w:t>
      </w:r>
      <w:r w:rsidR="0093154E" w:rsidRPr="0048540C">
        <w:rPr>
          <w:rFonts w:ascii="Times" w:hAnsi="Times" w:cs="Arial"/>
          <w:color w:val="000000" w:themeColor="text1"/>
          <w:shd w:val="clear" w:color="auto" w:fill="FFFFFF"/>
        </w:rPr>
        <w:t xml:space="preserve"> estimated from </w:t>
      </w:r>
      <w:ins w:id="111" w:author="Mary Hunsicker" w:date="2021-11-29T09:29:00Z">
        <w:r w:rsidR="000771BD">
          <w:rPr>
            <w:rFonts w:ascii="Times" w:hAnsi="Times" w:cs="Arial"/>
            <w:color w:val="000000" w:themeColor="text1"/>
            <w:shd w:val="clear" w:color="auto" w:fill="FFFFFF"/>
          </w:rPr>
          <w:t xml:space="preserve">the </w:t>
        </w:r>
      </w:ins>
      <w:r w:rsidR="0093154E" w:rsidRPr="0048540C">
        <w:rPr>
          <w:rFonts w:ascii="Times" w:hAnsi="Times" w:cs="Arial"/>
          <w:color w:val="000000" w:themeColor="text1"/>
          <w:shd w:val="clear" w:color="auto" w:fill="FFFFFF"/>
        </w:rPr>
        <w:t xml:space="preserve">biology-covariate model that </w:t>
      </w:r>
      <w:r w:rsidR="00EC13E2">
        <w:rPr>
          <w:rFonts w:ascii="Times" w:hAnsi="Times" w:cs="Arial"/>
          <w:color w:val="000000" w:themeColor="text1"/>
          <w:shd w:val="clear" w:color="auto" w:fill="FFFFFF"/>
        </w:rPr>
        <w:t>only included</w:t>
      </w:r>
      <w:r w:rsidR="00F1530A" w:rsidRPr="0048540C">
        <w:rPr>
          <w:rFonts w:ascii="Times" w:hAnsi="Times" w:cs="Arial"/>
          <w:color w:val="000000" w:themeColor="text1"/>
          <w:shd w:val="clear" w:color="auto" w:fill="FFFFFF"/>
        </w:rPr>
        <w:t xml:space="preserve"> </w:t>
      </w:r>
      <w:r w:rsidR="0093154E" w:rsidRPr="0048540C">
        <w:rPr>
          <w:rFonts w:ascii="Times" w:hAnsi="Times" w:cs="Arial"/>
          <w:color w:val="000000" w:themeColor="text1"/>
          <w:shd w:val="clear" w:color="auto" w:fill="FFFFFF"/>
        </w:rPr>
        <w:t>data</w:t>
      </w:r>
      <w:r w:rsidR="00F1530A" w:rsidRPr="0048540C">
        <w:rPr>
          <w:rFonts w:ascii="Times" w:hAnsi="Times" w:cs="Arial"/>
          <w:color w:val="000000" w:themeColor="text1"/>
          <w:shd w:val="clear" w:color="auto" w:fill="FFFFFF"/>
        </w:rPr>
        <w:t xml:space="preserve"> </w:t>
      </w:r>
      <w:r w:rsidR="00EC13E2">
        <w:rPr>
          <w:rFonts w:ascii="Times" w:hAnsi="Times" w:cs="Arial"/>
          <w:color w:val="000000" w:themeColor="text1"/>
          <w:shd w:val="clear" w:color="auto" w:fill="FFFFFF"/>
        </w:rPr>
        <w:t xml:space="preserve">prior to </w:t>
      </w:r>
      <w:r w:rsidR="00F1530A" w:rsidRPr="0048540C">
        <w:rPr>
          <w:rFonts w:ascii="Times" w:hAnsi="Times" w:cs="Arial"/>
          <w:color w:val="000000" w:themeColor="text1"/>
          <w:shd w:val="clear" w:color="auto" w:fill="FFFFFF"/>
        </w:rPr>
        <w:t>the forecast year.</w:t>
      </w:r>
    </w:p>
    <w:p w14:paraId="6E0A3D2C" w14:textId="77777777" w:rsidR="000F14F1" w:rsidRPr="00EC31F9" w:rsidRDefault="000F14F1" w:rsidP="00A612C8">
      <w:pPr>
        <w:spacing w:line="480" w:lineRule="auto"/>
      </w:pPr>
    </w:p>
    <w:p w14:paraId="47FFF4FD" w14:textId="77777777" w:rsidR="0093154E" w:rsidRDefault="0093154E" w:rsidP="00A612C8">
      <w:pPr>
        <w:keepNext/>
        <w:spacing w:line="480" w:lineRule="auto"/>
        <w:rPr>
          <w:rFonts w:ascii="Times" w:hAnsi="Times" w:cs="Arial"/>
          <w:b/>
        </w:rPr>
      </w:pPr>
      <w:r w:rsidRPr="00E80A96">
        <w:rPr>
          <w:rFonts w:ascii="Times" w:hAnsi="Times" w:cs="Arial"/>
          <w:b/>
        </w:rPr>
        <w:t>Results</w:t>
      </w:r>
    </w:p>
    <w:p w14:paraId="41666AE5" w14:textId="77777777" w:rsidR="0093154E" w:rsidRDefault="0093154E" w:rsidP="00A612C8">
      <w:pPr>
        <w:spacing w:line="480" w:lineRule="auto"/>
        <w:rPr>
          <w:rFonts w:ascii="Times" w:hAnsi="Times" w:cs="Arial"/>
          <w:i/>
          <w:iCs/>
        </w:rPr>
      </w:pPr>
      <w:r w:rsidRPr="00304A21">
        <w:rPr>
          <w:rFonts w:ascii="Times" w:hAnsi="Times" w:cs="Arial"/>
          <w:i/>
          <w:iCs/>
        </w:rPr>
        <w:t xml:space="preserve">Climate </w:t>
      </w:r>
      <w:r>
        <w:rPr>
          <w:rFonts w:ascii="Times" w:hAnsi="Times" w:cs="Arial"/>
          <w:i/>
          <w:iCs/>
        </w:rPr>
        <w:t xml:space="preserve">and biology </w:t>
      </w:r>
      <w:r w:rsidRPr="00304A21">
        <w:rPr>
          <w:rFonts w:ascii="Times" w:hAnsi="Times" w:cs="Arial"/>
          <w:i/>
          <w:iCs/>
        </w:rPr>
        <w:t>trends</w:t>
      </w:r>
    </w:p>
    <w:p w14:paraId="5C6948E0" w14:textId="77777777" w:rsidR="00A66793" w:rsidDel="00A66793" w:rsidRDefault="0093154E" w:rsidP="00A66793">
      <w:pPr>
        <w:spacing w:line="480" w:lineRule="auto"/>
        <w:rPr>
          <w:del w:id="112" w:author="Mary Hunsicker" w:date="2021-11-24T15:09:00Z"/>
          <w:moveTo w:id="113" w:author="Mary Hunsicker" w:date="2021-11-24T15:08:00Z"/>
          <w:rFonts w:ascii="Times" w:hAnsi="Times"/>
        </w:rPr>
      </w:pPr>
      <w:r>
        <w:rPr>
          <w:rFonts w:ascii="Times" w:hAnsi="Times" w:cs="Arial"/>
        </w:rPr>
        <w:lastRenderedPageBreak/>
        <w:t xml:space="preserve">The </w:t>
      </w:r>
      <w:r w:rsidR="00B77DDF">
        <w:rPr>
          <w:rFonts w:ascii="Times" w:hAnsi="Times" w:cs="Arial"/>
        </w:rPr>
        <w:t>model with the highest predictive accuracy (ELPD)</w:t>
      </w:r>
      <w:r>
        <w:rPr>
          <w:rFonts w:ascii="Times" w:hAnsi="Times" w:cs="Arial"/>
        </w:rPr>
        <w:t xml:space="preserve"> of the climate state in the southern and central regions of the </w:t>
      </w:r>
      <w:r w:rsidR="00DF25E9">
        <w:rPr>
          <w:rFonts w:ascii="Times" w:hAnsi="Times" w:cs="Arial"/>
        </w:rPr>
        <w:t>CCE</w:t>
      </w:r>
      <w:r>
        <w:rPr>
          <w:rFonts w:ascii="Times" w:hAnsi="Times" w:cs="Arial"/>
        </w:rPr>
        <w:t xml:space="preserve"> was a</w:t>
      </w:r>
      <w:r w:rsidRPr="00E80A96">
        <w:rPr>
          <w:rFonts w:ascii="Times" w:hAnsi="Times" w:cs="Arial"/>
        </w:rPr>
        <w:t xml:space="preserve"> </w:t>
      </w:r>
      <w:r>
        <w:rPr>
          <w:rFonts w:ascii="Times" w:hAnsi="Times" w:cs="Arial"/>
        </w:rPr>
        <w:t>one</w:t>
      </w:r>
      <w:r w:rsidR="00BE09EC">
        <w:rPr>
          <w:rFonts w:ascii="Times" w:hAnsi="Times" w:cs="Arial"/>
        </w:rPr>
        <w:t>-</w:t>
      </w:r>
      <w:r w:rsidRPr="00E80A96">
        <w:rPr>
          <w:rFonts w:ascii="Times" w:hAnsi="Times" w:cs="Arial"/>
        </w:rPr>
        <w:t>trend</w:t>
      </w:r>
      <w:r>
        <w:rPr>
          <w:rFonts w:ascii="Times" w:hAnsi="Times" w:cs="Arial"/>
        </w:rPr>
        <w:t xml:space="preserve"> </w:t>
      </w:r>
      <w:r w:rsidR="00B77DDF">
        <w:rPr>
          <w:rFonts w:ascii="Times" w:hAnsi="Times" w:cs="Arial"/>
        </w:rPr>
        <w:t xml:space="preserve">DFA </w:t>
      </w:r>
      <w:r>
        <w:rPr>
          <w:rFonts w:ascii="Times" w:hAnsi="Times" w:cs="Arial"/>
        </w:rPr>
        <w:t>model (Model 1 in Table 1, Fig. 2a). Th</w:t>
      </w:r>
      <w:r w:rsidR="00B77DDF">
        <w:rPr>
          <w:rFonts w:ascii="Times" w:hAnsi="Times" w:cs="Arial"/>
        </w:rPr>
        <w:t>is</w:t>
      </w:r>
      <w:r>
        <w:rPr>
          <w:rFonts w:ascii="Times" w:hAnsi="Times" w:cs="Arial"/>
        </w:rPr>
        <w:t xml:space="preserve"> model included unique observation variances across the </w:t>
      </w:r>
      <w:r w:rsidR="00B5207D">
        <w:rPr>
          <w:rFonts w:ascii="Times" w:hAnsi="Times" w:cs="Arial"/>
        </w:rPr>
        <w:t xml:space="preserve">six </w:t>
      </w:r>
      <w:r>
        <w:rPr>
          <w:rFonts w:ascii="Times" w:hAnsi="Times" w:cs="Arial"/>
        </w:rPr>
        <w:t xml:space="preserve">time series, </w:t>
      </w:r>
      <w:r w:rsidR="00B5207D">
        <w:rPr>
          <w:rFonts w:ascii="Times" w:hAnsi="Times" w:cs="Arial"/>
        </w:rPr>
        <w:t>support for heavy</w:t>
      </w:r>
      <w:r w:rsidR="00BE09EC">
        <w:rPr>
          <w:rFonts w:ascii="Times" w:hAnsi="Times" w:cs="Arial"/>
        </w:rPr>
        <w:t>-</w:t>
      </w:r>
      <w:r w:rsidR="00B5207D">
        <w:rPr>
          <w:rFonts w:ascii="Times" w:hAnsi="Times" w:cs="Arial"/>
        </w:rPr>
        <w:t xml:space="preserve">tailed </w:t>
      </w:r>
      <w:r w:rsidRPr="00E80A96">
        <w:rPr>
          <w:rFonts w:ascii="Times" w:hAnsi="Times" w:cs="Arial"/>
          <w:color w:val="000000"/>
        </w:rPr>
        <w:t>deviations of the latent trend</w:t>
      </w:r>
      <w:r>
        <w:rPr>
          <w:rFonts w:ascii="Times" w:hAnsi="Times" w:cs="Arial"/>
          <w:color w:val="000000"/>
        </w:rPr>
        <w:t xml:space="preserve">, </w:t>
      </w:r>
      <w:r>
        <w:rPr>
          <w:rFonts w:ascii="Times" w:hAnsi="Times" w:cs="Arial"/>
        </w:rPr>
        <w:t xml:space="preserve">an </w:t>
      </w:r>
      <w:proofErr w:type="gramStart"/>
      <w:r>
        <w:rPr>
          <w:rFonts w:ascii="Times" w:hAnsi="Times" w:cs="Arial"/>
        </w:rPr>
        <w:t>AR(</w:t>
      </w:r>
      <w:proofErr w:type="gramEnd"/>
      <w:r>
        <w:rPr>
          <w:rFonts w:ascii="Times" w:hAnsi="Times" w:cs="Arial"/>
        </w:rPr>
        <w:t>1) c</w:t>
      </w:r>
      <w:r w:rsidR="00B77DDF">
        <w:rPr>
          <w:rFonts w:ascii="Times" w:hAnsi="Times" w:cs="Arial"/>
        </w:rPr>
        <w:t>oefficient on the trend</w:t>
      </w:r>
      <w:r w:rsidR="009B61A3">
        <w:rPr>
          <w:rFonts w:ascii="Times" w:hAnsi="Times" w:cs="Arial"/>
        </w:rPr>
        <w:t xml:space="preserve"> (</w:t>
      </w:r>
      <w:r w:rsidR="00DA771F">
        <w:rPr>
          <w:rFonts w:ascii="Times" w:hAnsi="Times" w:cs="Arial"/>
        </w:rPr>
        <w:t xml:space="preserve">S1 </w:t>
      </w:r>
      <w:r w:rsidR="009B61A3">
        <w:rPr>
          <w:rFonts w:ascii="Times" w:hAnsi="Times" w:cs="Arial"/>
        </w:rPr>
        <w:t>Fig.)</w:t>
      </w:r>
      <w:r>
        <w:rPr>
          <w:rFonts w:ascii="Times" w:hAnsi="Times" w:cs="Arial"/>
        </w:rPr>
        <w:t>, and a</w:t>
      </w:r>
      <w:r w:rsidR="00AF0D6D">
        <w:rPr>
          <w:rFonts w:ascii="Times" w:hAnsi="Times" w:cs="Arial"/>
        </w:rPr>
        <w:t>n</w:t>
      </w:r>
      <w:r>
        <w:rPr>
          <w:rFonts w:ascii="Times" w:hAnsi="Times" w:cs="Arial"/>
        </w:rPr>
        <w:t xml:space="preserve"> </w:t>
      </w:r>
      <w:r w:rsidR="00AF0D6D">
        <w:rPr>
          <w:rFonts w:ascii="Times" w:hAnsi="Times" w:cs="Arial"/>
        </w:rPr>
        <w:t xml:space="preserve">estimated </w:t>
      </w:r>
      <w:r>
        <w:rPr>
          <w:rFonts w:ascii="Times" w:hAnsi="Times" w:cs="Arial"/>
        </w:rPr>
        <w:t xml:space="preserve">trend variance. </w:t>
      </w:r>
      <w:moveToRangeStart w:id="114" w:author="Mary Hunsicker" w:date="2021-11-24T15:08:00Z" w:name="move88658952"/>
      <w:moveTo w:id="115" w:author="Mary Hunsicker" w:date="2021-11-24T15:08:00Z">
        <w:r w:rsidR="00A66793">
          <w:rPr>
            <w:rFonts w:ascii="Times" w:hAnsi="Times" w:cs="Arial"/>
          </w:rPr>
          <w:t>Overall, t</w:t>
        </w:r>
        <w:r w:rsidR="00A66793" w:rsidRPr="00E80A96">
          <w:rPr>
            <w:rFonts w:ascii="Times" w:hAnsi="Times" w:cs="Arial"/>
          </w:rPr>
          <w:t>he</w:t>
        </w:r>
        <w:r w:rsidR="00A66793">
          <w:rPr>
            <w:rFonts w:ascii="Times" w:hAnsi="Times" w:cs="Arial"/>
          </w:rPr>
          <w:t xml:space="preserve"> </w:t>
        </w:r>
        <w:r w:rsidR="00A66793" w:rsidRPr="00E80A96">
          <w:rPr>
            <w:rFonts w:ascii="Times" w:hAnsi="Times" w:cs="Arial"/>
          </w:rPr>
          <w:t xml:space="preserve">trend </w:t>
        </w:r>
        <w:r w:rsidR="00A66793">
          <w:rPr>
            <w:rFonts w:ascii="Times" w:hAnsi="Times" w:cs="Arial"/>
          </w:rPr>
          <w:t xml:space="preserve">captured a well-documented </w:t>
        </w:r>
        <w:r w:rsidR="00A66793" w:rsidRPr="00E80A96">
          <w:rPr>
            <w:rFonts w:ascii="Times" w:hAnsi="Times"/>
          </w:rPr>
          <w:t xml:space="preserve">cooling </w:t>
        </w:r>
        <w:r w:rsidR="00A66793">
          <w:rPr>
            <w:rFonts w:ascii="Times" w:hAnsi="Times"/>
          </w:rPr>
          <w:t xml:space="preserve">period in the CCE between </w:t>
        </w:r>
        <w:r w:rsidR="00A66793" w:rsidRPr="00E80A96">
          <w:rPr>
            <w:rFonts w:ascii="Times" w:hAnsi="Times"/>
          </w:rPr>
          <w:t>1980</w:t>
        </w:r>
        <w:r w:rsidR="00A66793">
          <w:rPr>
            <w:rFonts w:ascii="Times" w:hAnsi="Times"/>
          </w:rPr>
          <w:t xml:space="preserve"> and </w:t>
        </w:r>
        <w:r w:rsidR="00A66793" w:rsidRPr="00E80A96">
          <w:rPr>
            <w:rFonts w:ascii="Times" w:hAnsi="Times"/>
          </w:rPr>
          <w:t>2010</w:t>
        </w:r>
        <w:r w:rsidR="00A66793">
          <w:rPr>
            <w:rFonts w:ascii="Times" w:hAnsi="Times"/>
          </w:rPr>
          <w:t xml:space="preserve"> (e.g., </w:t>
        </w:r>
        <w:proofErr w:type="spellStart"/>
        <w:r w:rsidR="00A66793">
          <w:rPr>
            <w:rFonts w:ascii="Times" w:hAnsi="Times"/>
          </w:rPr>
          <w:t>Seo</w:t>
        </w:r>
        <w:proofErr w:type="spellEnd"/>
        <w:r w:rsidR="00A66793">
          <w:rPr>
            <w:rFonts w:ascii="Times" w:hAnsi="Times"/>
          </w:rPr>
          <w:t xml:space="preserve"> et al. 2012),</w:t>
        </w:r>
        <w:r w:rsidR="00A66793" w:rsidRPr="00E80A96">
          <w:rPr>
            <w:rFonts w:ascii="Times" w:hAnsi="Times"/>
          </w:rPr>
          <w:t xml:space="preserve"> </w:t>
        </w:r>
        <w:r w:rsidR="00A66793">
          <w:rPr>
            <w:rFonts w:ascii="Times" w:hAnsi="Times"/>
          </w:rPr>
          <w:t xml:space="preserve">as well as strong El Niño events (e.g., 1982–1983, 1997–1998, 2015–2016) and </w:t>
        </w:r>
        <w:r w:rsidR="00A66793" w:rsidRPr="00E80A96">
          <w:rPr>
            <w:rFonts w:ascii="Times" w:hAnsi="Times"/>
          </w:rPr>
          <w:t>the 2014</w:t>
        </w:r>
        <w:r w:rsidR="00A66793">
          <w:rPr>
            <w:rFonts w:ascii="Times" w:hAnsi="Times"/>
          </w:rPr>
          <w:t>–20</w:t>
        </w:r>
        <w:r w:rsidR="00A66793" w:rsidRPr="00E80A96">
          <w:rPr>
            <w:rFonts w:ascii="Times" w:hAnsi="Times"/>
          </w:rPr>
          <w:t>16 marine heatwave</w:t>
        </w:r>
        <w:r w:rsidR="00A66793">
          <w:rPr>
            <w:rFonts w:ascii="Times" w:hAnsi="Times"/>
          </w:rPr>
          <w:t>. The trends and loadings indicate that these events were generally associated with</w:t>
        </w:r>
        <w:r w:rsidR="00A66793" w:rsidRPr="00E80A96">
          <w:rPr>
            <w:rFonts w:ascii="Times" w:hAnsi="Times"/>
          </w:rPr>
          <w:t xml:space="preserve"> weak</w:t>
        </w:r>
        <w:r w:rsidR="00A66793">
          <w:rPr>
            <w:rFonts w:ascii="Times" w:hAnsi="Times"/>
          </w:rPr>
          <w:t>er</w:t>
        </w:r>
        <w:r w:rsidR="00A66793" w:rsidRPr="00E80A96">
          <w:rPr>
            <w:rFonts w:ascii="Times" w:hAnsi="Times"/>
          </w:rPr>
          <w:t xml:space="preserve"> upwelling</w:t>
        </w:r>
        <w:r w:rsidR="00A66793">
          <w:rPr>
            <w:rFonts w:ascii="Times" w:hAnsi="Times"/>
          </w:rPr>
          <w:t>,</w:t>
        </w:r>
        <w:r w:rsidR="00A66793" w:rsidRPr="00E80A96">
          <w:rPr>
            <w:rFonts w:ascii="Times" w:hAnsi="Times"/>
          </w:rPr>
          <w:t xml:space="preserve"> </w:t>
        </w:r>
        <w:r w:rsidR="00A66793">
          <w:rPr>
            <w:rFonts w:ascii="Times" w:hAnsi="Times"/>
          </w:rPr>
          <w:t xml:space="preserve">reduced mixed layer depth, </w:t>
        </w:r>
        <w:r w:rsidR="00A66793" w:rsidRPr="00E80A96">
          <w:rPr>
            <w:rFonts w:ascii="Times" w:hAnsi="Times"/>
          </w:rPr>
          <w:t>low nutrient flux</w:t>
        </w:r>
        <w:r w:rsidR="00A66793">
          <w:rPr>
            <w:rFonts w:ascii="Times" w:hAnsi="Times"/>
          </w:rPr>
          <w:t xml:space="preserve">, and </w:t>
        </w:r>
        <w:r w:rsidR="00A66793" w:rsidRPr="00E80A96">
          <w:rPr>
            <w:rFonts w:ascii="Times" w:hAnsi="Times"/>
          </w:rPr>
          <w:t>warm</w:t>
        </w:r>
        <w:r w:rsidR="00A66793">
          <w:rPr>
            <w:rFonts w:ascii="Times" w:hAnsi="Times"/>
          </w:rPr>
          <w:t xml:space="preserve">, </w:t>
        </w:r>
        <w:r w:rsidR="00A66793" w:rsidRPr="00E80A96">
          <w:rPr>
            <w:rFonts w:ascii="Times" w:hAnsi="Times"/>
          </w:rPr>
          <w:t>stratified waters</w:t>
        </w:r>
        <w:r w:rsidR="00A66793">
          <w:rPr>
            <w:rFonts w:ascii="Times" w:hAnsi="Times"/>
          </w:rPr>
          <w:t xml:space="preserve"> (</w:t>
        </w:r>
        <w:r w:rsidR="00A66793">
          <w:rPr>
            <w:rFonts w:ascii="Times" w:hAnsi="Times" w:cs="Arial"/>
          </w:rPr>
          <w:t>Fig. 2a, b)</w:t>
        </w:r>
        <w:r w:rsidR="00A66793" w:rsidRPr="00E80A96">
          <w:rPr>
            <w:rFonts w:ascii="Times" w:hAnsi="Times" w:cs="Arial"/>
          </w:rPr>
          <w:t>.</w:t>
        </w:r>
        <w:r w:rsidR="00A66793">
          <w:rPr>
            <w:rFonts w:ascii="Times" w:hAnsi="Times"/>
          </w:rPr>
          <w:t xml:space="preserve"> </w:t>
        </w:r>
      </w:moveTo>
    </w:p>
    <w:moveToRangeEnd w:id="114"/>
    <w:p w14:paraId="111FBCFE" w14:textId="2F268D02" w:rsidR="0093154E" w:rsidRDefault="0093154E" w:rsidP="00A612C8">
      <w:pPr>
        <w:spacing w:line="480" w:lineRule="auto"/>
        <w:rPr>
          <w:rFonts w:ascii="Times" w:hAnsi="Times"/>
        </w:rPr>
      </w:pPr>
      <w:r>
        <w:rPr>
          <w:rFonts w:ascii="Times" w:hAnsi="Times" w:cs="Arial"/>
        </w:rPr>
        <w:t xml:space="preserve">All </w:t>
      </w:r>
      <w:r w:rsidR="00AF0D6D">
        <w:rPr>
          <w:rFonts w:ascii="Times" w:hAnsi="Times" w:cs="Arial"/>
        </w:rPr>
        <w:t>but one of</w:t>
      </w:r>
      <w:r>
        <w:rPr>
          <w:rFonts w:ascii="Times" w:hAnsi="Times" w:cs="Arial"/>
        </w:rPr>
        <w:t xml:space="preserve"> </w:t>
      </w:r>
      <w:r w:rsidR="00BB7FE9">
        <w:rPr>
          <w:rFonts w:ascii="Times" w:hAnsi="Times" w:cs="Arial"/>
        </w:rPr>
        <w:t xml:space="preserve">the </w:t>
      </w:r>
      <w:r>
        <w:rPr>
          <w:rFonts w:ascii="Times" w:hAnsi="Times" w:cs="Arial"/>
        </w:rPr>
        <w:t>climate time series</w:t>
      </w:r>
      <w:r w:rsidR="00B77DDF">
        <w:rPr>
          <w:rFonts w:ascii="Times" w:hAnsi="Times" w:cs="Arial"/>
        </w:rPr>
        <w:t xml:space="preserve"> </w:t>
      </w:r>
      <w:r w:rsidR="005373D0">
        <w:rPr>
          <w:rFonts w:ascii="Times" w:hAnsi="Times" w:cs="Arial"/>
        </w:rPr>
        <w:t xml:space="preserve">(central ILD) </w:t>
      </w:r>
      <w:r w:rsidR="00B77DDF">
        <w:rPr>
          <w:rFonts w:ascii="Times" w:hAnsi="Times" w:cs="Arial"/>
        </w:rPr>
        <w:t xml:space="preserve">were </w:t>
      </w:r>
      <w:ins w:id="116" w:author="Mary Hunsicker" w:date="2021-11-24T15:09:00Z">
        <w:r w:rsidR="00A66793">
          <w:rPr>
            <w:rFonts w:ascii="Times" w:hAnsi="Times" w:cs="Arial"/>
          </w:rPr>
          <w:t xml:space="preserve">strongly </w:t>
        </w:r>
      </w:ins>
      <w:r w:rsidR="00B77DDF">
        <w:rPr>
          <w:rFonts w:ascii="Times" w:hAnsi="Times" w:cs="Arial"/>
        </w:rPr>
        <w:t>associated with</w:t>
      </w:r>
      <w:r>
        <w:rPr>
          <w:rFonts w:ascii="Times" w:hAnsi="Times" w:cs="Arial"/>
        </w:rPr>
        <w:t xml:space="preserve"> the single trend, i.e.</w:t>
      </w:r>
      <w:r w:rsidR="00AA173F">
        <w:rPr>
          <w:rFonts w:ascii="Times" w:hAnsi="Times" w:cs="Arial"/>
        </w:rPr>
        <w:t>,</w:t>
      </w:r>
      <w:r>
        <w:rPr>
          <w:rFonts w:ascii="Times" w:hAnsi="Times" w:cs="Arial"/>
        </w:rPr>
        <w:t xml:space="preserve"> a</w:t>
      </w:r>
      <w:r>
        <w:rPr>
          <w:rFonts w:ascii="Times" w:hAnsi="Times" w:cs="Arial"/>
        </w:rPr>
        <w:softHyphen/>
        <w:t xml:space="preserve">t least 90% of the loading </w:t>
      </w:r>
      <w:r w:rsidR="00AA173F">
        <w:rPr>
          <w:rFonts w:ascii="Times" w:hAnsi="Times" w:cs="Arial"/>
        </w:rPr>
        <w:t xml:space="preserve">posterior </w:t>
      </w:r>
      <w:r>
        <w:rPr>
          <w:rFonts w:ascii="Times" w:hAnsi="Times" w:cs="Arial"/>
        </w:rPr>
        <w:t xml:space="preserve">distributions associated with each time series were above or below zero (Fig. 2b).  </w:t>
      </w:r>
      <w:r w:rsidR="00AF0D6D">
        <w:rPr>
          <w:rFonts w:ascii="Times" w:hAnsi="Times" w:cs="Arial"/>
        </w:rPr>
        <w:t xml:space="preserve">The </w:t>
      </w:r>
      <w:r w:rsidR="00AF0D6D" w:rsidRPr="00E80A96">
        <w:rPr>
          <w:rFonts w:ascii="Times" w:hAnsi="Times" w:cs="Arial"/>
        </w:rPr>
        <w:t>SST, SSH</w:t>
      </w:r>
      <w:r w:rsidR="00AF0D6D">
        <w:rPr>
          <w:rFonts w:ascii="Times" w:hAnsi="Times" w:cs="Arial"/>
        </w:rPr>
        <w:t>,</w:t>
      </w:r>
      <w:r w:rsidR="00AF0D6D" w:rsidRPr="00E80A96">
        <w:rPr>
          <w:rFonts w:ascii="Times" w:hAnsi="Times" w:cs="Arial"/>
        </w:rPr>
        <w:t xml:space="preserve"> and BV</w:t>
      </w:r>
      <w:r w:rsidR="00AF0D6D">
        <w:rPr>
          <w:rFonts w:ascii="Times" w:hAnsi="Times" w:cs="Arial"/>
        </w:rPr>
        <w:t xml:space="preserve"> frequency</w:t>
      </w:r>
      <w:r w:rsidR="00AF0D6D" w:rsidRPr="00E80A96">
        <w:rPr>
          <w:rFonts w:ascii="Times" w:hAnsi="Times" w:cs="Arial"/>
        </w:rPr>
        <w:t xml:space="preserve"> </w:t>
      </w:r>
      <w:r w:rsidR="00AF0D6D">
        <w:rPr>
          <w:rFonts w:ascii="Times" w:hAnsi="Times" w:cs="Arial"/>
        </w:rPr>
        <w:t xml:space="preserve">(water column stratification) time series from </w:t>
      </w:r>
      <w:r w:rsidR="00AA173F">
        <w:rPr>
          <w:rFonts w:ascii="Times" w:hAnsi="Times" w:cs="Arial"/>
        </w:rPr>
        <w:t>the southern and central regions of the CCE</w:t>
      </w:r>
      <w:r w:rsidR="00AF0D6D">
        <w:rPr>
          <w:rFonts w:ascii="Times" w:hAnsi="Times" w:cs="Arial"/>
        </w:rPr>
        <w:t xml:space="preserve"> </w:t>
      </w:r>
      <w:r w:rsidR="00AF0D6D" w:rsidRPr="00E80A96">
        <w:rPr>
          <w:rFonts w:ascii="Times" w:hAnsi="Times" w:cs="Arial"/>
        </w:rPr>
        <w:t xml:space="preserve">loaded </w:t>
      </w:r>
      <w:r w:rsidR="00AF0D6D">
        <w:rPr>
          <w:rFonts w:ascii="Times" w:hAnsi="Times" w:cs="Arial"/>
        </w:rPr>
        <w:t>positively</w:t>
      </w:r>
      <w:r w:rsidR="00AF0D6D" w:rsidRPr="00E80A96">
        <w:rPr>
          <w:rFonts w:ascii="Times" w:hAnsi="Times" w:cs="Arial"/>
        </w:rPr>
        <w:t xml:space="preserve"> on this trend</w:t>
      </w:r>
      <w:r w:rsidR="00AF0D6D">
        <w:rPr>
          <w:rFonts w:ascii="Times" w:hAnsi="Times" w:cs="Arial"/>
        </w:rPr>
        <w:t xml:space="preserve"> (Fig. 2b). </w:t>
      </w:r>
      <w:r w:rsidRPr="00E80A96">
        <w:rPr>
          <w:rFonts w:ascii="Times" w:hAnsi="Times" w:cs="Arial"/>
        </w:rPr>
        <w:t xml:space="preserve">The </w:t>
      </w:r>
      <w:r>
        <w:rPr>
          <w:rFonts w:ascii="Times" w:hAnsi="Times" w:cs="Arial"/>
        </w:rPr>
        <w:t>BEUTI</w:t>
      </w:r>
      <w:r w:rsidR="00AF0D6D">
        <w:rPr>
          <w:rFonts w:ascii="Times" w:hAnsi="Times" w:cs="Arial"/>
        </w:rPr>
        <w:t xml:space="preserve"> </w:t>
      </w:r>
      <w:r>
        <w:rPr>
          <w:rFonts w:ascii="Times" w:hAnsi="Times" w:cs="Arial"/>
        </w:rPr>
        <w:t>and CUTI</w:t>
      </w:r>
      <w:r w:rsidRPr="00E80A96">
        <w:rPr>
          <w:rFonts w:ascii="Times" w:hAnsi="Times" w:cs="Arial"/>
        </w:rPr>
        <w:t xml:space="preserve"> time series </w:t>
      </w:r>
      <w:r w:rsidR="00AA173F">
        <w:rPr>
          <w:rFonts w:ascii="Times" w:hAnsi="Times" w:cs="Arial"/>
        </w:rPr>
        <w:t xml:space="preserve">from both </w:t>
      </w:r>
      <w:r>
        <w:rPr>
          <w:rFonts w:ascii="Times" w:hAnsi="Times" w:cs="Arial"/>
        </w:rPr>
        <w:t xml:space="preserve">regions of the </w:t>
      </w:r>
      <w:r w:rsidR="006C555A">
        <w:rPr>
          <w:rFonts w:ascii="Times" w:hAnsi="Times" w:cs="Arial"/>
        </w:rPr>
        <w:t>CCE</w:t>
      </w:r>
      <w:r>
        <w:rPr>
          <w:rFonts w:ascii="Times" w:hAnsi="Times" w:cs="Arial"/>
        </w:rPr>
        <w:t xml:space="preserve"> </w:t>
      </w:r>
      <w:r w:rsidR="00AF0D6D">
        <w:rPr>
          <w:rFonts w:ascii="Times" w:hAnsi="Times" w:cs="Arial"/>
        </w:rPr>
        <w:t xml:space="preserve">and the ILD time series from the central region </w:t>
      </w:r>
      <w:r w:rsidRPr="00E80A96">
        <w:rPr>
          <w:rFonts w:ascii="Times" w:hAnsi="Times" w:cs="Arial"/>
        </w:rPr>
        <w:t xml:space="preserve">loaded </w:t>
      </w:r>
      <w:r w:rsidR="00AF0D6D">
        <w:rPr>
          <w:rFonts w:ascii="Times" w:hAnsi="Times" w:cs="Arial"/>
        </w:rPr>
        <w:t xml:space="preserve">negatively </w:t>
      </w:r>
      <w:r w:rsidRPr="00E80A96">
        <w:rPr>
          <w:rFonts w:ascii="Times" w:hAnsi="Times" w:cs="Arial"/>
        </w:rPr>
        <w:t xml:space="preserve">on </w:t>
      </w:r>
      <w:r>
        <w:rPr>
          <w:rFonts w:ascii="Times" w:hAnsi="Times" w:cs="Arial"/>
        </w:rPr>
        <w:t xml:space="preserve">the </w:t>
      </w:r>
      <w:r w:rsidRPr="00E80A96">
        <w:rPr>
          <w:rFonts w:ascii="Times" w:hAnsi="Times" w:cs="Arial"/>
        </w:rPr>
        <w:t>trend</w:t>
      </w:r>
      <w:r w:rsidR="00AF0D6D">
        <w:rPr>
          <w:rFonts w:ascii="Times" w:hAnsi="Times" w:cs="Arial"/>
        </w:rPr>
        <w:t xml:space="preserve"> (Fig. 2b)</w:t>
      </w:r>
      <w:r w:rsidRPr="00E80A96">
        <w:rPr>
          <w:rFonts w:ascii="Times" w:hAnsi="Times" w:cs="Arial"/>
        </w:rPr>
        <w:t xml:space="preserve">. </w:t>
      </w:r>
      <w:moveFromRangeStart w:id="117" w:author="Mary Hunsicker" w:date="2021-11-24T15:08:00Z" w:name="move88658952"/>
      <w:moveFrom w:id="118" w:author="Mary Hunsicker" w:date="2021-11-24T15:08:00Z">
        <w:r w:rsidDel="00A66793">
          <w:rPr>
            <w:rFonts w:ascii="Times" w:hAnsi="Times" w:cs="Arial"/>
          </w:rPr>
          <w:t>Overall, t</w:t>
        </w:r>
        <w:r w:rsidRPr="00E80A96" w:rsidDel="00A66793">
          <w:rPr>
            <w:rFonts w:ascii="Times" w:hAnsi="Times" w:cs="Arial"/>
          </w:rPr>
          <w:t>he</w:t>
        </w:r>
        <w:r w:rsidDel="00A66793">
          <w:rPr>
            <w:rFonts w:ascii="Times" w:hAnsi="Times" w:cs="Arial"/>
          </w:rPr>
          <w:t xml:space="preserve"> </w:t>
        </w:r>
        <w:r w:rsidRPr="00E80A96" w:rsidDel="00A66793">
          <w:rPr>
            <w:rFonts w:ascii="Times" w:hAnsi="Times" w:cs="Arial"/>
          </w:rPr>
          <w:t xml:space="preserve">trend </w:t>
        </w:r>
        <w:r w:rsidDel="00A66793">
          <w:rPr>
            <w:rFonts w:ascii="Times" w:hAnsi="Times" w:cs="Arial"/>
          </w:rPr>
          <w:t xml:space="preserve">captured a well-documented </w:t>
        </w:r>
        <w:r w:rsidRPr="00E80A96" w:rsidDel="00A66793">
          <w:rPr>
            <w:rFonts w:ascii="Times" w:hAnsi="Times"/>
          </w:rPr>
          <w:t xml:space="preserve">cooling </w:t>
        </w:r>
        <w:r w:rsidDel="00A66793">
          <w:rPr>
            <w:rFonts w:ascii="Times" w:hAnsi="Times"/>
          </w:rPr>
          <w:t xml:space="preserve">period </w:t>
        </w:r>
        <w:r w:rsidR="004B5D05" w:rsidDel="00A66793">
          <w:rPr>
            <w:rFonts w:ascii="Times" w:hAnsi="Times"/>
          </w:rPr>
          <w:t xml:space="preserve">in the CCE </w:t>
        </w:r>
        <w:r w:rsidDel="00A66793">
          <w:rPr>
            <w:rFonts w:ascii="Times" w:hAnsi="Times"/>
          </w:rPr>
          <w:t xml:space="preserve">between </w:t>
        </w:r>
        <w:r w:rsidRPr="00E80A96" w:rsidDel="00A66793">
          <w:rPr>
            <w:rFonts w:ascii="Times" w:hAnsi="Times"/>
          </w:rPr>
          <w:t>1980</w:t>
        </w:r>
        <w:r w:rsidR="007D6049" w:rsidDel="00A66793">
          <w:rPr>
            <w:rFonts w:ascii="Times" w:hAnsi="Times"/>
          </w:rPr>
          <w:t xml:space="preserve"> and </w:t>
        </w:r>
        <w:r w:rsidRPr="00E80A96" w:rsidDel="00A66793">
          <w:rPr>
            <w:rFonts w:ascii="Times" w:hAnsi="Times"/>
          </w:rPr>
          <w:t>2010</w:t>
        </w:r>
        <w:r w:rsidR="00801CEF" w:rsidDel="00A66793">
          <w:rPr>
            <w:rFonts w:ascii="Times" w:hAnsi="Times"/>
          </w:rPr>
          <w:t xml:space="preserve"> (</w:t>
        </w:r>
        <w:r w:rsidR="001A3813" w:rsidDel="00A66793">
          <w:rPr>
            <w:rFonts w:ascii="Times" w:hAnsi="Times"/>
          </w:rPr>
          <w:t>e.g., Seo et al. 2012</w:t>
        </w:r>
        <w:r w:rsidR="00801CEF" w:rsidDel="00A66793">
          <w:rPr>
            <w:rFonts w:ascii="Times" w:hAnsi="Times"/>
          </w:rPr>
          <w:t>)</w:t>
        </w:r>
        <w:r w:rsidDel="00A66793">
          <w:rPr>
            <w:rFonts w:ascii="Times" w:hAnsi="Times"/>
          </w:rPr>
          <w:t>,</w:t>
        </w:r>
        <w:r w:rsidRPr="00E80A96" w:rsidDel="00A66793">
          <w:rPr>
            <w:rFonts w:ascii="Times" w:hAnsi="Times"/>
          </w:rPr>
          <w:t xml:space="preserve"> </w:t>
        </w:r>
        <w:r w:rsidDel="00A66793">
          <w:rPr>
            <w:rFonts w:ascii="Times" w:hAnsi="Times"/>
          </w:rPr>
          <w:t>as well as strong El Niño events (e.g.</w:t>
        </w:r>
        <w:r w:rsidR="00AA173F" w:rsidDel="00A66793">
          <w:rPr>
            <w:rFonts w:ascii="Times" w:hAnsi="Times"/>
          </w:rPr>
          <w:t>,</w:t>
        </w:r>
        <w:r w:rsidDel="00A66793">
          <w:rPr>
            <w:rFonts w:ascii="Times" w:hAnsi="Times"/>
          </w:rPr>
          <w:t xml:space="preserve"> 1982</w:t>
        </w:r>
        <w:r w:rsidR="00AA173F" w:rsidDel="00A66793">
          <w:rPr>
            <w:rFonts w:ascii="Times" w:hAnsi="Times"/>
          </w:rPr>
          <w:t>–</w:t>
        </w:r>
        <w:r w:rsidR="0073006A" w:rsidDel="00A66793">
          <w:rPr>
            <w:rFonts w:ascii="Times" w:hAnsi="Times"/>
          </w:rPr>
          <w:t>19</w:t>
        </w:r>
        <w:r w:rsidDel="00A66793">
          <w:rPr>
            <w:rFonts w:ascii="Times" w:hAnsi="Times"/>
          </w:rPr>
          <w:t>83, 199</w:t>
        </w:r>
        <w:r w:rsidR="00AF0D6D" w:rsidDel="00A66793">
          <w:rPr>
            <w:rFonts w:ascii="Times" w:hAnsi="Times"/>
          </w:rPr>
          <w:t>7</w:t>
        </w:r>
        <w:r w:rsidR="00AA173F" w:rsidDel="00A66793">
          <w:rPr>
            <w:rFonts w:ascii="Times" w:hAnsi="Times"/>
          </w:rPr>
          <w:t>–</w:t>
        </w:r>
        <w:r w:rsidR="0073006A" w:rsidDel="00A66793">
          <w:rPr>
            <w:rFonts w:ascii="Times" w:hAnsi="Times"/>
          </w:rPr>
          <w:t>19</w:t>
        </w:r>
        <w:r w:rsidDel="00A66793">
          <w:rPr>
            <w:rFonts w:ascii="Times" w:hAnsi="Times"/>
          </w:rPr>
          <w:t>9</w:t>
        </w:r>
        <w:r w:rsidR="00AF0D6D" w:rsidDel="00A66793">
          <w:rPr>
            <w:rFonts w:ascii="Times" w:hAnsi="Times"/>
          </w:rPr>
          <w:t>8</w:t>
        </w:r>
        <w:r w:rsidDel="00A66793">
          <w:rPr>
            <w:rFonts w:ascii="Times" w:hAnsi="Times"/>
          </w:rPr>
          <w:t>, 2015</w:t>
        </w:r>
        <w:r w:rsidR="00AA173F" w:rsidDel="00A66793">
          <w:rPr>
            <w:rFonts w:ascii="Times" w:hAnsi="Times"/>
          </w:rPr>
          <w:t>–</w:t>
        </w:r>
        <w:r w:rsidR="0073006A" w:rsidDel="00A66793">
          <w:rPr>
            <w:rFonts w:ascii="Times" w:hAnsi="Times"/>
          </w:rPr>
          <w:t>20</w:t>
        </w:r>
        <w:r w:rsidDel="00A66793">
          <w:rPr>
            <w:rFonts w:ascii="Times" w:hAnsi="Times"/>
          </w:rPr>
          <w:t xml:space="preserve">16) and </w:t>
        </w:r>
        <w:r w:rsidRPr="00E80A96" w:rsidDel="00A66793">
          <w:rPr>
            <w:rFonts w:ascii="Times" w:hAnsi="Times"/>
          </w:rPr>
          <w:t>the 2014</w:t>
        </w:r>
        <w:r w:rsidR="00AA173F" w:rsidDel="00A66793">
          <w:rPr>
            <w:rFonts w:ascii="Times" w:hAnsi="Times"/>
          </w:rPr>
          <w:t>–</w:t>
        </w:r>
        <w:r w:rsidR="0073006A" w:rsidDel="00A66793">
          <w:rPr>
            <w:rFonts w:ascii="Times" w:hAnsi="Times"/>
          </w:rPr>
          <w:t>20</w:t>
        </w:r>
        <w:r w:rsidRPr="00E80A96" w:rsidDel="00A66793">
          <w:rPr>
            <w:rFonts w:ascii="Times" w:hAnsi="Times"/>
          </w:rPr>
          <w:t>16 marine heatwave</w:t>
        </w:r>
        <w:r w:rsidDel="00A66793">
          <w:rPr>
            <w:rFonts w:ascii="Times" w:hAnsi="Times"/>
          </w:rPr>
          <w:t xml:space="preserve">. The trends and loadings indicate that these events were </w:t>
        </w:r>
        <w:r w:rsidR="007D6049" w:rsidDel="00A66793">
          <w:rPr>
            <w:rFonts w:ascii="Times" w:hAnsi="Times"/>
          </w:rPr>
          <w:t xml:space="preserve">generally </w:t>
        </w:r>
        <w:r w:rsidDel="00A66793">
          <w:rPr>
            <w:rFonts w:ascii="Times" w:hAnsi="Times"/>
          </w:rPr>
          <w:t>associated with</w:t>
        </w:r>
        <w:r w:rsidRPr="00E80A96" w:rsidDel="00A66793">
          <w:rPr>
            <w:rFonts w:ascii="Times" w:hAnsi="Times"/>
          </w:rPr>
          <w:t xml:space="preserve"> weak</w:t>
        </w:r>
        <w:r w:rsidDel="00A66793">
          <w:rPr>
            <w:rFonts w:ascii="Times" w:hAnsi="Times"/>
          </w:rPr>
          <w:t>er</w:t>
        </w:r>
        <w:r w:rsidRPr="00E80A96" w:rsidDel="00A66793">
          <w:rPr>
            <w:rFonts w:ascii="Times" w:hAnsi="Times"/>
          </w:rPr>
          <w:t xml:space="preserve"> upwelling</w:t>
        </w:r>
        <w:r w:rsidDel="00A66793">
          <w:rPr>
            <w:rFonts w:ascii="Times" w:hAnsi="Times"/>
          </w:rPr>
          <w:t>,</w:t>
        </w:r>
        <w:r w:rsidRPr="00E80A96" w:rsidDel="00A66793">
          <w:rPr>
            <w:rFonts w:ascii="Times" w:hAnsi="Times"/>
          </w:rPr>
          <w:t xml:space="preserve"> </w:t>
        </w:r>
        <w:r w:rsidDel="00A66793">
          <w:rPr>
            <w:rFonts w:ascii="Times" w:hAnsi="Times"/>
          </w:rPr>
          <w:t xml:space="preserve">reduced mixed layer depth, </w:t>
        </w:r>
        <w:r w:rsidRPr="00E80A96" w:rsidDel="00A66793">
          <w:rPr>
            <w:rFonts w:ascii="Times" w:hAnsi="Times"/>
          </w:rPr>
          <w:t>low nutrient flux</w:t>
        </w:r>
        <w:r w:rsidDel="00A66793">
          <w:rPr>
            <w:rFonts w:ascii="Times" w:hAnsi="Times"/>
          </w:rPr>
          <w:t xml:space="preserve">, and </w:t>
        </w:r>
        <w:r w:rsidRPr="00E80A96" w:rsidDel="00A66793">
          <w:rPr>
            <w:rFonts w:ascii="Times" w:hAnsi="Times"/>
          </w:rPr>
          <w:t>warm</w:t>
        </w:r>
        <w:r w:rsidDel="00A66793">
          <w:rPr>
            <w:rFonts w:ascii="Times" w:hAnsi="Times"/>
          </w:rPr>
          <w:t xml:space="preserve">, </w:t>
        </w:r>
        <w:r w:rsidRPr="00E80A96" w:rsidDel="00A66793">
          <w:rPr>
            <w:rFonts w:ascii="Times" w:hAnsi="Times"/>
          </w:rPr>
          <w:t>stratified waters</w:t>
        </w:r>
        <w:r w:rsidDel="00A66793">
          <w:rPr>
            <w:rFonts w:ascii="Times" w:hAnsi="Times"/>
          </w:rPr>
          <w:t xml:space="preserve"> (</w:t>
        </w:r>
        <w:r w:rsidDel="00A66793">
          <w:rPr>
            <w:rFonts w:ascii="Times" w:hAnsi="Times" w:cs="Arial"/>
          </w:rPr>
          <w:t>Fig. 2a, b)</w:t>
        </w:r>
        <w:r w:rsidRPr="00E80A96" w:rsidDel="00A66793">
          <w:rPr>
            <w:rFonts w:ascii="Times" w:hAnsi="Times" w:cs="Arial"/>
          </w:rPr>
          <w:t>.</w:t>
        </w:r>
        <w:r w:rsidDel="00A66793">
          <w:rPr>
            <w:rFonts w:ascii="Times" w:hAnsi="Times"/>
          </w:rPr>
          <w:t xml:space="preserve"> </w:t>
        </w:r>
      </w:moveFrom>
      <w:moveFromRangeEnd w:id="117"/>
    </w:p>
    <w:p w14:paraId="02B160F6" w14:textId="77777777" w:rsidR="004578ED" w:rsidRDefault="004578ED" w:rsidP="00A612C8">
      <w:pPr>
        <w:spacing w:line="480" w:lineRule="auto"/>
        <w:rPr>
          <w:rFonts w:ascii="Times" w:hAnsi="Times"/>
        </w:rPr>
      </w:pPr>
    </w:p>
    <w:p w14:paraId="1D4FD069" w14:textId="77777777" w:rsidR="00A612C8" w:rsidRDefault="00A612C8" w:rsidP="00A612C8">
      <w:pPr>
        <w:autoSpaceDE w:val="0"/>
        <w:autoSpaceDN w:val="0"/>
        <w:adjustRightInd w:val="0"/>
        <w:spacing w:line="480" w:lineRule="auto"/>
        <w:rPr>
          <w:rFonts w:ascii="Times" w:eastAsiaTheme="minorHAnsi" w:hAnsi="Times"/>
        </w:rPr>
      </w:pPr>
      <w:r w:rsidRPr="00A612C8">
        <w:rPr>
          <w:rFonts w:ascii="Times" w:hAnsi="Times" w:cs="Arial"/>
          <w:b/>
          <w:bCs/>
        </w:rPr>
        <w:t>Table 1.</w:t>
      </w:r>
      <w:r>
        <w:rPr>
          <w:rFonts w:ascii="Times" w:hAnsi="Times" w:cs="Arial"/>
        </w:rPr>
        <w:t xml:space="preserve"> Summary information for climate and biology Bayesian DFA models, including whether </w:t>
      </w:r>
      <w:r w:rsidRPr="009A226F">
        <w:rPr>
          <w:rFonts w:ascii="Times" w:hAnsi="Times" w:cs="Arial"/>
        </w:rPr>
        <w:t xml:space="preserve">process </w:t>
      </w:r>
      <w:r>
        <w:rPr>
          <w:rFonts w:ascii="Times" w:hAnsi="Times" w:cs="Arial"/>
        </w:rPr>
        <w:t>error was estimated</w:t>
      </w:r>
      <w:r w:rsidRPr="009A226F">
        <w:rPr>
          <w:rFonts w:ascii="Times" w:hAnsi="Times" w:cs="Arial"/>
        </w:rPr>
        <w:t xml:space="preserve">, </w:t>
      </w:r>
      <w:r>
        <w:rPr>
          <w:rFonts w:ascii="Times" w:hAnsi="Times" w:cs="Arial"/>
        </w:rPr>
        <w:t>observation error variances (unequal or equal among time series, or unique to each survey)</w:t>
      </w:r>
      <w:r>
        <w:rPr>
          <w:rFonts w:ascii="Times" w:hAnsi="Times" w:cs="Arial"/>
          <w:color w:val="000000"/>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Pr>
          <w:rFonts w:ascii="Times" w:hAnsi="Times" w:cs="Arial"/>
        </w:rPr>
        <w:t xml:space="preserve"> densities (ELPD), </w:t>
      </w:r>
      <w:r>
        <w:rPr>
          <w:rFonts w:ascii="Times" w:hAnsi="Times" w:cs="Arial"/>
        </w:rPr>
        <w:t xml:space="preserve">and </w:t>
      </w:r>
      <w:r w:rsidRPr="009A226F">
        <w:rPr>
          <w:rFonts w:ascii="Times" w:hAnsi="Times" w:cs="Arial"/>
        </w:rPr>
        <w:t>standard error of ELPD</w:t>
      </w:r>
      <w:r>
        <w:rPr>
          <w:rFonts w:ascii="Times" w:hAnsi="Times" w:cs="Arial"/>
          <w:color w:val="000000"/>
        </w:rPr>
        <w:t xml:space="preserve">. Bold text highlights the models that show best support or highest predictive accuracy for the climate and biology data for the southern and central California Current ecosystem (i.e., highest ELPD). </w:t>
      </w:r>
      <w:r w:rsidRPr="006B30AF">
        <w:rPr>
          <w:rFonts w:ascii="Times" w:hAnsi="Times" w:cs="Arial"/>
          <w:color w:val="000000"/>
        </w:rPr>
        <w:t xml:space="preserve">All climate </w:t>
      </w:r>
      <w:r>
        <w:rPr>
          <w:rFonts w:ascii="Times" w:hAnsi="Times" w:cs="Arial"/>
          <w:color w:val="000000"/>
        </w:rPr>
        <w:t xml:space="preserve">and biology </w:t>
      </w:r>
      <w:r w:rsidRPr="006B30AF">
        <w:rPr>
          <w:rFonts w:ascii="Times" w:hAnsi="Times" w:cs="Arial"/>
          <w:color w:val="000000"/>
        </w:rPr>
        <w:t xml:space="preserve">models </w:t>
      </w:r>
      <w:r>
        <w:rPr>
          <w:rFonts w:ascii="Times" w:eastAsiaTheme="minorHAnsi" w:hAnsi="Times"/>
        </w:rPr>
        <w:t xml:space="preserve">include </w:t>
      </w:r>
      <w:r w:rsidRPr="006B30AF">
        <w:rPr>
          <w:rFonts w:ascii="Times" w:eastAsiaTheme="minorHAnsi" w:hAnsi="Times"/>
        </w:rPr>
        <w:t xml:space="preserve">an </w:t>
      </w:r>
      <w:proofErr w:type="gramStart"/>
      <w:r w:rsidRPr="006B30AF">
        <w:rPr>
          <w:rFonts w:ascii="Times" w:eastAsiaTheme="minorHAnsi" w:hAnsi="Times"/>
        </w:rPr>
        <w:t>AR(</w:t>
      </w:r>
      <w:proofErr w:type="gramEnd"/>
      <w:r w:rsidRPr="006B30AF">
        <w:rPr>
          <w:rFonts w:ascii="Times" w:eastAsiaTheme="minorHAnsi" w:hAnsi="Times"/>
        </w:rPr>
        <w:t xml:space="preserve">1) </w:t>
      </w:r>
      <w:r>
        <w:rPr>
          <w:rFonts w:ascii="Times" w:eastAsiaTheme="minorHAnsi" w:hAnsi="Times"/>
        </w:rPr>
        <w:t xml:space="preserve">process </w:t>
      </w:r>
      <w:r w:rsidRPr="006B30AF">
        <w:rPr>
          <w:rFonts w:ascii="Times" w:eastAsiaTheme="minorHAnsi" w:hAnsi="Times"/>
        </w:rPr>
        <w:t>and Student-t deviations.</w:t>
      </w:r>
      <w:r>
        <w:rPr>
          <w:rFonts w:ascii="Times" w:eastAsiaTheme="minorHAnsi" w:hAnsi="Times"/>
        </w:rPr>
        <w:t xml:space="preserve"> </w:t>
      </w:r>
    </w:p>
    <w:p w14:paraId="56398EF3" w14:textId="1BDD8BFB" w:rsidR="00A612C8" w:rsidRPr="00A612C8" w:rsidRDefault="00A612C8" w:rsidP="00A612C8">
      <w:pPr>
        <w:autoSpaceDE w:val="0"/>
        <w:autoSpaceDN w:val="0"/>
        <w:adjustRightInd w:val="0"/>
        <w:spacing w:line="360" w:lineRule="auto"/>
        <w:jc w:val="center"/>
        <w:rPr>
          <w:rFonts w:ascii="Times" w:hAnsi="Times" w:cs="Arial"/>
          <w:b/>
          <w:bCs/>
        </w:rPr>
      </w:pPr>
      <w:r w:rsidRPr="00FB34EB">
        <w:rPr>
          <w:rFonts w:ascii="Times" w:hAnsi="Times" w:cs="Arial"/>
          <w:noProof/>
        </w:rPr>
        <w:lastRenderedPageBreak/>
        <w:drawing>
          <wp:inline distT="0" distB="0" distL="0" distR="0" wp14:anchorId="3E35EB1E" wp14:editId="3589BFD5">
            <wp:extent cx="4812531" cy="3494975"/>
            <wp:effectExtent l="0" t="0" r="127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9447" t="3112" r="9580"/>
                    <a:stretch/>
                  </pic:blipFill>
                  <pic:spPr bwMode="auto">
                    <a:xfrm>
                      <a:off x="0" y="0"/>
                      <a:ext cx="4812758" cy="3495140"/>
                    </a:xfrm>
                    <a:prstGeom prst="rect">
                      <a:avLst/>
                    </a:prstGeom>
                    <a:ln>
                      <a:noFill/>
                    </a:ln>
                    <a:extLst>
                      <a:ext uri="{53640926-AAD7-44D8-BBD7-CCE9431645EC}">
                        <a14:shadowObscured xmlns:a14="http://schemas.microsoft.com/office/drawing/2010/main"/>
                      </a:ext>
                    </a:extLst>
                  </pic:spPr>
                </pic:pic>
              </a:graphicData>
            </a:graphic>
          </wp:inline>
        </w:drawing>
      </w:r>
    </w:p>
    <w:p w14:paraId="4C0B50CD" w14:textId="2A58C6AB" w:rsidR="00A612C8" w:rsidRDefault="00A612C8" w:rsidP="00A612C8">
      <w:pPr>
        <w:autoSpaceDE w:val="0"/>
        <w:autoSpaceDN w:val="0"/>
        <w:adjustRightInd w:val="0"/>
        <w:spacing w:line="360" w:lineRule="auto"/>
        <w:rPr>
          <w:rFonts w:ascii="Times" w:eastAsiaTheme="minorHAnsi" w:hAnsi="Times"/>
        </w:rPr>
      </w:pPr>
    </w:p>
    <w:p w14:paraId="4D191CDF" w14:textId="6265AAD5" w:rsidR="00A612C8" w:rsidRDefault="00A612C8" w:rsidP="00A612C8">
      <w:pPr>
        <w:spacing w:line="480" w:lineRule="auto"/>
        <w:rPr>
          <w:rFonts w:ascii="Times" w:hAnsi="Times"/>
        </w:rPr>
      </w:pPr>
      <w:r w:rsidRPr="00A612C8">
        <w:rPr>
          <w:b/>
          <w:bCs/>
        </w:rPr>
        <w:t>Figure 2.</w:t>
      </w:r>
      <w:r w:rsidRPr="00C07BA5">
        <w:t xml:space="preserve"> Climat</w:t>
      </w:r>
      <w:r>
        <w:t>e</w:t>
      </w:r>
      <w:r w:rsidRPr="00C07BA5">
        <w:t xml:space="preserve"> variability in </w:t>
      </w:r>
      <w:r>
        <w:rPr>
          <w:rFonts w:ascii="Times" w:hAnsi="Times"/>
        </w:rPr>
        <w:t xml:space="preserve">southern and central </w:t>
      </w:r>
      <w:r w:rsidRPr="00AD23D8">
        <w:rPr>
          <w:rFonts w:ascii="Times" w:hAnsi="Times"/>
        </w:rPr>
        <w:t xml:space="preserve">California Current </w:t>
      </w:r>
      <w:r>
        <w:rPr>
          <w:rFonts w:ascii="Times" w:hAnsi="Times"/>
        </w:rPr>
        <w:t>e</w:t>
      </w:r>
      <w:r w:rsidRPr="00AD23D8">
        <w:rPr>
          <w:rFonts w:ascii="Times" w:hAnsi="Times"/>
        </w:rPr>
        <w:t>cosystem</w:t>
      </w:r>
      <w:r w:rsidRPr="00C07BA5">
        <w:t xml:space="preserve">: a) </w:t>
      </w:r>
      <w:r>
        <w:t>shared trend</w:t>
      </w:r>
      <w:r w:rsidRPr="00C07BA5">
        <w:t xml:space="preserve"> with 95% credible intervals (198</w:t>
      </w:r>
      <w:r>
        <w:t>1</w:t>
      </w:r>
      <w:r w:rsidR="0073006A">
        <w:rPr>
          <w:rStyle w:val="CommentReference"/>
          <w:sz w:val="24"/>
          <w:szCs w:val="24"/>
        </w:rPr>
        <w:t>–</w:t>
      </w:r>
      <w:r w:rsidRPr="00C07BA5">
        <w:t>201</w:t>
      </w:r>
      <w:r>
        <w:t>7</w:t>
      </w:r>
      <w:r w:rsidRPr="00C07BA5">
        <w:t xml:space="preserve">), b) </w:t>
      </w:r>
      <w:r w:rsidRPr="00D15D67">
        <w:rPr>
          <w:rFonts w:ascii="Times" w:hAnsi="Times"/>
        </w:rPr>
        <w:t xml:space="preserve">posterior distributions for loadings on </w:t>
      </w:r>
      <w:r>
        <w:rPr>
          <w:rFonts w:ascii="Times" w:hAnsi="Times"/>
        </w:rPr>
        <w:t xml:space="preserve">all of the </w:t>
      </w:r>
      <w:r w:rsidRPr="00D15D67">
        <w:rPr>
          <w:rFonts w:ascii="Times" w:hAnsi="Times"/>
        </w:rPr>
        <w:t>individual time series</w:t>
      </w:r>
      <w:r>
        <w:rPr>
          <w:rFonts w:ascii="Times" w:hAnsi="Times"/>
        </w:rPr>
        <w:t xml:space="preserve">. Loadings with darker shading </w:t>
      </w:r>
      <w:r w:rsidRPr="00D15D67">
        <w:rPr>
          <w:rFonts w:ascii="Times" w:hAnsi="Times"/>
        </w:rPr>
        <w:t xml:space="preserve">indicate time series loading most strongly on the </w:t>
      </w:r>
      <w:r>
        <w:rPr>
          <w:rFonts w:ascii="Times" w:hAnsi="Times"/>
        </w:rPr>
        <w:t>climate</w:t>
      </w:r>
      <w:r w:rsidRPr="00D15D67">
        <w:rPr>
          <w:rFonts w:ascii="Times" w:hAnsi="Times"/>
        </w:rPr>
        <w:t xml:space="preserve"> trend</w:t>
      </w:r>
      <w:r>
        <w:rPr>
          <w:rFonts w:ascii="Times" w:hAnsi="Times"/>
        </w:rPr>
        <w:t xml:space="preserve">. </w:t>
      </w:r>
      <w:r>
        <w:t>SST, sea surface temperature; SSH, sea surface height; ILD, isothermal layer depth; BV, Brunt-</w:t>
      </w:r>
      <w:proofErr w:type="spellStart"/>
      <w:r>
        <w:t>Väisälä</w:t>
      </w:r>
      <w:proofErr w:type="spellEnd"/>
      <w:r>
        <w:t xml:space="preserve"> frequency (stratification); CUTI, Coastal Upwelling Transport Index; BEUTI, Biologically Effective Upwelling Transport Index. </w:t>
      </w:r>
      <w:r w:rsidRPr="000F6B28">
        <w:rPr>
          <w:rFonts w:ascii="Times" w:hAnsi="Times"/>
        </w:rPr>
        <w:t xml:space="preserve">See </w:t>
      </w:r>
      <w:r w:rsidR="00DA771F">
        <w:rPr>
          <w:rFonts w:ascii="Times" w:hAnsi="Times"/>
        </w:rPr>
        <w:t xml:space="preserve">S1 </w:t>
      </w:r>
      <w:r w:rsidRPr="000F6B28">
        <w:rPr>
          <w:rFonts w:ascii="Times" w:hAnsi="Times"/>
        </w:rPr>
        <w:t>Table</w:t>
      </w:r>
      <w:r>
        <w:rPr>
          <w:rFonts w:ascii="Times" w:hAnsi="Times"/>
        </w:rPr>
        <w:t xml:space="preserve"> and </w:t>
      </w:r>
      <w:r w:rsidR="00DA771F">
        <w:rPr>
          <w:rFonts w:ascii="Times" w:hAnsi="Times"/>
        </w:rPr>
        <w:t xml:space="preserve">S1 </w:t>
      </w:r>
      <w:r>
        <w:rPr>
          <w:rFonts w:ascii="Times" w:hAnsi="Times"/>
        </w:rPr>
        <w:t xml:space="preserve">Figure </w:t>
      </w:r>
      <w:r w:rsidRPr="000F6B28">
        <w:rPr>
          <w:rFonts w:ascii="Times" w:hAnsi="Times"/>
        </w:rPr>
        <w:t xml:space="preserve">for </w:t>
      </w:r>
      <w:r>
        <w:rPr>
          <w:rFonts w:ascii="Times" w:hAnsi="Times"/>
        </w:rPr>
        <w:t xml:space="preserve">climate </w:t>
      </w:r>
      <w:r w:rsidRPr="000F6B28">
        <w:rPr>
          <w:rFonts w:ascii="Times" w:hAnsi="Times"/>
        </w:rPr>
        <w:t>times series details.</w:t>
      </w:r>
    </w:p>
    <w:p w14:paraId="28513D6F" w14:textId="77777777" w:rsidR="00A612C8" w:rsidRDefault="00A612C8" w:rsidP="00A612C8">
      <w:pPr>
        <w:spacing w:line="480" w:lineRule="auto"/>
        <w:rPr>
          <w:rFonts w:ascii="Times" w:hAnsi="Times"/>
        </w:rPr>
      </w:pPr>
    </w:p>
    <w:p w14:paraId="09A22209" w14:textId="40050A0A" w:rsidR="0093154E" w:rsidRDefault="0093154E" w:rsidP="00A612C8">
      <w:pPr>
        <w:spacing w:line="480" w:lineRule="auto"/>
        <w:ind w:firstLine="720"/>
        <w:rPr>
          <w:rFonts w:ascii="Times" w:hAnsi="Times" w:cs="Arial"/>
        </w:rPr>
      </w:pPr>
      <w:r>
        <w:rPr>
          <w:rFonts w:ascii="Times" w:hAnsi="Times"/>
        </w:rPr>
        <w:t>The climate state during the marine heatwave</w:t>
      </w:r>
      <w:r w:rsidR="001A3813">
        <w:rPr>
          <w:rFonts w:ascii="Times" w:hAnsi="Times"/>
        </w:rPr>
        <w:t>, as indicated by the DFA trend,</w:t>
      </w:r>
      <w:r>
        <w:rPr>
          <w:rFonts w:ascii="Times" w:hAnsi="Times"/>
        </w:rPr>
        <w:t xml:space="preserve"> </w:t>
      </w:r>
      <w:r w:rsidR="007D6049">
        <w:rPr>
          <w:rFonts w:ascii="Times" w:hAnsi="Times"/>
        </w:rPr>
        <w:t xml:space="preserve">was </w:t>
      </w:r>
      <w:r w:rsidR="001A3813">
        <w:rPr>
          <w:rFonts w:ascii="Times" w:hAnsi="Times"/>
        </w:rPr>
        <w:t>within the bounds of previous observations</w:t>
      </w:r>
      <w:r>
        <w:rPr>
          <w:rFonts w:ascii="Times" w:hAnsi="Times"/>
        </w:rPr>
        <w:t xml:space="preserve">. </w:t>
      </w:r>
      <w:r w:rsidR="00B57DF3">
        <w:rPr>
          <w:rFonts w:ascii="Times" w:hAnsi="Times"/>
        </w:rPr>
        <w:t>While there was support in the best model for heavy</w:t>
      </w:r>
      <w:r w:rsidR="00BE09EC">
        <w:rPr>
          <w:rFonts w:ascii="Times" w:hAnsi="Times"/>
        </w:rPr>
        <w:t>-</w:t>
      </w:r>
      <w:r w:rsidR="00B57DF3">
        <w:rPr>
          <w:rFonts w:ascii="Times" w:hAnsi="Times"/>
        </w:rPr>
        <w:t>tailed</w:t>
      </w:r>
      <w:r>
        <w:rPr>
          <w:rFonts w:ascii="Times" w:hAnsi="Times"/>
        </w:rPr>
        <w:t xml:space="preserve"> </w:t>
      </w:r>
      <w:r w:rsidRPr="00006F64">
        <w:rPr>
          <w:rFonts w:ascii="Times" w:hAnsi="Times" w:cs="Arial"/>
          <w:iCs/>
        </w:rPr>
        <w:t xml:space="preserve">deviations </w:t>
      </w:r>
      <w:r>
        <w:rPr>
          <w:rFonts w:ascii="Times" w:hAnsi="Times" w:cs="Arial"/>
          <w:iCs/>
        </w:rPr>
        <w:t xml:space="preserve">in </w:t>
      </w:r>
      <w:r w:rsidR="00B57DF3">
        <w:rPr>
          <w:rFonts w:ascii="Times" w:hAnsi="Times" w:cs="Arial"/>
          <w:iCs/>
        </w:rPr>
        <w:t xml:space="preserve">the </w:t>
      </w:r>
      <w:r>
        <w:rPr>
          <w:rFonts w:ascii="Times" w:hAnsi="Times" w:cs="Arial"/>
          <w:iCs/>
        </w:rPr>
        <w:t>climate trend</w:t>
      </w:r>
      <w:r w:rsidR="00B57DF3">
        <w:rPr>
          <w:rFonts w:ascii="Times" w:hAnsi="Times" w:cs="Arial"/>
          <w:iCs/>
        </w:rPr>
        <w:t xml:space="preserve"> </w:t>
      </w:r>
      <w:r>
        <w:rPr>
          <w:rFonts w:ascii="Times" w:hAnsi="Times" w:cs="Arial"/>
          <w:iCs/>
        </w:rPr>
        <w:t>(i.e.</w:t>
      </w:r>
      <w:r w:rsidR="00AA173F">
        <w:rPr>
          <w:rFonts w:ascii="Times" w:hAnsi="Times" w:cs="Arial"/>
          <w:iCs/>
        </w:rPr>
        <w:t>,</w:t>
      </w:r>
      <w:r>
        <w:rPr>
          <w:rFonts w:ascii="Times" w:hAnsi="Times" w:cs="Arial"/>
          <w:iCs/>
        </w:rPr>
        <w:t xml:space="preserve"> Student</w:t>
      </w:r>
      <w:r w:rsidR="00AA173F">
        <w:rPr>
          <w:rFonts w:ascii="Times" w:hAnsi="Times" w:cs="Arial"/>
          <w:iCs/>
        </w:rPr>
        <w:t>-</w:t>
      </w:r>
      <w:r>
        <w:rPr>
          <w:rFonts w:ascii="Times" w:hAnsi="Times" w:cs="Arial"/>
          <w:iCs/>
        </w:rPr>
        <w:t>t deviations</w:t>
      </w:r>
      <w:r w:rsidR="00537121">
        <w:rPr>
          <w:rFonts w:ascii="Times" w:hAnsi="Times" w:cs="Arial"/>
          <w:iCs/>
        </w:rPr>
        <w:t xml:space="preserve"> </w:t>
      </w:r>
      <w:r w:rsidR="00DA771F">
        <w:rPr>
          <w:rFonts w:ascii="Times" w:hAnsi="Times" w:cs="Arial"/>
          <w:iCs/>
        </w:rPr>
        <w:t>S</w:t>
      </w:r>
      <w:ins w:id="119" w:author="Mary Hunsicker" w:date="2021-11-23T13:46:00Z">
        <w:r w:rsidR="00E079FC">
          <w:rPr>
            <w:rFonts w:ascii="Times" w:hAnsi="Times" w:cs="Arial"/>
            <w:iCs/>
          </w:rPr>
          <w:t>2</w:t>
        </w:r>
      </w:ins>
      <w:del w:id="120" w:author="Mary Hunsicker" w:date="2021-11-23T13:46:00Z">
        <w:r w:rsidR="00DA771F" w:rsidDel="00E079FC">
          <w:rPr>
            <w:rFonts w:ascii="Times" w:hAnsi="Times" w:cs="Arial"/>
            <w:iCs/>
          </w:rPr>
          <w:delText>1</w:delText>
        </w:r>
      </w:del>
      <w:r w:rsidR="00DA771F">
        <w:rPr>
          <w:rFonts w:ascii="Times" w:hAnsi="Times" w:cs="Arial"/>
          <w:iCs/>
        </w:rPr>
        <w:t xml:space="preserve"> </w:t>
      </w:r>
      <w:r w:rsidR="009B61A3">
        <w:rPr>
          <w:rFonts w:ascii="Times" w:hAnsi="Times" w:cs="Arial"/>
          <w:iCs/>
        </w:rPr>
        <w:t>Fig.</w:t>
      </w:r>
      <w:r>
        <w:rPr>
          <w:rFonts w:ascii="Times" w:hAnsi="Times" w:cs="Arial"/>
          <w:iCs/>
        </w:rPr>
        <w:t>), o</w:t>
      </w:r>
      <w:r>
        <w:rPr>
          <w:rFonts w:ascii="Times" w:hAnsi="Times"/>
        </w:rPr>
        <w:t xml:space="preserve">ur </w:t>
      </w:r>
      <w:r w:rsidRPr="00E80A96">
        <w:rPr>
          <w:rFonts w:ascii="Times" w:hAnsi="Times" w:cs="Arial"/>
          <w:color w:val="000000"/>
        </w:rPr>
        <w:t>post-hoc examination of outlier</w:t>
      </w:r>
      <w:r>
        <w:rPr>
          <w:rFonts w:ascii="Times" w:hAnsi="Times" w:cs="Arial"/>
          <w:color w:val="000000"/>
        </w:rPr>
        <w:t>s</w:t>
      </w:r>
      <w:r w:rsidRPr="00E80A96">
        <w:rPr>
          <w:rFonts w:ascii="Times" w:hAnsi="Times" w:cs="Arial"/>
          <w:color w:val="000000"/>
        </w:rPr>
        <w:t xml:space="preserve"> </w:t>
      </w:r>
      <w:r>
        <w:rPr>
          <w:rFonts w:ascii="Times" w:hAnsi="Times" w:cs="Arial"/>
          <w:color w:val="000000"/>
        </w:rPr>
        <w:t xml:space="preserve">detected a single extreme event in the climate state </w:t>
      </w:r>
      <w:r w:rsidR="00BB08F9">
        <w:rPr>
          <w:rFonts w:ascii="Times" w:hAnsi="Times"/>
        </w:rPr>
        <w:t>in mid-1998 to mid-</w:t>
      </w:r>
      <w:r w:rsidRPr="00E80A96">
        <w:rPr>
          <w:rFonts w:ascii="Times" w:hAnsi="Times"/>
        </w:rPr>
        <w:t>199</w:t>
      </w:r>
      <w:r w:rsidR="00AA3D7C">
        <w:rPr>
          <w:rFonts w:ascii="Times" w:hAnsi="Times"/>
        </w:rPr>
        <w:t>9</w:t>
      </w:r>
      <w:r>
        <w:rPr>
          <w:rFonts w:ascii="Times" w:hAnsi="Times"/>
        </w:rPr>
        <w:t xml:space="preserve"> </w:t>
      </w:r>
      <w:r w:rsidRPr="00E80A96">
        <w:rPr>
          <w:rFonts w:ascii="Times" w:hAnsi="Times"/>
        </w:rPr>
        <w:lastRenderedPageBreak/>
        <w:t>(</w:t>
      </w:r>
      <w:r>
        <w:rPr>
          <w:rFonts w:ascii="Times" w:hAnsi="Times"/>
        </w:rPr>
        <w:t>threshold=0.001</w:t>
      </w:r>
      <w:r w:rsidRPr="00E80A96">
        <w:rPr>
          <w:rFonts w:ascii="Times" w:hAnsi="Times"/>
        </w:rPr>
        <w:t>)</w:t>
      </w:r>
      <w:r w:rsidR="00AA3D7C">
        <w:rPr>
          <w:rFonts w:ascii="Times" w:hAnsi="Times"/>
        </w:rPr>
        <w:t xml:space="preserve">, </w:t>
      </w:r>
      <w:r w:rsidR="00AF0D6D">
        <w:rPr>
          <w:rFonts w:ascii="Times" w:hAnsi="Times"/>
        </w:rPr>
        <w:t>when there was a shift from strong El Niño (1997</w:t>
      </w:r>
      <w:r w:rsidR="00AA173F">
        <w:rPr>
          <w:rFonts w:ascii="Times" w:hAnsi="Times"/>
        </w:rPr>
        <w:t>–</w:t>
      </w:r>
      <w:r w:rsidR="00AF0D6D">
        <w:rPr>
          <w:rFonts w:ascii="Times" w:hAnsi="Times"/>
        </w:rPr>
        <w:t>98) to strong La Niña (1998</w:t>
      </w:r>
      <w:r w:rsidR="00AA173F">
        <w:rPr>
          <w:rFonts w:ascii="Times" w:hAnsi="Times"/>
        </w:rPr>
        <w:t>–</w:t>
      </w:r>
      <w:r w:rsidR="0073006A">
        <w:rPr>
          <w:rFonts w:ascii="Times" w:hAnsi="Times"/>
        </w:rPr>
        <w:t>19</w:t>
      </w:r>
      <w:r w:rsidR="00AF0D6D">
        <w:rPr>
          <w:rFonts w:ascii="Times" w:hAnsi="Times"/>
        </w:rPr>
        <w:t>99) conditions</w:t>
      </w:r>
      <w:r w:rsidR="00E374AE">
        <w:rPr>
          <w:rFonts w:ascii="Times" w:hAnsi="Times"/>
        </w:rPr>
        <w:t xml:space="preserve">, </w:t>
      </w:r>
      <w:r>
        <w:rPr>
          <w:rFonts w:ascii="Times" w:hAnsi="Times"/>
        </w:rPr>
        <w:t xml:space="preserve">and not around the time of the heatwave. </w:t>
      </w:r>
      <w:r w:rsidR="00173268">
        <w:rPr>
          <w:rFonts w:ascii="Times" w:hAnsi="Times"/>
        </w:rPr>
        <w:t>A</w:t>
      </w:r>
      <w:r w:rsidR="00B57DF3">
        <w:rPr>
          <w:rFonts w:ascii="Times" w:hAnsi="Times"/>
        </w:rPr>
        <w:t>pplication of the Bayesian HMM to the climate trend most supported the presence of two hidden states</w:t>
      </w:r>
      <w:r>
        <w:rPr>
          <w:rFonts w:ascii="Times" w:hAnsi="Times" w:cs="Arial"/>
        </w:rPr>
        <w:t xml:space="preserve">, reflecting the probability of </w:t>
      </w:r>
      <w:r w:rsidRPr="00751D00">
        <w:rPr>
          <w:rFonts w:eastAsiaTheme="minorHAnsi"/>
        </w:rPr>
        <w:t xml:space="preserve">being </w:t>
      </w:r>
      <w:r>
        <w:rPr>
          <w:rFonts w:eastAsiaTheme="minorHAnsi"/>
        </w:rPr>
        <w:t>in a</w:t>
      </w:r>
      <w:r w:rsidRPr="00751D00">
        <w:rPr>
          <w:rFonts w:eastAsiaTheme="minorHAnsi"/>
        </w:rPr>
        <w:t xml:space="preserve"> state associated with warmer conditions</w:t>
      </w:r>
      <w:r>
        <w:rPr>
          <w:rFonts w:eastAsiaTheme="minorHAnsi"/>
        </w:rPr>
        <w:t xml:space="preserve"> versus one with cooler conditions </w:t>
      </w:r>
      <w:r>
        <w:rPr>
          <w:rFonts w:ascii="Times" w:hAnsi="Times" w:cs="Arial"/>
        </w:rPr>
        <w:t xml:space="preserve">(LOOIC: one-state = </w:t>
      </w:r>
      <w:r w:rsidR="00AA3D7C" w:rsidRPr="00AA3D7C">
        <w:rPr>
          <w:rFonts w:ascii="Times" w:hAnsi="Times" w:cs="Arial"/>
        </w:rPr>
        <w:t>129.1</w:t>
      </w:r>
      <w:r>
        <w:rPr>
          <w:rFonts w:ascii="Times" w:hAnsi="Times" w:cs="Arial"/>
        </w:rPr>
        <w:t xml:space="preserve">, two-state = </w:t>
      </w:r>
      <w:r w:rsidR="00AA3D7C">
        <w:rPr>
          <w:rFonts w:ascii="Times" w:hAnsi="Times" w:cs="Arial"/>
        </w:rPr>
        <w:t>9.4</w:t>
      </w:r>
      <w:r>
        <w:rPr>
          <w:rFonts w:ascii="Times" w:hAnsi="Times" w:cs="Arial"/>
        </w:rPr>
        <w:t xml:space="preserve">, three-state = </w:t>
      </w:r>
      <w:r w:rsidR="00AA3D7C">
        <w:rPr>
          <w:rFonts w:ascii="Times" w:hAnsi="Times" w:cs="Arial"/>
        </w:rPr>
        <w:t>27.2</w:t>
      </w:r>
      <w:r>
        <w:rPr>
          <w:rFonts w:ascii="Times" w:hAnsi="Times" w:cs="Arial"/>
        </w:rPr>
        <w:t>, Fig. 3</w:t>
      </w:r>
      <w:r w:rsidR="00E40078">
        <w:rPr>
          <w:rFonts w:ascii="Times" w:hAnsi="Times" w:cs="Arial"/>
        </w:rPr>
        <w:t xml:space="preserve">). </w:t>
      </w:r>
      <w:r w:rsidR="00537121">
        <w:rPr>
          <w:rFonts w:ascii="Times" w:hAnsi="Times" w:cs="Arial"/>
        </w:rPr>
        <w:t>The LOOIC did not provide</w:t>
      </w:r>
      <w:r w:rsidR="00E40078">
        <w:rPr>
          <w:rFonts w:ascii="Times" w:hAnsi="Times" w:cs="Arial"/>
        </w:rPr>
        <w:t xml:space="preserve"> support for a shift to a third novel </w:t>
      </w:r>
      <w:r>
        <w:rPr>
          <w:rFonts w:ascii="Times" w:hAnsi="Times" w:cs="Arial"/>
        </w:rPr>
        <w:t xml:space="preserve">climate state </w:t>
      </w:r>
      <w:r w:rsidR="00474456">
        <w:rPr>
          <w:rFonts w:ascii="Times" w:hAnsi="Times" w:cs="Arial"/>
        </w:rPr>
        <w:t xml:space="preserve">in the southern and central regions of the CCE </w:t>
      </w:r>
      <w:r>
        <w:rPr>
          <w:rFonts w:ascii="Times" w:hAnsi="Times" w:cs="Arial"/>
        </w:rPr>
        <w:t>during the marine heatwave</w:t>
      </w:r>
      <w:r w:rsidR="00C92A0E">
        <w:rPr>
          <w:rFonts w:ascii="Times" w:hAnsi="Times" w:cs="Arial"/>
        </w:rPr>
        <w:t xml:space="preserve">, however there is a shift back </w:t>
      </w:r>
      <w:r w:rsidR="00DC0606">
        <w:rPr>
          <w:rFonts w:ascii="Times" w:hAnsi="Times" w:cs="Arial"/>
        </w:rPr>
        <w:t xml:space="preserve">to </w:t>
      </w:r>
      <w:r w:rsidR="00C92A0E">
        <w:rPr>
          <w:rFonts w:ascii="Times" w:hAnsi="Times" w:cs="Arial"/>
        </w:rPr>
        <w:t>the previously observed warm state during the marine heatwave.</w:t>
      </w:r>
    </w:p>
    <w:p w14:paraId="5633A33C" w14:textId="40166D7E" w:rsidR="00A612C8" w:rsidRDefault="00A612C8" w:rsidP="00A612C8">
      <w:pPr>
        <w:spacing w:line="480" w:lineRule="auto"/>
        <w:ind w:firstLine="720"/>
        <w:rPr>
          <w:rFonts w:ascii="Times" w:hAnsi="Times" w:cs="Arial"/>
        </w:rPr>
      </w:pPr>
    </w:p>
    <w:p w14:paraId="6927A6E9" w14:textId="77777777" w:rsidR="00A612C8" w:rsidRDefault="00A612C8" w:rsidP="00A612C8">
      <w:pPr>
        <w:autoSpaceDE w:val="0"/>
        <w:autoSpaceDN w:val="0"/>
        <w:adjustRightInd w:val="0"/>
        <w:spacing w:line="480" w:lineRule="auto"/>
        <w:rPr>
          <w:rFonts w:eastAsiaTheme="minorHAnsi"/>
        </w:rPr>
      </w:pPr>
      <w:r w:rsidRPr="00A612C8">
        <w:rPr>
          <w:rFonts w:ascii="Times" w:hAnsi="Times"/>
          <w:b/>
          <w:bCs/>
        </w:rPr>
        <w:t>Figure 3</w:t>
      </w:r>
      <w:r w:rsidRPr="00A612C8">
        <w:rPr>
          <w:rFonts w:eastAsiaTheme="minorHAnsi"/>
          <w:b/>
          <w:bCs/>
        </w:rPr>
        <w:t xml:space="preserve">. </w:t>
      </w:r>
      <w:r>
        <w:rPr>
          <w:rFonts w:eastAsiaTheme="minorHAnsi"/>
        </w:rPr>
        <w:t>Results of Hidden Markov Models (HMM) showing s</w:t>
      </w:r>
      <w:r w:rsidRPr="00FD1EE6">
        <w:rPr>
          <w:rFonts w:eastAsiaTheme="minorHAnsi"/>
        </w:rPr>
        <w:t xml:space="preserve">tate probability for latent trends </w:t>
      </w:r>
      <w:r>
        <w:rPr>
          <w:rFonts w:eastAsiaTheme="minorHAnsi"/>
        </w:rPr>
        <w:t xml:space="preserve">in the climate (top) and biology (bottom) data sets. </w:t>
      </w:r>
      <w:r w:rsidRPr="00FD1EE6">
        <w:rPr>
          <w:rFonts w:eastAsiaTheme="minorHAnsi"/>
        </w:rPr>
        <w:t xml:space="preserve">The best model for </w:t>
      </w:r>
      <w:r>
        <w:rPr>
          <w:rFonts w:eastAsiaTheme="minorHAnsi"/>
        </w:rPr>
        <w:t>both data</w:t>
      </w:r>
      <w:r w:rsidRPr="00FD1EE6">
        <w:rPr>
          <w:rFonts w:eastAsiaTheme="minorHAnsi"/>
        </w:rPr>
        <w:t xml:space="preserve"> sets</w:t>
      </w:r>
      <w:r>
        <w:rPr>
          <w:rFonts w:eastAsiaTheme="minorHAnsi"/>
        </w:rPr>
        <w:t xml:space="preserve"> </w:t>
      </w:r>
      <w:r w:rsidRPr="00FD1EE6">
        <w:rPr>
          <w:rFonts w:eastAsiaTheme="minorHAnsi"/>
        </w:rPr>
        <w:t>invoked two states</w:t>
      </w:r>
      <w:r>
        <w:rPr>
          <w:rFonts w:eastAsiaTheme="minorHAnsi"/>
        </w:rPr>
        <w:t xml:space="preserve">, and the </w:t>
      </w:r>
      <w:r w:rsidRPr="00FD1EE6">
        <w:rPr>
          <w:rFonts w:eastAsiaTheme="minorHAnsi"/>
        </w:rPr>
        <w:t xml:space="preserve">median probability </w:t>
      </w:r>
      <w:r>
        <w:rPr>
          <w:rFonts w:eastAsiaTheme="minorHAnsi"/>
        </w:rPr>
        <w:t xml:space="preserve">(and </w:t>
      </w:r>
      <w:r w:rsidRPr="00FD1EE6">
        <w:rPr>
          <w:rFonts w:eastAsiaTheme="minorHAnsi"/>
        </w:rPr>
        <w:t>95% credible intervals</w:t>
      </w:r>
      <w:r>
        <w:rPr>
          <w:rFonts w:eastAsiaTheme="minorHAnsi"/>
        </w:rPr>
        <w:t xml:space="preserve">) of being in one state versus the other is shown. The top figure reflects the </w:t>
      </w:r>
      <w:r w:rsidRPr="00751D00">
        <w:rPr>
          <w:rFonts w:eastAsiaTheme="minorHAnsi"/>
        </w:rPr>
        <w:t>probability of being in the state associated with warmer conditions</w:t>
      </w:r>
      <w:r>
        <w:rPr>
          <w:rFonts w:eastAsiaTheme="minorHAnsi"/>
        </w:rPr>
        <w:t xml:space="preserve"> versus one with cold conditions, and bottom figure indicates that ecosystem did not shift into a new state following the marine heatwave.</w:t>
      </w:r>
    </w:p>
    <w:p w14:paraId="37734D92" w14:textId="77777777" w:rsidR="00A612C8" w:rsidRDefault="00A612C8" w:rsidP="00A612C8">
      <w:pPr>
        <w:spacing w:line="480" w:lineRule="auto"/>
        <w:ind w:firstLine="720"/>
        <w:rPr>
          <w:rFonts w:ascii="Times" w:hAnsi="Times" w:cs="Arial"/>
        </w:rPr>
      </w:pPr>
    </w:p>
    <w:p w14:paraId="2C006ADE" w14:textId="2A4EF54B" w:rsidR="0093154E" w:rsidRDefault="0093154E" w:rsidP="00A612C8">
      <w:pPr>
        <w:spacing w:line="480" w:lineRule="auto"/>
        <w:ind w:firstLine="720"/>
        <w:rPr>
          <w:rFonts w:ascii="Times" w:hAnsi="Times"/>
        </w:rPr>
      </w:pPr>
      <w:r w:rsidRPr="00B170A4">
        <w:rPr>
          <w:rFonts w:ascii="Times" w:hAnsi="Times"/>
        </w:rPr>
        <w:t>The best model for community variability</w:t>
      </w:r>
      <w:r w:rsidR="008B7876">
        <w:rPr>
          <w:rFonts w:ascii="Times" w:hAnsi="Times"/>
        </w:rPr>
        <w:t xml:space="preserve"> among our biological time series</w:t>
      </w:r>
      <w:r w:rsidRPr="00B170A4">
        <w:rPr>
          <w:rFonts w:ascii="Times" w:hAnsi="Times"/>
        </w:rPr>
        <w:t xml:space="preserve"> was </w:t>
      </w:r>
      <w:r>
        <w:rPr>
          <w:rFonts w:ascii="Times" w:hAnsi="Times"/>
        </w:rPr>
        <w:t xml:space="preserve">also a </w:t>
      </w:r>
      <w:r w:rsidRPr="00B170A4">
        <w:rPr>
          <w:rFonts w:ascii="Times" w:hAnsi="Times"/>
        </w:rPr>
        <w:t>one trend</w:t>
      </w:r>
      <w:r>
        <w:rPr>
          <w:rFonts w:ascii="Times" w:hAnsi="Times"/>
        </w:rPr>
        <w:t xml:space="preserve"> model </w:t>
      </w:r>
      <w:r w:rsidRPr="00B170A4">
        <w:rPr>
          <w:rFonts w:ascii="Times" w:hAnsi="Times"/>
        </w:rPr>
        <w:t>(</w:t>
      </w:r>
      <w:r>
        <w:rPr>
          <w:rFonts w:ascii="Times" w:hAnsi="Times"/>
        </w:rPr>
        <w:t xml:space="preserve">Model 13 in </w:t>
      </w:r>
      <w:r w:rsidRPr="00B170A4">
        <w:rPr>
          <w:rFonts w:ascii="Times" w:hAnsi="Times"/>
        </w:rPr>
        <w:t xml:space="preserve">Table 1, Fig. </w:t>
      </w:r>
      <w:r>
        <w:rPr>
          <w:rFonts w:ascii="Times" w:hAnsi="Times"/>
        </w:rPr>
        <w:t>4a</w:t>
      </w:r>
      <w:r w:rsidRPr="00B170A4">
        <w:rPr>
          <w:rFonts w:ascii="Times" w:hAnsi="Times"/>
        </w:rPr>
        <w:t xml:space="preserve">). </w:t>
      </w:r>
      <w:r>
        <w:rPr>
          <w:rFonts w:ascii="Times" w:hAnsi="Times"/>
        </w:rPr>
        <w:t xml:space="preserve">The model formulation was similar to the best climate model, except the observation variances were unique by dataset (survey) and not individual time series. </w:t>
      </w:r>
      <w:r w:rsidRPr="004C64A4">
        <w:rPr>
          <w:rFonts w:ascii="Times" w:hAnsi="Times"/>
        </w:rPr>
        <w:t xml:space="preserve">We note that the </w:t>
      </w:r>
      <w:r w:rsidRPr="004C64A4">
        <w:rPr>
          <w:rFonts w:ascii="Times" w:hAnsi="Times" w:cs="Arial"/>
          <w:iCs/>
        </w:rPr>
        <w:t xml:space="preserve">top two models </w:t>
      </w:r>
      <w:r>
        <w:rPr>
          <w:rFonts w:ascii="Times" w:hAnsi="Times" w:cs="Arial"/>
          <w:iCs/>
        </w:rPr>
        <w:t xml:space="preserve">(Model 13 and 14) </w:t>
      </w:r>
      <w:r w:rsidR="00B75899">
        <w:rPr>
          <w:rFonts w:ascii="Times" w:hAnsi="Times" w:cs="Arial"/>
          <w:iCs/>
        </w:rPr>
        <w:t xml:space="preserve">showed similar predictive accuracy </w:t>
      </w:r>
      <w:r>
        <w:rPr>
          <w:rFonts w:ascii="Times" w:hAnsi="Times" w:cs="Arial"/>
          <w:iCs/>
        </w:rPr>
        <w:t>(</w:t>
      </w:r>
      <m:oMath>
        <m:r>
          <w:rPr>
            <w:rFonts w:ascii="Cambria Math" w:hAnsi="Cambria Math" w:cs="Arial"/>
          </w:rPr>
          <m:t>∆</m:t>
        </m:r>
      </m:oMath>
      <w:r>
        <w:rPr>
          <w:rFonts w:ascii="Times" w:hAnsi="Times" w:cs="Arial"/>
          <w:iCs/>
        </w:rPr>
        <w:t xml:space="preserve"> ELPD &lt; 1) and </w:t>
      </w:r>
      <w:r w:rsidRPr="004C64A4">
        <w:rPr>
          <w:rFonts w:ascii="Times" w:hAnsi="Times" w:cs="Arial"/>
          <w:iCs/>
        </w:rPr>
        <w:t>only differ</w:t>
      </w:r>
      <w:r>
        <w:rPr>
          <w:rFonts w:ascii="Times" w:hAnsi="Times" w:cs="Arial"/>
          <w:iCs/>
        </w:rPr>
        <w:t>ed</w:t>
      </w:r>
      <w:r w:rsidRPr="004C64A4">
        <w:rPr>
          <w:rFonts w:ascii="Times" w:hAnsi="Times" w:cs="Arial"/>
          <w:iCs/>
        </w:rPr>
        <w:t xml:space="preserve"> with respect to whether the process variance </w:t>
      </w:r>
      <w:r>
        <w:rPr>
          <w:rFonts w:ascii="Times" w:hAnsi="Times" w:cs="Arial"/>
          <w:iCs/>
        </w:rPr>
        <w:t>was</w:t>
      </w:r>
      <w:r w:rsidRPr="004C64A4">
        <w:rPr>
          <w:rFonts w:ascii="Times" w:hAnsi="Times" w:cs="Arial"/>
          <w:iCs/>
        </w:rPr>
        <w:t xml:space="preserve"> </w:t>
      </w:r>
      <w:r>
        <w:rPr>
          <w:rFonts w:ascii="Times" w:hAnsi="Times" w:cs="Arial"/>
          <w:iCs/>
        </w:rPr>
        <w:t xml:space="preserve">fixed </w:t>
      </w:r>
      <w:r w:rsidR="008D3B6C">
        <w:rPr>
          <w:rFonts w:ascii="Times" w:hAnsi="Times" w:cs="Arial"/>
          <w:iCs/>
        </w:rPr>
        <w:t xml:space="preserve">at 1 </w:t>
      </w:r>
      <w:r>
        <w:rPr>
          <w:rFonts w:ascii="Times" w:hAnsi="Times" w:cs="Arial"/>
          <w:iCs/>
        </w:rPr>
        <w:t>or estimated</w:t>
      </w:r>
      <w:r w:rsidRPr="004C64A4">
        <w:rPr>
          <w:rFonts w:ascii="Times" w:hAnsi="Times" w:cs="Arial"/>
          <w:iCs/>
        </w:rPr>
        <w:t xml:space="preserve">. Here we </w:t>
      </w:r>
      <w:r>
        <w:rPr>
          <w:rFonts w:ascii="Times" w:hAnsi="Times" w:cs="Arial"/>
          <w:iCs/>
        </w:rPr>
        <w:t xml:space="preserve">only </w:t>
      </w:r>
      <w:r w:rsidRPr="004C64A4">
        <w:rPr>
          <w:rFonts w:ascii="Times" w:hAnsi="Times" w:cs="Arial"/>
          <w:iCs/>
        </w:rPr>
        <w:t>show</w:t>
      </w:r>
      <w:r>
        <w:rPr>
          <w:rFonts w:ascii="Times" w:hAnsi="Times" w:cs="Arial"/>
          <w:iCs/>
        </w:rPr>
        <w:t xml:space="preserve"> </w:t>
      </w:r>
      <w:r w:rsidRPr="004C64A4">
        <w:rPr>
          <w:rFonts w:ascii="Times" w:hAnsi="Times" w:cs="Arial"/>
          <w:iCs/>
        </w:rPr>
        <w:t xml:space="preserve">results for the model with a fixed </w:t>
      </w:r>
      <w:r>
        <w:rPr>
          <w:rFonts w:ascii="Times" w:hAnsi="Times" w:cs="Arial"/>
          <w:iCs/>
        </w:rPr>
        <w:t xml:space="preserve">process </w:t>
      </w:r>
      <w:r w:rsidRPr="004C64A4">
        <w:rPr>
          <w:rFonts w:ascii="Times" w:hAnsi="Times" w:cs="Arial"/>
          <w:iCs/>
        </w:rPr>
        <w:t>variance</w:t>
      </w:r>
      <w:r w:rsidR="008D3B6C">
        <w:rPr>
          <w:rFonts w:ascii="Times" w:hAnsi="Times" w:cs="Arial"/>
          <w:iCs/>
        </w:rPr>
        <w:t xml:space="preserve">. </w:t>
      </w:r>
      <w:r w:rsidR="002461BE" w:rsidRPr="009108D8">
        <w:rPr>
          <w:rFonts w:ascii="Times" w:hAnsi="Times" w:cs="Arial"/>
        </w:rPr>
        <w:t>The biology show</w:t>
      </w:r>
      <w:r w:rsidR="002461BE">
        <w:rPr>
          <w:rFonts w:ascii="Times" w:hAnsi="Times" w:cs="Arial"/>
        </w:rPr>
        <w:t>ed</w:t>
      </w:r>
      <w:r w:rsidR="002461BE" w:rsidRPr="009108D8">
        <w:rPr>
          <w:rFonts w:ascii="Times" w:hAnsi="Times" w:cs="Arial"/>
        </w:rPr>
        <w:t xml:space="preserve"> </w:t>
      </w:r>
      <w:r w:rsidR="002461BE">
        <w:rPr>
          <w:rFonts w:ascii="Times" w:hAnsi="Times" w:cs="Arial"/>
        </w:rPr>
        <w:t xml:space="preserve">strong </w:t>
      </w:r>
      <w:r w:rsidR="002461BE" w:rsidRPr="009108D8">
        <w:rPr>
          <w:rFonts w:ascii="Times" w:hAnsi="Times" w:cs="Arial"/>
        </w:rPr>
        <w:t>coherence in community signal</w:t>
      </w:r>
      <w:r w:rsidR="002461BE">
        <w:rPr>
          <w:rFonts w:ascii="Times" w:hAnsi="Times" w:cs="Arial"/>
        </w:rPr>
        <w:t xml:space="preserve">; </w:t>
      </w:r>
      <w:r w:rsidR="002461BE">
        <w:rPr>
          <w:rFonts w:ascii="Times" w:hAnsi="Times"/>
        </w:rPr>
        <w:t xml:space="preserve">a </w:t>
      </w:r>
      <w:r>
        <w:rPr>
          <w:rFonts w:ascii="Times" w:hAnsi="Times"/>
        </w:rPr>
        <w:t xml:space="preserve">majority of the </w:t>
      </w:r>
      <w:r w:rsidRPr="00B170A4">
        <w:rPr>
          <w:rFonts w:ascii="Times" w:hAnsi="Times"/>
        </w:rPr>
        <w:t xml:space="preserve">time </w:t>
      </w:r>
      <w:r w:rsidRPr="00B170A4">
        <w:rPr>
          <w:rFonts w:ascii="Times" w:hAnsi="Times"/>
        </w:rPr>
        <w:lastRenderedPageBreak/>
        <w:t>series</w:t>
      </w:r>
      <w:r>
        <w:rPr>
          <w:rFonts w:ascii="Times" w:hAnsi="Times"/>
        </w:rPr>
        <w:t xml:space="preserve"> (31 of 38) loaded strongly </w:t>
      </w:r>
      <w:r w:rsidR="009D2E30">
        <w:rPr>
          <w:rFonts w:ascii="Times" w:hAnsi="Times"/>
        </w:rPr>
        <w:t xml:space="preserve">(probability &gt; 0.9) </w:t>
      </w:r>
      <w:r>
        <w:rPr>
          <w:rFonts w:ascii="Times" w:hAnsi="Times"/>
        </w:rPr>
        <w:t>on the single trend and most of them demonstrated loadings</w:t>
      </w:r>
      <w:r w:rsidR="009D2E30">
        <w:rPr>
          <w:rFonts w:ascii="Times" w:hAnsi="Times"/>
        </w:rPr>
        <w:t xml:space="preserve"> in the same direction</w:t>
      </w:r>
      <w:r>
        <w:rPr>
          <w:rFonts w:ascii="Times" w:hAnsi="Times"/>
        </w:rPr>
        <w:t xml:space="preserve"> (Fig. 4b). The </w:t>
      </w:r>
      <w:r w:rsidR="00D51EC1">
        <w:rPr>
          <w:rFonts w:ascii="Times" w:hAnsi="Times"/>
        </w:rPr>
        <w:t>magnitude and di</w:t>
      </w:r>
      <w:r w:rsidR="00474456">
        <w:rPr>
          <w:rFonts w:ascii="Times" w:hAnsi="Times"/>
        </w:rPr>
        <w:t>r</w:t>
      </w:r>
      <w:r w:rsidR="00D51EC1">
        <w:rPr>
          <w:rFonts w:ascii="Times" w:hAnsi="Times"/>
        </w:rPr>
        <w:t xml:space="preserve">ection of the estimated loadings </w:t>
      </w:r>
      <w:r w:rsidR="00333376">
        <w:rPr>
          <w:rFonts w:ascii="Times" w:hAnsi="Times"/>
        </w:rPr>
        <w:t>were consistent with the observed high</w:t>
      </w:r>
      <w:r w:rsidR="00C21223">
        <w:rPr>
          <w:rFonts w:ascii="Times" w:hAnsi="Times"/>
        </w:rPr>
        <w:t xml:space="preserve"> r</w:t>
      </w:r>
      <w:r w:rsidR="00474456">
        <w:rPr>
          <w:rFonts w:ascii="Times" w:hAnsi="Times"/>
        </w:rPr>
        <w:t xml:space="preserve">elative </w:t>
      </w:r>
      <w:r w:rsidRPr="00A30AE1">
        <w:rPr>
          <w:rFonts w:ascii="Times" w:hAnsi="Times"/>
        </w:rPr>
        <w:t xml:space="preserve">abundance of </w:t>
      </w:r>
      <w:r w:rsidR="00BE1505">
        <w:rPr>
          <w:rFonts w:ascii="Times" w:hAnsi="Times"/>
        </w:rPr>
        <w:t xml:space="preserve">most juvenile </w:t>
      </w:r>
      <w:proofErr w:type="spellStart"/>
      <w:r w:rsidR="00BE1505">
        <w:rPr>
          <w:rFonts w:ascii="Times" w:hAnsi="Times"/>
        </w:rPr>
        <w:t>groundfishes</w:t>
      </w:r>
      <w:proofErr w:type="spellEnd"/>
      <w:r>
        <w:rPr>
          <w:rFonts w:ascii="Times" w:hAnsi="Times"/>
        </w:rPr>
        <w:t xml:space="preserve"> (rockfish, flatfish)</w:t>
      </w:r>
      <w:r w:rsidRPr="00A30AE1">
        <w:rPr>
          <w:rFonts w:ascii="Times" w:hAnsi="Times"/>
        </w:rPr>
        <w:t xml:space="preserve">, squid, krill, </w:t>
      </w:r>
      <w:r>
        <w:rPr>
          <w:rFonts w:ascii="Times" w:hAnsi="Times"/>
        </w:rPr>
        <w:t xml:space="preserve">and some ichthyoplankton species increased during the marine heatwave, and suggest that the reproductive success of some seabird species </w:t>
      </w:r>
      <w:r w:rsidR="00173268">
        <w:rPr>
          <w:rFonts w:ascii="Times" w:hAnsi="Times"/>
        </w:rPr>
        <w:t>was higher around the time of the heatwave</w:t>
      </w:r>
      <w:r>
        <w:rPr>
          <w:rFonts w:ascii="Times" w:hAnsi="Times"/>
        </w:rPr>
        <w:t xml:space="preserve"> as well. </w:t>
      </w:r>
      <w:r w:rsidRPr="00A30AE1">
        <w:rPr>
          <w:rFonts w:ascii="Times" w:hAnsi="Times"/>
        </w:rPr>
        <w:t>Th</w:t>
      </w:r>
      <w:r>
        <w:rPr>
          <w:rFonts w:ascii="Times" w:hAnsi="Times"/>
        </w:rPr>
        <w:t xml:space="preserve">e few </w:t>
      </w:r>
      <w:r w:rsidRPr="00A30AE1">
        <w:rPr>
          <w:rFonts w:ascii="Times" w:hAnsi="Times"/>
        </w:rPr>
        <w:t>time series load</w:t>
      </w:r>
      <w:r w:rsidR="00173268">
        <w:rPr>
          <w:rFonts w:ascii="Times" w:hAnsi="Times"/>
        </w:rPr>
        <w:t xml:space="preserve">ing </w:t>
      </w:r>
      <w:r w:rsidR="009D2E30">
        <w:rPr>
          <w:rFonts w:ascii="Times" w:hAnsi="Times"/>
        </w:rPr>
        <w:t>in the other direction</w:t>
      </w:r>
      <w:r w:rsidR="009D2E30" w:rsidRPr="00A30AE1">
        <w:rPr>
          <w:rFonts w:ascii="Times" w:hAnsi="Times"/>
        </w:rPr>
        <w:t xml:space="preserve"> </w:t>
      </w:r>
      <w:r w:rsidRPr="00A30AE1">
        <w:rPr>
          <w:rFonts w:ascii="Times" w:hAnsi="Times"/>
        </w:rPr>
        <w:t xml:space="preserve">on the trend </w:t>
      </w:r>
      <w:r w:rsidR="00B75899">
        <w:rPr>
          <w:rFonts w:ascii="Times" w:hAnsi="Times"/>
        </w:rPr>
        <w:t>indicate</w:t>
      </w:r>
      <w:r w:rsidR="009D2E30">
        <w:rPr>
          <w:rFonts w:ascii="Times" w:hAnsi="Times"/>
        </w:rPr>
        <w:t>d</w:t>
      </w:r>
      <w:r w:rsidR="00B75899">
        <w:rPr>
          <w:rFonts w:ascii="Times" w:hAnsi="Times"/>
        </w:rPr>
        <w:t xml:space="preserve"> </w:t>
      </w:r>
      <w:r>
        <w:rPr>
          <w:rFonts w:ascii="Times" w:hAnsi="Times"/>
        </w:rPr>
        <w:t xml:space="preserve">a reduction in sea lion pup </w:t>
      </w:r>
      <w:r w:rsidR="00474456">
        <w:rPr>
          <w:rFonts w:ascii="Times" w:hAnsi="Times"/>
        </w:rPr>
        <w:t xml:space="preserve">growth rate </w:t>
      </w:r>
      <w:r>
        <w:rPr>
          <w:rFonts w:ascii="Times" w:hAnsi="Times"/>
        </w:rPr>
        <w:t xml:space="preserve">and </w:t>
      </w:r>
      <w:r w:rsidR="00B239A5">
        <w:rPr>
          <w:rFonts w:ascii="Times" w:hAnsi="Times"/>
        </w:rPr>
        <w:t xml:space="preserve">lower abundances of juvenile/adult Pacific </w:t>
      </w:r>
      <w:r>
        <w:rPr>
          <w:rFonts w:ascii="Times" w:hAnsi="Times"/>
        </w:rPr>
        <w:t xml:space="preserve">sardine </w:t>
      </w:r>
      <w:proofErr w:type="spellStart"/>
      <w:r w:rsidR="00333376" w:rsidRPr="008D6488">
        <w:rPr>
          <w:rFonts w:ascii="Times" w:hAnsi="Times"/>
          <w:i/>
        </w:rPr>
        <w:t>Sardinops</w:t>
      </w:r>
      <w:proofErr w:type="spellEnd"/>
      <w:r w:rsidR="00333376" w:rsidRPr="008D6488">
        <w:rPr>
          <w:rFonts w:ascii="Times" w:hAnsi="Times"/>
          <w:i/>
        </w:rPr>
        <w:t xml:space="preserve"> </w:t>
      </w:r>
      <w:proofErr w:type="spellStart"/>
      <w:r w:rsidR="00333376" w:rsidRPr="008D6488">
        <w:rPr>
          <w:rFonts w:ascii="Times" w:hAnsi="Times"/>
          <w:i/>
        </w:rPr>
        <w:t>sagax</w:t>
      </w:r>
      <w:proofErr w:type="spellEnd"/>
      <w:r w:rsidR="00333376">
        <w:rPr>
          <w:rFonts w:ascii="Times" w:hAnsi="Times"/>
        </w:rPr>
        <w:t xml:space="preserve"> </w:t>
      </w:r>
      <w:r>
        <w:rPr>
          <w:rFonts w:ascii="Times" w:hAnsi="Times"/>
        </w:rPr>
        <w:t xml:space="preserve">and </w:t>
      </w:r>
      <w:r w:rsidR="009D2E30">
        <w:rPr>
          <w:rFonts w:ascii="Times" w:hAnsi="Times"/>
        </w:rPr>
        <w:t>some</w:t>
      </w:r>
      <w:r>
        <w:rPr>
          <w:rFonts w:ascii="Times" w:hAnsi="Times"/>
        </w:rPr>
        <w:t xml:space="preserve"> ichthyoplankton species (e.g.</w:t>
      </w:r>
      <w:r w:rsidR="009D2E30">
        <w:rPr>
          <w:rFonts w:ascii="Times" w:hAnsi="Times"/>
        </w:rPr>
        <w:t>,</w:t>
      </w:r>
      <w:r>
        <w:rPr>
          <w:rFonts w:ascii="Times" w:hAnsi="Times"/>
        </w:rPr>
        <w:t xml:space="preserve"> </w:t>
      </w:r>
      <w:r w:rsidR="0051379A">
        <w:rPr>
          <w:rFonts w:ascii="Times" w:hAnsi="Times"/>
        </w:rPr>
        <w:t xml:space="preserve">larval </w:t>
      </w:r>
      <w:r>
        <w:rPr>
          <w:rFonts w:ascii="Times" w:hAnsi="Times"/>
        </w:rPr>
        <w:t xml:space="preserve">northern </w:t>
      </w:r>
      <w:r w:rsidRPr="00A30AE1">
        <w:rPr>
          <w:rFonts w:ascii="Times" w:hAnsi="Times"/>
        </w:rPr>
        <w:t>anchovy</w:t>
      </w:r>
      <w:r w:rsidR="0051379A">
        <w:rPr>
          <w:rFonts w:ascii="Times" w:hAnsi="Times"/>
        </w:rPr>
        <w:t xml:space="preserve"> and </w:t>
      </w:r>
      <w:r w:rsidRPr="00A30AE1">
        <w:rPr>
          <w:rFonts w:ascii="Times" w:hAnsi="Times"/>
        </w:rPr>
        <w:t>Pacific hak</w:t>
      </w:r>
      <w:r>
        <w:rPr>
          <w:rFonts w:ascii="Times" w:hAnsi="Times"/>
        </w:rPr>
        <w:t>e</w:t>
      </w:r>
      <w:r w:rsidR="00333376">
        <w:rPr>
          <w:rFonts w:ascii="Times" w:hAnsi="Times"/>
        </w:rPr>
        <w:t xml:space="preserve"> </w:t>
      </w:r>
      <w:r w:rsidR="00333376" w:rsidRPr="008D6488">
        <w:rPr>
          <w:rFonts w:ascii="Times" w:hAnsi="Times"/>
          <w:i/>
        </w:rPr>
        <w:t xml:space="preserve">Merluccius </w:t>
      </w:r>
      <w:proofErr w:type="spellStart"/>
      <w:r w:rsidR="00333376" w:rsidRPr="008D6488">
        <w:rPr>
          <w:rFonts w:ascii="Times" w:hAnsi="Times"/>
          <w:i/>
        </w:rPr>
        <w:t>productus</w:t>
      </w:r>
      <w:proofErr w:type="spellEnd"/>
      <w:r>
        <w:rPr>
          <w:rFonts w:ascii="Times" w:hAnsi="Times"/>
        </w:rPr>
        <w:t>) associated with the heatwave.</w:t>
      </w:r>
    </w:p>
    <w:p w14:paraId="32250F52" w14:textId="28C563D6" w:rsidR="00A612C8" w:rsidRDefault="00A612C8" w:rsidP="00A612C8">
      <w:pPr>
        <w:spacing w:line="480" w:lineRule="auto"/>
        <w:ind w:firstLine="720"/>
        <w:rPr>
          <w:rFonts w:ascii="Times" w:hAnsi="Times"/>
        </w:rPr>
      </w:pPr>
    </w:p>
    <w:p w14:paraId="33EA758C" w14:textId="6042A39C" w:rsidR="00A612C8" w:rsidRPr="00901024" w:rsidRDefault="00A612C8" w:rsidP="00A612C8">
      <w:pPr>
        <w:spacing w:line="480" w:lineRule="auto"/>
        <w:rPr>
          <w:rFonts w:ascii="Times" w:hAnsi="Times" w:cs="Arial"/>
        </w:rPr>
      </w:pPr>
      <w:r w:rsidRPr="00A612C8">
        <w:rPr>
          <w:rFonts w:ascii="Times" w:hAnsi="Times"/>
          <w:b/>
          <w:bCs/>
        </w:rPr>
        <w:t>Figure 4.</w:t>
      </w:r>
      <w:r>
        <w:rPr>
          <w:rFonts w:ascii="Times" w:hAnsi="Times"/>
        </w:rPr>
        <w:t xml:space="preserve"> </w:t>
      </w:r>
      <w:r w:rsidRPr="00D15D67">
        <w:rPr>
          <w:rFonts w:ascii="Times" w:hAnsi="Times"/>
        </w:rPr>
        <w:t xml:space="preserve">Community variability in the southern California Current ecosystem: a) </w:t>
      </w:r>
      <w:r>
        <w:rPr>
          <w:rFonts w:ascii="Times" w:hAnsi="Times"/>
        </w:rPr>
        <w:t xml:space="preserve">shared </w:t>
      </w:r>
      <w:r w:rsidRPr="00D15D67">
        <w:rPr>
          <w:rFonts w:ascii="Times" w:hAnsi="Times"/>
        </w:rPr>
        <w:t>trend with 95% credible intervals (1951</w:t>
      </w:r>
      <w:r w:rsidR="0073006A">
        <w:rPr>
          <w:rStyle w:val="CommentReference"/>
          <w:sz w:val="24"/>
          <w:szCs w:val="24"/>
        </w:rPr>
        <w:t>–</w:t>
      </w:r>
      <w:r w:rsidRPr="00D15D67">
        <w:rPr>
          <w:rFonts w:ascii="Times" w:hAnsi="Times"/>
        </w:rPr>
        <w:t>2018</w:t>
      </w:r>
      <w:ins w:id="121" w:author="Mary Hunsicker" w:date="2021-11-24T14:46:00Z">
        <w:r w:rsidR="00CD3966">
          <w:rPr>
            <w:rFonts w:ascii="Times" w:hAnsi="Times"/>
          </w:rPr>
          <w:t xml:space="preserve">: marine heatwave </w:t>
        </w:r>
      </w:ins>
      <w:ins w:id="122" w:author="Mary Hunsicker" w:date="2021-11-24T14:47:00Z">
        <w:r w:rsidR="00CD3966">
          <w:rPr>
            <w:rFonts w:ascii="Times" w:hAnsi="Times"/>
          </w:rPr>
          <w:t>occurred 2014</w:t>
        </w:r>
        <w:r w:rsidR="00CD3966">
          <w:rPr>
            <w:rStyle w:val="CommentReference"/>
            <w:sz w:val="24"/>
            <w:szCs w:val="24"/>
          </w:rPr>
          <w:t>–</w:t>
        </w:r>
        <w:r w:rsidR="00CD3966" w:rsidRPr="00D15D67">
          <w:rPr>
            <w:rFonts w:ascii="Times" w:hAnsi="Times"/>
          </w:rPr>
          <w:t>201</w:t>
        </w:r>
        <w:r w:rsidR="00CD3966">
          <w:rPr>
            <w:rFonts w:ascii="Times" w:hAnsi="Times"/>
          </w:rPr>
          <w:t>6</w:t>
        </w:r>
      </w:ins>
      <w:r w:rsidRPr="00D15D67">
        <w:rPr>
          <w:rFonts w:ascii="Times" w:hAnsi="Times"/>
        </w:rPr>
        <w:t xml:space="preserve">), b) posterior distributions for loadings on individual time series </w:t>
      </w:r>
      <w:r>
        <w:rPr>
          <w:rFonts w:ascii="Times" w:eastAsiaTheme="minorHAnsi" w:hAnsi="Times"/>
        </w:rPr>
        <w:t>(</w:t>
      </w:r>
      <w:r w:rsidRPr="00755793">
        <w:rPr>
          <w:rFonts w:ascii="Times" w:hAnsi="Times" w:cs="Arial"/>
        </w:rPr>
        <w:t xml:space="preserve">only time series with ≥ 90% of the loading distributions above or below </w:t>
      </w:r>
      <w:r>
        <w:rPr>
          <w:rFonts w:ascii="Times" w:hAnsi="Times" w:cs="Arial"/>
        </w:rPr>
        <w:t>zero</w:t>
      </w:r>
      <w:r w:rsidRPr="00755793">
        <w:rPr>
          <w:rFonts w:ascii="Times" w:hAnsi="Times" w:cs="Arial"/>
        </w:rPr>
        <w:t xml:space="preserve"> are </w:t>
      </w:r>
      <w:r>
        <w:rPr>
          <w:rFonts w:ascii="Times" w:hAnsi="Times" w:cs="Arial"/>
        </w:rPr>
        <w:t>shown</w:t>
      </w:r>
      <w:r>
        <w:rPr>
          <w:rFonts w:ascii="Times" w:hAnsi="Times" w:cs="Arial"/>
          <w:iCs/>
        </w:rPr>
        <w:t>)</w:t>
      </w:r>
      <w:r w:rsidRPr="00E823A6">
        <w:rPr>
          <w:rFonts w:ascii="Times" w:hAnsi="Times" w:cs="Arial"/>
          <w:iCs/>
        </w:rPr>
        <w:t xml:space="preserve">. </w:t>
      </w:r>
      <w:r>
        <w:rPr>
          <w:rFonts w:ascii="Times" w:hAnsi="Times" w:cs="Arial"/>
          <w:iCs/>
        </w:rPr>
        <w:t xml:space="preserve"> </w:t>
      </w:r>
      <w:r>
        <w:rPr>
          <w:rFonts w:ascii="Times" w:hAnsi="Times"/>
        </w:rPr>
        <w:t xml:space="preserve">Loadings with darker shading </w:t>
      </w:r>
      <w:r w:rsidRPr="00D15D67">
        <w:rPr>
          <w:rFonts w:ascii="Times" w:hAnsi="Times"/>
        </w:rPr>
        <w:t xml:space="preserve">indicate time series loading most strongly on the biology trend. </w:t>
      </w:r>
      <w:r>
        <w:rPr>
          <w:rFonts w:ascii="Times" w:hAnsi="Times"/>
        </w:rPr>
        <w:t xml:space="preserve">Cal. = California, Juv. = juvenile fish stage, Juv./adult = juvenile and adult </w:t>
      </w:r>
      <w:r w:rsidR="008E51D6">
        <w:rPr>
          <w:rFonts w:ascii="Times" w:hAnsi="Times"/>
        </w:rPr>
        <w:t xml:space="preserve">fish </w:t>
      </w:r>
      <w:r>
        <w:rPr>
          <w:rFonts w:ascii="Times" w:hAnsi="Times"/>
        </w:rPr>
        <w:t>stages combined</w:t>
      </w:r>
      <w:r w:rsidR="00623CAC">
        <w:rPr>
          <w:rFonts w:ascii="Times" w:hAnsi="Times"/>
        </w:rPr>
        <w:t xml:space="preserve">, all other fish are larval fish. </w:t>
      </w:r>
      <w:r w:rsidRPr="00AD23D8">
        <w:rPr>
          <w:rFonts w:ascii="Times" w:hAnsi="Times"/>
        </w:rPr>
        <w:t xml:space="preserve">See </w:t>
      </w:r>
      <w:r w:rsidR="00DA771F">
        <w:rPr>
          <w:rFonts w:ascii="Times" w:hAnsi="Times"/>
        </w:rPr>
        <w:t xml:space="preserve">S1 </w:t>
      </w:r>
      <w:r w:rsidRPr="00AD23D8">
        <w:rPr>
          <w:rFonts w:ascii="Times" w:hAnsi="Times"/>
        </w:rPr>
        <w:t>Table</w:t>
      </w:r>
      <w:r>
        <w:rPr>
          <w:rFonts w:ascii="Times" w:hAnsi="Times"/>
        </w:rPr>
        <w:t xml:space="preserve"> and </w:t>
      </w:r>
      <w:r w:rsidR="00DA771F">
        <w:rPr>
          <w:rFonts w:ascii="Times" w:hAnsi="Times"/>
        </w:rPr>
        <w:t xml:space="preserve">S1 </w:t>
      </w:r>
      <w:r>
        <w:rPr>
          <w:rFonts w:ascii="Times" w:hAnsi="Times"/>
        </w:rPr>
        <w:t xml:space="preserve">Figure </w:t>
      </w:r>
      <w:r w:rsidRPr="00AD23D8">
        <w:rPr>
          <w:rFonts w:ascii="Times" w:hAnsi="Times"/>
        </w:rPr>
        <w:t>for times series details.</w:t>
      </w:r>
      <w:r>
        <w:rPr>
          <w:rFonts w:ascii="Times" w:hAnsi="Times"/>
        </w:rPr>
        <w:t xml:space="preserve"> </w:t>
      </w:r>
    </w:p>
    <w:p w14:paraId="3793C6A2" w14:textId="77777777" w:rsidR="00A612C8" w:rsidRDefault="00A612C8" w:rsidP="00A612C8">
      <w:pPr>
        <w:spacing w:line="480" w:lineRule="auto"/>
        <w:ind w:firstLine="720"/>
        <w:rPr>
          <w:rFonts w:ascii="Times" w:hAnsi="Times"/>
        </w:rPr>
      </w:pPr>
    </w:p>
    <w:p w14:paraId="38C3FA73" w14:textId="6E951A00" w:rsidR="00534FD2" w:rsidRDefault="0093154E" w:rsidP="00534FD2">
      <w:pPr>
        <w:spacing w:line="480" w:lineRule="auto"/>
        <w:rPr>
          <w:rFonts w:cs="Arial"/>
        </w:rPr>
      </w:pPr>
      <w:r w:rsidRPr="000E116F">
        <w:t xml:space="preserve">The </w:t>
      </w:r>
      <w:r w:rsidR="008B7876" w:rsidRPr="000E116F">
        <w:t xml:space="preserve">estimated </w:t>
      </w:r>
      <w:r w:rsidRPr="000E116F">
        <w:t xml:space="preserve">trend </w:t>
      </w:r>
      <w:r w:rsidR="008B7876" w:rsidRPr="000E116F">
        <w:t xml:space="preserve">from this biology DFA model </w:t>
      </w:r>
      <w:r w:rsidRPr="000E116F">
        <w:t xml:space="preserve">demonstrates a potential shift in community state in </w:t>
      </w:r>
      <w:r w:rsidR="00887A62" w:rsidRPr="000E116F">
        <w:t>the mid</w:t>
      </w:r>
      <w:r w:rsidR="00DA4875" w:rsidRPr="000E116F">
        <w:t>-</w:t>
      </w:r>
      <w:r w:rsidRPr="000E116F">
        <w:t xml:space="preserve">1960s, although there is </w:t>
      </w:r>
      <w:r w:rsidR="00B77DDF" w:rsidRPr="000E116F">
        <w:t>considerable</w:t>
      </w:r>
      <w:r w:rsidRPr="000E116F">
        <w:t xml:space="preserve"> uncertainty around the trend during this </w:t>
      </w:r>
      <w:r w:rsidR="00B77DDF" w:rsidRPr="000E116F">
        <w:t xml:space="preserve">early portion of the time series, </w:t>
      </w:r>
      <w:r w:rsidRPr="000E116F">
        <w:t xml:space="preserve">likely due to the limited number of </w:t>
      </w:r>
      <w:r w:rsidR="00B77DDF" w:rsidRPr="000E116F">
        <w:t>observations</w:t>
      </w:r>
      <w:r w:rsidRPr="000E116F">
        <w:t xml:space="preserve"> </w:t>
      </w:r>
      <w:r w:rsidR="00B239A5">
        <w:t xml:space="preserve">(ichthyoplankton only) </w:t>
      </w:r>
      <w:r w:rsidRPr="000E116F">
        <w:t>pre-dating the 1970s</w:t>
      </w:r>
      <w:r w:rsidR="0068605C" w:rsidRPr="000E116F">
        <w:t xml:space="preserve"> </w:t>
      </w:r>
      <w:r w:rsidRPr="000E116F">
        <w:t>(Fig. 4a</w:t>
      </w:r>
      <w:r w:rsidR="009D2E30">
        <w:t xml:space="preserve">, </w:t>
      </w:r>
      <w:r w:rsidR="00DA771F">
        <w:t xml:space="preserve">S1 </w:t>
      </w:r>
      <w:r w:rsidR="00703709">
        <w:t>Fig.</w:t>
      </w:r>
      <w:r w:rsidRPr="000E116F">
        <w:t xml:space="preserve">). </w:t>
      </w:r>
      <w:commentRangeStart w:id="123"/>
      <w:r w:rsidR="00E2396F">
        <w:t xml:space="preserve">Similarly, the limited number of </w:t>
      </w:r>
      <w:r w:rsidR="004E7A41">
        <w:t xml:space="preserve">biological </w:t>
      </w:r>
      <w:r w:rsidR="00E2396F">
        <w:t>time series and missing sampling years in the late 1960s and 1970s</w:t>
      </w:r>
      <w:r w:rsidR="004E7A41">
        <w:t xml:space="preserve">, and the </w:t>
      </w:r>
      <w:r w:rsidR="00F7339C">
        <w:t>lack</w:t>
      </w:r>
      <w:r w:rsidR="004E7A41">
        <w:t xml:space="preserve"> of </w:t>
      </w:r>
      <w:r w:rsidR="004E7A41">
        <w:lastRenderedPageBreak/>
        <w:t xml:space="preserve">climate </w:t>
      </w:r>
      <w:r w:rsidR="00F7339C">
        <w:t xml:space="preserve">outputs from ROMS prior to </w:t>
      </w:r>
      <w:r w:rsidR="004E7A41">
        <w:t xml:space="preserve">1980, </w:t>
      </w:r>
      <w:r w:rsidR="00E2396F">
        <w:t xml:space="preserve">make it difficult to </w:t>
      </w:r>
      <w:r w:rsidR="004E7A41">
        <w:t>detect</w:t>
      </w:r>
      <w:r w:rsidR="00E2396F">
        <w:t xml:space="preserve"> a </w:t>
      </w:r>
      <w:r w:rsidR="004E7A41">
        <w:t xml:space="preserve">documented </w:t>
      </w:r>
      <w:r w:rsidR="00E2396F">
        <w:t xml:space="preserve">transition </w:t>
      </w:r>
      <w:r w:rsidR="004E7A41">
        <w:t xml:space="preserve">that </w:t>
      </w:r>
      <w:r w:rsidR="00E2396F">
        <w:t>happen</w:t>
      </w:r>
      <w:r w:rsidR="004E7A41">
        <w:t xml:space="preserve">ed </w:t>
      </w:r>
      <w:r w:rsidR="00E2396F">
        <w:t>in the mid-1970s (</w:t>
      </w:r>
      <w:r w:rsidR="00DA771F">
        <w:t xml:space="preserve">S1 </w:t>
      </w:r>
      <w:r w:rsidR="00E2396F">
        <w:t>Fig.</w:t>
      </w:r>
      <w:r w:rsidR="004E7A41">
        <w:t>, see discussion</w:t>
      </w:r>
      <w:r w:rsidR="00E2396F">
        <w:t>)</w:t>
      </w:r>
      <w:r w:rsidR="004E7A41">
        <w:t xml:space="preserve">. </w:t>
      </w:r>
      <w:commentRangeEnd w:id="123"/>
      <w:r w:rsidR="00E12AD1">
        <w:rPr>
          <w:rStyle w:val="CommentReference"/>
          <w:rFonts w:asciiTheme="minorHAnsi" w:eastAsiaTheme="minorHAnsi" w:hAnsiTheme="minorHAnsi" w:cstheme="minorBidi"/>
        </w:rPr>
        <w:commentReference w:id="123"/>
      </w:r>
      <w:r w:rsidRPr="000E116F">
        <w:t xml:space="preserve">The community state appears to be relatively stable from the </w:t>
      </w:r>
      <w:r w:rsidR="00E2396F">
        <w:t xml:space="preserve">late </w:t>
      </w:r>
      <w:r w:rsidRPr="000E116F">
        <w:t>1970s through the early 2000s, and the trend reach</w:t>
      </w:r>
      <w:r w:rsidR="00DA4875" w:rsidRPr="000E116F">
        <w:t>ed</w:t>
      </w:r>
      <w:r w:rsidRPr="000E116F">
        <w:t xml:space="preserve"> </w:t>
      </w:r>
      <w:r w:rsidR="00DA4875" w:rsidRPr="000E116F">
        <w:t>a</w:t>
      </w:r>
      <w:r w:rsidRPr="000E116F">
        <w:t xml:space="preserve"> peak around 2013</w:t>
      </w:r>
      <w:r w:rsidR="009D2E30">
        <w:rPr>
          <w:rFonts w:ascii="Times" w:hAnsi="Times"/>
        </w:rPr>
        <w:t>–</w:t>
      </w:r>
      <w:r w:rsidRPr="000E116F">
        <w:t xml:space="preserve">2015. </w:t>
      </w:r>
      <w:r w:rsidR="00B77DDF" w:rsidRPr="000E116F">
        <w:t>E</w:t>
      </w:r>
      <w:r w:rsidRPr="000E116F">
        <w:t>vidence of a community shift early in the time series is supported by our regime detection analysis</w:t>
      </w:r>
      <w:r w:rsidR="009D2E30">
        <w:t>,</w:t>
      </w:r>
      <w:r w:rsidRPr="000E116F">
        <w:t xml:space="preserve"> which demonstrated that a two-state model best</w:t>
      </w:r>
      <w:r w:rsidRPr="000E116F">
        <w:rPr>
          <w:rFonts w:cs="Arial"/>
        </w:rPr>
        <w:t xml:space="preserve"> described the latent trend (LOOIC: one-state = 216.4, two-state = 11.8, three-state = 41.8, Fig. 3). </w:t>
      </w:r>
      <w:r w:rsidR="00534FD2" w:rsidRPr="00534FD2">
        <w:rPr>
          <w:color w:val="222222"/>
          <w:shd w:val="clear" w:color="auto" w:fill="FFFFFF"/>
        </w:rPr>
        <w:t xml:space="preserve">This shift coincides with a strong increase in the abundance of a few species during that period, including eared </w:t>
      </w:r>
      <w:proofErr w:type="spellStart"/>
      <w:r w:rsidR="00534FD2" w:rsidRPr="00534FD2">
        <w:rPr>
          <w:color w:val="222222"/>
          <w:shd w:val="clear" w:color="auto" w:fill="FFFFFF"/>
        </w:rPr>
        <w:t>blacksmelt</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Lipolagus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ochotensis</w:t>
      </w:r>
      <w:proofErr w:type="spellEnd"/>
      <w:r w:rsidR="00534FD2" w:rsidRPr="00534FD2">
        <w:rPr>
          <w:color w:val="222222"/>
          <w:shd w:val="clear" w:color="auto" w:fill="FFFFFF"/>
        </w:rPr>
        <w:t xml:space="preserve">), slender </w:t>
      </w:r>
      <w:proofErr w:type="spellStart"/>
      <w:r w:rsidR="00534FD2" w:rsidRPr="00534FD2">
        <w:rPr>
          <w:color w:val="222222"/>
          <w:shd w:val="clear" w:color="auto" w:fill="FFFFFF"/>
        </w:rPr>
        <w:t>blacksmelt</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Bathylagus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pacificus</w:t>
      </w:r>
      <w:proofErr w:type="spellEnd"/>
      <w:r w:rsidR="00534FD2" w:rsidRPr="00534FD2">
        <w:rPr>
          <w:color w:val="222222"/>
          <w:shd w:val="clear" w:color="auto" w:fill="FFFFFF"/>
        </w:rPr>
        <w:t xml:space="preserve">), northern </w:t>
      </w:r>
      <w:proofErr w:type="spellStart"/>
      <w:r w:rsidR="00534FD2" w:rsidRPr="00534FD2">
        <w:rPr>
          <w:color w:val="222222"/>
          <w:shd w:val="clear" w:color="auto" w:fill="FFFFFF"/>
        </w:rPr>
        <w:t>lampfish</w:t>
      </w:r>
      <w:proofErr w:type="spellEnd"/>
      <w:r w:rsidR="00534FD2" w:rsidRPr="00534FD2">
        <w:rPr>
          <w:color w:val="222222"/>
          <w:shd w:val="clear" w:color="auto" w:fill="FFFFFF"/>
        </w:rPr>
        <w:t xml:space="preserve"> (</w:t>
      </w:r>
      <w:proofErr w:type="spellStart"/>
      <w:r w:rsidR="00534FD2" w:rsidRPr="00534FD2">
        <w:rPr>
          <w:i/>
          <w:iCs/>
          <w:color w:val="222222"/>
          <w:shd w:val="clear" w:color="auto" w:fill="FFFFFF"/>
        </w:rPr>
        <w:t>Stenobrachius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leucopsarus</w:t>
      </w:r>
      <w:proofErr w:type="spellEnd"/>
      <w:r w:rsidR="00534FD2" w:rsidRPr="00534FD2">
        <w:rPr>
          <w:color w:val="222222"/>
          <w:shd w:val="clear" w:color="auto" w:fill="FFFFFF"/>
        </w:rPr>
        <w:t xml:space="preserve">), </w:t>
      </w:r>
      <w:ins w:id="124" w:author="Mary Hunsicker" w:date="2021-11-23T14:12:00Z">
        <w:r w:rsidR="001E337E">
          <w:rPr>
            <w:color w:val="222222"/>
            <w:shd w:val="clear" w:color="auto" w:fill="FFFFFF"/>
          </w:rPr>
          <w:t xml:space="preserve">which are cool water associated </w:t>
        </w:r>
      </w:ins>
      <w:ins w:id="125" w:author="Mary Hunsicker" w:date="2021-11-23T14:13:00Z">
        <w:r w:rsidR="001E337E">
          <w:rPr>
            <w:color w:val="222222"/>
            <w:shd w:val="clear" w:color="auto" w:fill="FFFFFF"/>
          </w:rPr>
          <w:t xml:space="preserve">mesopelagic </w:t>
        </w:r>
      </w:ins>
      <w:ins w:id="126" w:author="Mary Hunsicker" w:date="2021-11-23T14:12:00Z">
        <w:r w:rsidR="001E337E">
          <w:rPr>
            <w:color w:val="222222"/>
            <w:shd w:val="clear" w:color="auto" w:fill="FFFFFF"/>
          </w:rPr>
          <w:t xml:space="preserve">species, </w:t>
        </w:r>
      </w:ins>
      <w:r w:rsidR="00534FD2" w:rsidRPr="00534FD2">
        <w:rPr>
          <w:color w:val="222222"/>
          <w:shd w:val="clear" w:color="auto" w:fill="FFFFFF"/>
        </w:rPr>
        <w:t>as well as a rise in northern anchovy (</w:t>
      </w:r>
      <w:proofErr w:type="spellStart"/>
      <w:r w:rsidR="00534FD2" w:rsidRPr="00534FD2">
        <w:rPr>
          <w:i/>
          <w:iCs/>
          <w:color w:val="222222"/>
          <w:shd w:val="clear" w:color="auto" w:fill="FFFFFF"/>
        </w:rPr>
        <w:t>Engraulis</w:t>
      </w:r>
      <w:proofErr w:type="spellEnd"/>
      <w:r w:rsidR="00534FD2" w:rsidRPr="00534FD2">
        <w:rPr>
          <w:i/>
          <w:iCs/>
          <w:color w:val="222222"/>
          <w:shd w:val="clear" w:color="auto" w:fill="FFFFFF"/>
        </w:rPr>
        <w:t xml:space="preserve"> </w:t>
      </w:r>
      <w:proofErr w:type="spellStart"/>
      <w:r w:rsidR="00534FD2" w:rsidRPr="00534FD2">
        <w:rPr>
          <w:i/>
          <w:iCs/>
          <w:color w:val="222222"/>
          <w:shd w:val="clear" w:color="auto" w:fill="FFFFFF"/>
        </w:rPr>
        <w:t>mordax</w:t>
      </w:r>
      <w:proofErr w:type="spellEnd"/>
      <w:r w:rsidR="00534FD2" w:rsidRPr="00534FD2">
        <w:rPr>
          <w:color w:val="222222"/>
          <w:shd w:val="clear" w:color="auto" w:fill="FFFFFF"/>
        </w:rPr>
        <w:t>) abundance prior to the shift (S1 Fig.). </w:t>
      </w:r>
      <w:r w:rsidR="00DD1219">
        <w:rPr>
          <w:rFonts w:cs="Arial"/>
        </w:rPr>
        <w:t xml:space="preserve">Our </w:t>
      </w:r>
      <w:r w:rsidRPr="000E116F">
        <w:rPr>
          <w:rFonts w:cs="Arial"/>
        </w:rPr>
        <w:t>analysis</w:t>
      </w:r>
      <w:r w:rsidR="00534FD2">
        <w:rPr>
          <w:rFonts w:cs="Arial"/>
        </w:rPr>
        <w:t xml:space="preserve"> </w:t>
      </w:r>
      <w:r w:rsidRPr="000E116F">
        <w:rPr>
          <w:rFonts w:cs="Arial"/>
        </w:rPr>
        <w:t xml:space="preserve">does not document a shift to a novel community state in response to the recent marine heatwave. </w:t>
      </w:r>
    </w:p>
    <w:p w14:paraId="4936687C" w14:textId="4D178373" w:rsidR="00534FD2" w:rsidRPr="00534FD2" w:rsidRDefault="00472D9F" w:rsidP="00534FD2">
      <w:pPr>
        <w:spacing w:line="480" w:lineRule="auto"/>
        <w:ind w:firstLine="720"/>
        <w:rPr>
          <w:color w:val="000000" w:themeColor="text1"/>
        </w:rPr>
      </w:pPr>
      <w:r w:rsidRPr="000E116F">
        <w:rPr>
          <w:rFonts w:cs="Arial"/>
        </w:rPr>
        <w:t>While this model provided slight support for heavy-tailed Student-t deviations in the latent trend</w:t>
      </w:r>
      <w:r w:rsidR="009B61A3" w:rsidRPr="000E116F">
        <w:rPr>
          <w:rFonts w:cs="Arial"/>
        </w:rPr>
        <w:t xml:space="preserve"> (</w:t>
      </w:r>
      <w:r w:rsidR="00DA771F">
        <w:rPr>
          <w:rFonts w:cs="Arial"/>
        </w:rPr>
        <w:t>S</w:t>
      </w:r>
      <w:ins w:id="127" w:author="Mary Hunsicker" w:date="2021-11-23T14:14:00Z">
        <w:r w:rsidR="001E337E">
          <w:rPr>
            <w:rFonts w:cs="Arial"/>
          </w:rPr>
          <w:t>3</w:t>
        </w:r>
      </w:ins>
      <w:del w:id="128" w:author="Mary Hunsicker" w:date="2021-11-23T14:14:00Z">
        <w:r w:rsidR="00DA771F" w:rsidDel="001E337E">
          <w:rPr>
            <w:rFonts w:cs="Arial"/>
          </w:rPr>
          <w:delText>2</w:delText>
        </w:r>
      </w:del>
      <w:r w:rsidR="00DA771F">
        <w:rPr>
          <w:rFonts w:cs="Arial"/>
        </w:rPr>
        <w:t xml:space="preserve"> </w:t>
      </w:r>
      <w:r w:rsidR="009B61A3" w:rsidRPr="000E116F">
        <w:rPr>
          <w:rFonts w:cs="Arial"/>
        </w:rPr>
        <w:t>Fig.)</w:t>
      </w:r>
      <w:r w:rsidR="0093154E" w:rsidRPr="000E116F">
        <w:rPr>
          <w:rFonts w:cs="Arial"/>
        </w:rPr>
        <w:t xml:space="preserve">, we did not detect any </w:t>
      </w:r>
      <w:r w:rsidR="0073006A">
        <w:rPr>
          <w:rFonts w:cs="Arial"/>
        </w:rPr>
        <w:t>black swan</w:t>
      </w:r>
      <w:r w:rsidR="0073006A" w:rsidRPr="000E116F">
        <w:rPr>
          <w:rFonts w:cs="Arial"/>
        </w:rPr>
        <w:t xml:space="preserve"> </w:t>
      </w:r>
      <w:r w:rsidR="0093154E" w:rsidRPr="000E116F">
        <w:rPr>
          <w:rFonts w:cs="Arial"/>
        </w:rPr>
        <w:t>events in the community state</w:t>
      </w:r>
      <w:r w:rsidR="00910C08" w:rsidRPr="000E116F">
        <w:rPr>
          <w:rFonts w:cs="Arial"/>
        </w:rPr>
        <w:t>.</w:t>
      </w:r>
      <w:r w:rsidR="00A035E1" w:rsidRPr="000E116F">
        <w:rPr>
          <w:rFonts w:cs="Arial"/>
        </w:rPr>
        <w:t xml:space="preserve"> </w:t>
      </w:r>
      <w:r w:rsidR="00A3240F" w:rsidRPr="00A3240F">
        <w:t xml:space="preserve">We note that the </w:t>
      </w:r>
      <w:r w:rsidR="00A3240F" w:rsidRPr="00A3240F">
        <w:rPr>
          <w:rStyle w:val="CommentReference"/>
          <w:sz w:val="24"/>
          <w:szCs w:val="24"/>
        </w:rPr>
        <w:t>community response to</w:t>
      </w:r>
      <w:r w:rsidR="00A035E1" w:rsidRPr="00A3240F">
        <w:rPr>
          <w:rStyle w:val="CommentReference"/>
          <w:sz w:val="24"/>
          <w:szCs w:val="24"/>
        </w:rPr>
        <w:t xml:space="preserve"> two </w:t>
      </w:r>
      <w:r w:rsidR="000E116F" w:rsidRPr="00A3240F">
        <w:rPr>
          <w:rStyle w:val="CommentReference"/>
          <w:sz w:val="24"/>
          <w:szCs w:val="24"/>
        </w:rPr>
        <w:t>strong</w:t>
      </w:r>
      <w:r w:rsidR="00A035E1" w:rsidRPr="00A3240F">
        <w:rPr>
          <w:rStyle w:val="CommentReference"/>
          <w:sz w:val="24"/>
          <w:szCs w:val="24"/>
        </w:rPr>
        <w:t xml:space="preserve"> El Nino events (</w:t>
      </w:r>
      <w:r w:rsidR="00A3240F">
        <w:rPr>
          <w:rStyle w:val="CommentReference"/>
          <w:sz w:val="24"/>
          <w:szCs w:val="24"/>
        </w:rPr>
        <w:t>19</w:t>
      </w:r>
      <w:r w:rsidR="00A035E1" w:rsidRPr="00A3240F">
        <w:rPr>
          <w:rStyle w:val="CommentReference"/>
          <w:sz w:val="24"/>
          <w:szCs w:val="24"/>
        </w:rPr>
        <w:t>82</w:t>
      </w:r>
      <w:r w:rsidR="0073006A">
        <w:rPr>
          <w:rStyle w:val="CommentReference"/>
          <w:sz w:val="24"/>
          <w:szCs w:val="24"/>
        </w:rPr>
        <w:t>–19</w:t>
      </w:r>
      <w:r w:rsidR="00A035E1" w:rsidRPr="00A3240F">
        <w:rPr>
          <w:rStyle w:val="CommentReference"/>
          <w:sz w:val="24"/>
          <w:szCs w:val="24"/>
        </w:rPr>
        <w:t xml:space="preserve">83 and </w:t>
      </w:r>
      <w:r w:rsidR="00A3240F">
        <w:rPr>
          <w:rStyle w:val="CommentReference"/>
          <w:sz w:val="24"/>
          <w:szCs w:val="24"/>
        </w:rPr>
        <w:t>19</w:t>
      </w:r>
      <w:r w:rsidR="00A035E1" w:rsidRPr="00A3240F">
        <w:rPr>
          <w:rStyle w:val="CommentReference"/>
          <w:sz w:val="24"/>
          <w:szCs w:val="24"/>
        </w:rPr>
        <w:t>97</w:t>
      </w:r>
      <w:r w:rsidR="0073006A">
        <w:rPr>
          <w:rStyle w:val="CommentReference"/>
          <w:sz w:val="24"/>
          <w:szCs w:val="24"/>
        </w:rPr>
        <w:t>–19</w:t>
      </w:r>
      <w:r w:rsidR="00A035E1" w:rsidRPr="00A3240F">
        <w:rPr>
          <w:rStyle w:val="CommentReference"/>
          <w:sz w:val="24"/>
          <w:szCs w:val="24"/>
        </w:rPr>
        <w:t xml:space="preserve">98) and </w:t>
      </w:r>
      <w:r w:rsidR="00A3240F">
        <w:rPr>
          <w:rStyle w:val="CommentReference"/>
          <w:sz w:val="24"/>
          <w:szCs w:val="24"/>
        </w:rPr>
        <w:t xml:space="preserve">to </w:t>
      </w:r>
      <w:r w:rsidR="00A3240F" w:rsidRPr="00A3240F">
        <w:t xml:space="preserve">unusually low productivity conditions </w:t>
      </w:r>
      <w:r w:rsidR="00A3240F">
        <w:t>(</w:t>
      </w:r>
      <w:r w:rsidR="00A3240F" w:rsidRPr="00A3240F">
        <w:t>2005</w:t>
      </w:r>
      <w:r w:rsidR="00A3240F">
        <w:t xml:space="preserve">) </w:t>
      </w:r>
      <w:r w:rsidR="00C92A0E">
        <w:t xml:space="preserve">in the central CCE </w:t>
      </w:r>
      <w:r w:rsidR="00A3240F" w:rsidRPr="00A3240F">
        <w:rPr>
          <w:rStyle w:val="CommentReference"/>
          <w:sz w:val="24"/>
          <w:szCs w:val="24"/>
        </w:rPr>
        <w:t>appear</w:t>
      </w:r>
      <w:r w:rsidR="00A035E1" w:rsidRPr="00A3240F">
        <w:rPr>
          <w:rStyle w:val="CommentReference"/>
          <w:sz w:val="24"/>
          <w:szCs w:val="24"/>
        </w:rPr>
        <w:t xml:space="preserve"> </w:t>
      </w:r>
      <w:r w:rsidR="00A3240F" w:rsidRPr="00A3240F">
        <w:rPr>
          <w:rStyle w:val="CommentReference"/>
          <w:sz w:val="24"/>
          <w:szCs w:val="24"/>
        </w:rPr>
        <w:t xml:space="preserve">similar in </w:t>
      </w:r>
      <w:r w:rsidR="00A035E1" w:rsidRPr="00A3240F">
        <w:rPr>
          <w:rStyle w:val="CommentReference"/>
          <w:sz w:val="24"/>
          <w:szCs w:val="24"/>
        </w:rPr>
        <w:t xml:space="preserve">magnitude and duration </w:t>
      </w:r>
      <w:r w:rsidR="000C0CBA">
        <w:rPr>
          <w:rStyle w:val="CommentReference"/>
          <w:sz w:val="24"/>
          <w:szCs w:val="24"/>
        </w:rPr>
        <w:t xml:space="preserve">to the response to the </w:t>
      </w:r>
      <w:r w:rsidR="00A3240F" w:rsidRPr="00A3240F">
        <w:rPr>
          <w:rStyle w:val="CommentReference"/>
          <w:sz w:val="24"/>
          <w:szCs w:val="24"/>
        </w:rPr>
        <w:t>2014-2016 marine heatwave</w:t>
      </w:r>
      <w:r w:rsidR="00A3240F">
        <w:rPr>
          <w:rStyle w:val="CommentReference"/>
          <w:sz w:val="24"/>
          <w:szCs w:val="24"/>
        </w:rPr>
        <w:t xml:space="preserve">, </w:t>
      </w:r>
      <w:r w:rsidR="00A035E1" w:rsidRPr="00A3240F">
        <w:rPr>
          <w:rStyle w:val="CommentReference"/>
          <w:sz w:val="24"/>
          <w:szCs w:val="24"/>
        </w:rPr>
        <w:t xml:space="preserve">although the </w:t>
      </w:r>
      <w:r w:rsidR="0051379A">
        <w:rPr>
          <w:rStyle w:val="CommentReference"/>
          <w:sz w:val="24"/>
          <w:szCs w:val="24"/>
        </w:rPr>
        <w:t>direction</w:t>
      </w:r>
      <w:r w:rsidR="00C85C2C">
        <w:rPr>
          <w:rStyle w:val="CommentReference"/>
          <w:sz w:val="24"/>
          <w:szCs w:val="24"/>
        </w:rPr>
        <w:t>s</w:t>
      </w:r>
      <w:r w:rsidR="00A035E1" w:rsidRPr="00A3240F">
        <w:rPr>
          <w:rStyle w:val="CommentReference"/>
          <w:sz w:val="24"/>
          <w:szCs w:val="24"/>
        </w:rPr>
        <w:t xml:space="preserve"> </w:t>
      </w:r>
      <w:r w:rsidR="00A3240F">
        <w:rPr>
          <w:rStyle w:val="CommentReference"/>
          <w:sz w:val="24"/>
          <w:szCs w:val="24"/>
        </w:rPr>
        <w:t>of the response</w:t>
      </w:r>
      <w:r w:rsidR="0051379A">
        <w:rPr>
          <w:rStyle w:val="CommentReference"/>
          <w:sz w:val="24"/>
          <w:szCs w:val="24"/>
        </w:rPr>
        <w:t>s</w:t>
      </w:r>
      <w:r w:rsidR="00A3240F">
        <w:rPr>
          <w:rStyle w:val="CommentReference"/>
          <w:sz w:val="24"/>
          <w:szCs w:val="24"/>
        </w:rPr>
        <w:t xml:space="preserve"> </w:t>
      </w:r>
      <w:r w:rsidR="00C85C2C">
        <w:rPr>
          <w:rStyle w:val="CommentReference"/>
          <w:sz w:val="24"/>
          <w:szCs w:val="24"/>
        </w:rPr>
        <w:t>were</w:t>
      </w:r>
      <w:r w:rsidR="0051379A">
        <w:rPr>
          <w:rStyle w:val="CommentReference"/>
          <w:sz w:val="24"/>
          <w:szCs w:val="24"/>
        </w:rPr>
        <w:t xml:space="preserve"> opposite</w:t>
      </w:r>
      <w:r w:rsidR="00A3240F">
        <w:rPr>
          <w:rStyle w:val="CommentReference"/>
          <w:sz w:val="24"/>
          <w:szCs w:val="24"/>
        </w:rPr>
        <w:t xml:space="preserve"> (</w:t>
      </w:r>
      <w:r w:rsidR="00A3240F" w:rsidRPr="00A3240F">
        <w:rPr>
          <w:rStyle w:val="CommentReference"/>
          <w:sz w:val="24"/>
          <w:szCs w:val="24"/>
        </w:rPr>
        <w:t>Fig</w:t>
      </w:r>
      <w:r w:rsidR="00A3240F">
        <w:rPr>
          <w:rStyle w:val="CommentReference"/>
          <w:sz w:val="24"/>
          <w:szCs w:val="24"/>
        </w:rPr>
        <w:t>.</w:t>
      </w:r>
      <w:r w:rsidR="00A3240F" w:rsidRPr="00A3240F">
        <w:rPr>
          <w:rStyle w:val="CommentReference"/>
          <w:sz w:val="24"/>
          <w:szCs w:val="24"/>
        </w:rPr>
        <w:t xml:space="preserve"> 4</w:t>
      </w:r>
      <w:r w:rsidR="004051AA">
        <w:rPr>
          <w:rStyle w:val="CommentReference"/>
          <w:sz w:val="24"/>
          <w:szCs w:val="24"/>
        </w:rPr>
        <w:t>a</w:t>
      </w:r>
      <w:r w:rsidR="00A3240F">
        <w:rPr>
          <w:rStyle w:val="CommentReference"/>
          <w:sz w:val="24"/>
          <w:szCs w:val="24"/>
        </w:rPr>
        <w:t>)</w:t>
      </w:r>
      <w:r w:rsidR="00A035E1" w:rsidRPr="00A3240F">
        <w:rPr>
          <w:rStyle w:val="CommentReference"/>
          <w:sz w:val="24"/>
          <w:szCs w:val="24"/>
        </w:rPr>
        <w:t xml:space="preserve">. </w:t>
      </w:r>
      <w:r w:rsidR="00534FD2" w:rsidRPr="00534FD2">
        <w:rPr>
          <w:color w:val="000000" w:themeColor="text1"/>
          <w:shd w:val="clear" w:color="auto" w:fill="FFFFFF"/>
        </w:rPr>
        <w:t xml:space="preserve">Our regime detection analysis also captured </w:t>
      </w:r>
      <w:r w:rsidR="00534FD2">
        <w:rPr>
          <w:color w:val="000000" w:themeColor="text1"/>
          <w:shd w:val="clear" w:color="auto" w:fill="FFFFFF"/>
        </w:rPr>
        <w:t>the</w:t>
      </w:r>
      <w:r w:rsidR="00534FD2" w:rsidRPr="00534FD2">
        <w:rPr>
          <w:color w:val="000000" w:themeColor="text1"/>
          <w:shd w:val="clear" w:color="auto" w:fill="FFFFFF"/>
        </w:rPr>
        <w:t xml:space="preserve"> change in the central CCE community in the mid to late 2000s (Fig. 3), which may </w:t>
      </w:r>
      <w:r w:rsidR="00534FD2">
        <w:rPr>
          <w:color w:val="000000" w:themeColor="text1"/>
          <w:shd w:val="clear" w:color="auto" w:fill="FFFFFF"/>
        </w:rPr>
        <w:t>be associated with the</w:t>
      </w:r>
      <w:r w:rsidR="00534FD2" w:rsidRPr="00534FD2">
        <w:rPr>
          <w:color w:val="000000" w:themeColor="text1"/>
          <w:shd w:val="clear" w:color="auto" w:fill="FFFFFF"/>
        </w:rPr>
        <w:t xml:space="preserve"> large changes in the reproductive success of multiple seabirds (e.g.</w:t>
      </w:r>
      <w:r w:rsidR="00534FD2">
        <w:rPr>
          <w:color w:val="000000" w:themeColor="text1"/>
          <w:shd w:val="clear" w:color="auto" w:fill="FFFFFF"/>
        </w:rPr>
        <w:t>,</w:t>
      </w:r>
      <w:r w:rsidR="00534FD2" w:rsidRPr="00534FD2">
        <w:rPr>
          <w:color w:val="000000" w:themeColor="text1"/>
          <w:shd w:val="clear" w:color="auto" w:fill="FFFFFF"/>
        </w:rPr>
        <w:t xml:space="preserve"> Cassin’s auklet, common murre, Brandt’s cormorant) and in sea lion pup births</w:t>
      </w:r>
      <w:r w:rsidR="00534FD2">
        <w:rPr>
          <w:color w:val="000000" w:themeColor="text1"/>
          <w:shd w:val="clear" w:color="auto" w:fill="FFFFFF"/>
        </w:rPr>
        <w:t xml:space="preserve"> </w:t>
      </w:r>
      <w:r w:rsidR="00534FD2" w:rsidRPr="00534FD2">
        <w:rPr>
          <w:color w:val="000000" w:themeColor="text1"/>
          <w:shd w:val="clear" w:color="auto" w:fill="FFFFFF"/>
        </w:rPr>
        <w:t xml:space="preserve">around that time (S1 Fig). These taxa may have been impacted by changes in the abundance or availability of important prey items </w:t>
      </w:r>
      <w:r w:rsidR="00534FD2">
        <w:rPr>
          <w:color w:val="000000" w:themeColor="text1"/>
          <w:shd w:val="clear" w:color="auto" w:fill="FFFFFF"/>
        </w:rPr>
        <w:t>resulting from</w:t>
      </w:r>
      <w:r w:rsidR="00534FD2" w:rsidRPr="00534FD2">
        <w:rPr>
          <w:color w:val="000000" w:themeColor="text1"/>
          <w:shd w:val="clear" w:color="auto" w:fill="FFFFFF"/>
        </w:rPr>
        <w:t xml:space="preserve"> </w:t>
      </w:r>
      <w:r w:rsidR="00534FD2" w:rsidRPr="00534FD2">
        <w:rPr>
          <w:color w:val="000000" w:themeColor="text1"/>
          <w:shd w:val="clear" w:color="auto" w:fill="FFFFFF"/>
        </w:rPr>
        <w:lastRenderedPageBreak/>
        <w:t>unproductive ocean conditions in the central CCE in 2005 and the below normal SSTs associated with the 2007-2008 La Ni</w:t>
      </w:r>
      <w:r w:rsidR="00F00E7C">
        <w:rPr>
          <w:color w:val="000000" w:themeColor="text1"/>
          <w:shd w:val="clear" w:color="auto" w:fill="FFFFFF"/>
        </w:rPr>
        <w:t>n</w:t>
      </w:r>
      <w:r w:rsidR="00534FD2" w:rsidRPr="00534FD2">
        <w:rPr>
          <w:color w:val="000000" w:themeColor="text1"/>
          <w:shd w:val="clear" w:color="auto" w:fill="FFFFFF"/>
        </w:rPr>
        <w:t>a Event (</w:t>
      </w:r>
      <w:proofErr w:type="spellStart"/>
      <w:r w:rsidR="00534FD2" w:rsidRPr="00534FD2">
        <w:rPr>
          <w:color w:val="000000" w:themeColor="text1"/>
          <w:shd w:val="clear" w:color="auto" w:fill="FFFFFF"/>
        </w:rPr>
        <w:t>McClatchie</w:t>
      </w:r>
      <w:proofErr w:type="spellEnd"/>
      <w:r w:rsidR="00534FD2" w:rsidRPr="00534FD2">
        <w:rPr>
          <w:color w:val="000000" w:themeColor="text1"/>
          <w:shd w:val="clear" w:color="auto" w:fill="FFFFFF"/>
        </w:rPr>
        <w:t xml:space="preserve"> et al. 2008, 2009, </w:t>
      </w:r>
      <w:proofErr w:type="spellStart"/>
      <w:r w:rsidR="00534FD2" w:rsidRPr="00534FD2">
        <w:rPr>
          <w:color w:val="000000" w:themeColor="text1"/>
          <w:shd w:val="clear" w:color="auto" w:fill="FFFFFF"/>
        </w:rPr>
        <w:t>Bjorkstedt</w:t>
      </w:r>
      <w:proofErr w:type="spellEnd"/>
      <w:r w:rsidR="00534FD2" w:rsidRPr="00534FD2">
        <w:rPr>
          <w:color w:val="000000" w:themeColor="text1"/>
          <w:shd w:val="clear" w:color="auto" w:fill="FFFFFF"/>
        </w:rPr>
        <w:t xml:space="preserve"> et al. 2010).</w:t>
      </w:r>
    </w:p>
    <w:p w14:paraId="42A1FBD3" w14:textId="47533F5A" w:rsidR="0093154E" w:rsidRPr="00534FD2" w:rsidRDefault="0093154E" w:rsidP="00534FD2">
      <w:pPr>
        <w:spacing w:line="480" w:lineRule="auto"/>
        <w:ind w:firstLine="720"/>
      </w:pPr>
    </w:p>
    <w:p w14:paraId="5B46B07B" w14:textId="535C761F" w:rsidR="0093154E" w:rsidRPr="002A76F4" w:rsidRDefault="00173268" w:rsidP="00A612C8">
      <w:pPr>
        <w:spacing w:line="480" w:lineRule="auto"/>
        <w:rPr>
          <w:rFonts w:ascii="Times" w:hAnsi="Times" w:cs="Arial"/>
        </w:rPr>
      </w:pPr>
      <w:r>
        <w:rPr>
          <w:rFonts w:ascii="Times" w:hAnsi="Times" w:cs="Arial"/>
          <w:i/>
          <w:color w:val="000000"/>
        </w:rPr>
        <w:t>F</w:t>
      </w:r>
      <w:r w:rsidR="0093154E">
        <w:rPr>
          <w:rFonts w:ascii="Times" w:hAnsi="Times" w:cs="Arial"/>
          <w:i/>
          <w:color w:val="000000"/>
        </w:rPr>
        <w:t>orecast</w:t>
      </w:r>
      <w:r>
        <w:rPr>
          <w:rFonts w:ascii="Times" w:hAnsi="Times" w:cs="Arial"/>
          <w:i/>
          <w:color w:val="000000"/>
        </w:rPr>
        <w:t xml:space="preserve"> of community state</w:t>
      </w:r>
    </w:p>
    <w:p w14:paraId="41ED4EED" w14:textId="41CF5B25" w:rsidR="0093154E" w:rsidRDefault="0026798C" w:rsidP="00A612C8">
      <w:pPr>
        <w:spacing w:line="480" w:lineRule="auto"/>
        <w:rPr>
          <w:color w:val="000000"/>
        </w:rPr>
      </w:pPr>
      <w:r>
        <w:rPr>
          <w:rFonts w:ascii="Times" w:hAnsi="Times" w:cs="Arial"/>
          <w:iCs/>
        </w:rPr>
        <w:t xml:space="preserve">In comparing models of the biological response with and without </w:t>
      </w:r>
      <w:r w:rsidR="00DA4875">
        <w:rPr>
          <w:rFonts w:ascii="Times" w:hAnsi="Times" w:cs="Arial"/>
          <w:iCs/>
        </w:rPr>
        <w:t xml:space="preserve">climate </w:t>
      </w:r>
      <w:r>
        <w:rPr>
          <w:rFonts w:ascii="Times" w:hAnsi="Times" w:cs="Arial"/>
          <w:iCs/>
        </w:rPr>
        <w:t>covariates, we found that s</w:t>
      </w:r>
      <w:r w:rsidR="0093154E">
        <w:rPr>
          <w:rFonts w:ascii="Times" w:hAnsi="Times" w:cs="Arial"/>
          <w:iCs/>
        </w:rPr>
        <w:t xml:space="preserve">everal biology models </w:t>
      </w:r>
      <w:r>
        <w:rPr>
          <w:rFonts w:ascii="Times" w:hAnsi="Times" w:cs="Arial"/>
          <w:iCs/>
        </w:rPr>
        <w:t xml:space="preserve">with climate predictors </w:t>
      </w:r>
      <w:r w:rsidR="0093154E">
        <w:rPr>
          <w:rFonts w:ascii="Times" w:hAnsi="Times" w:cs="Arial"/>
          <w:iCs/>
        </w:rPr>
        <w:t xml:space="preserve">outperformed the biology models that did not include </w:t>
      </w:r>
      <w:r>
        <w:rPr>
          <w:rFonts w:ascii="Times" w:hAnsi="Times" w:cs="Arial"/>
          <w:iCs/>
        </w:rPr>
        <w:t>covariates</w:t>
      </w:r>
      <w:r w:rsidR="0093154E">
        <w:rPr>
          <w:rFonts w:ascii="Times" w:hAnsi="Times" w:cs="Arial"/>
          <w:iCs/>
        </w:rPr>
        <w:t xml:space="preserve"> (</w:t>
      </w:r>
      <w:r w:rsidR="00DA771F">
        <w:rPr>
          <w:rFonts w:ascii="Times" w:hAnsi="Times" w:cs="Arial"/>
          <w:iCs/>
        </w:rPr>
        <w:t xml:space="preserve">S2 </w:t>
      </w:r>
      <w:r w:rsidR="0093154E">
        <w:rPr>
          <w:rFonts w:ascii="Times" w:hAnsi="Times" w:cs="Arial"/>
          <w:iCs/>
        </w:rPr>
        <w:t>Table</w:t>
      </w:r>
      <w:r w:rsidR="00DA771F">
        <w:rPr>
          <w:rFonts w:ascii="Times" w:hAnsi="Times" w:cs="Arial"/>
          <w:iCs/>
        </w:rPr>
        <w:t>)</w:t>
      </w:r>
      <w:r w:rsidR="0093154E">
        <w:rPr>
          <w:rFonts w:ascii="Times" w:hAnsi="Times" w:cs="Arial"/>
          <w:iCs/>
        </w:rPr>
        <w:t xml:space="preserve">. The </w:t>
      </w:r>
      <w:r w:rsidR="001B3217">
        <w:rPr>
          <w:rFonts w:ascii="Times" w:hAnsi="Times" w:cs="Arial"/>
          <w:iCs/>
        </w:rPr>
        <w:t xml:space="preserve">climate covariate resulting in the best future predictions of community state was </w:t>
      </w:r>
      <w:r w:rsidR="004051AA">
        <w:rPr>
          <w:rFonts w:ascii="Times" w:hAnsi="Times" w:cs="Arial"/>
          <w:color w:val="000000"/>
        </w:rPr>
        <w:t>BEUTI</w:t>
      </w:r>
      <w:r w:rsidR="00B87FCF">
        <w:rPr>
          <w:rFonts w:ascii="Times" w:hAnsi="Times" w:cs="Arial"/>
          <w:color w:val="000000"/>
        </w:rPr>
        <w:t xml:space="preserve"> (central region)</w:t>
      </w:r>
      <w:r w:rsidR="0093154E">
        <w:t>, followed by CUTI</w:t>
      </w:r>
      <w:r w:rsidR="00B87FCF">
        <w:t xml:space="preserve"> </w:t>
      </w:r>
      <w:r w:rsidR="00B87FCF">
        <w:rPr>
          <w:rFonts w:ascii="Times" w:hAnsi="Times" w:cs="Arial"/>
          <w:color w:val="000000"/>
        </w:rPr>
        <w:t>(central region)</w:t>
      </w:r>
      <w:r w:rsidR="004051AA">
        <w:t xml:space="preserve"> </w:t>
      </w:r>
      <w:r w:rsidR="0093154E">
        <w:rPr>
          <w:rFonts w:ascii="Times" w:hAnsi="Times" w:cs="Arial"/>
          <w:iCs/>
        </w:rPr>
        <w:t>(Table 2</w:t>
      </w:r>
      <w:r w:rsidR="004051AA">
        <w:rPr>
          <w:rFonts w:ascii="Times" w:hAnsi="Times" w:cs="Arial"/>
          <w:iCs/>
        </w:rPr>
        <w:t xml:space="preserve">, see </w:t>
      </w:r>
      <w:r w:rsidR="00DA771F">
        <w:rPr>
          <w:rFonts w:ascii="Times" w:hAnsi="Times" w:cs="Arial"/>
          <w:iCs/>
        </w:rPr>
        <w:t xml:space="preserve">S2 </w:t>
      </w:r>
      <w:r w:rsidR="004051AA">
        <w:rPr>
          <w:rFonts w:ascii="Times" w:hAnsi="Times" w:cs="Arial"/>
          <w:iCs/>
        </w:rPr>
        <w:t>Table for all models</w:t>
      </w:r>
      <w:r w:rsidR="0093154E">
        <w:rPr>
          <w:rFonts w:ascii="Times" w:hAnsi="Times" w:cs="Arial"/>
          <w:iCs/>
        </w:rPr>
        <w:t>)</w:t>
      </w:r>
      <w:r w:rsidR="0093154E">
        <w:t xml:space="preserve">. </w:t>
      </w:r>
      <w:r w:rsidR="0093154E" w:rsidRPr="00914420">
        <w:t xml:space="preserve">The </w:t>
      </w:r>
      <w:r w:rsidR="001B3217" w:rsidRPr="00914420">
        <w:t xml:space="preserve">coefficients linking </w:t>
      </w:r>
      <w:r w:rsidR="00970983" w:rsidRPr="00914420">
        <w:t xml:space="preserve">BEUTI </w:t>
      </w:r>
      <w:r w:rsidR="001B3217" w:rsidRPr="00914420">
        <w:t xml:space="preserve">to observed time series </w:t>
      </w:r>
      <w:commentRangeStart w:id="129"/>
      <w:r w:rsidR="001B3217" w:rsidRPr="00914420">
        <w:t>(</w:t>
      </w:r>
      <w:r w:rsidR="001B3217" w:rsidRPr="00914420">
        <w:rPr>
          <w:b/>
        </w:rPr>
        <w:t>B</w:t>
      </w:r>
      <w:r w:rsidR="001B3217" w:rsidRPr="00914420">
        <w:t xml:space="preserve"> matrix) </w:t>
      </w:r>
      <w:commentRangeEnd w:id="129"/>
      <w:r w:rsidR="001E337E">
        <w:rPr>
          <w:rStyle w:val="CommentReference"/>
          <w:rFonts w:asciiTheme="minorHAnsi" w:eastAsiaTheme="minorHAnsi" w:hAnsiTheme="minorHAnsi" w:cstheme="minorBidi"/>
        </w:rPr>
        <w:commentReference w:id="129"/>
      </w:r>
      <w:r w:rsidR="0093154E" w:rsidRPr="00914420">
        <w:t xml:space="preserve">indicate </w:t>
      </w:r>
      <w:r w:rsidR="009158DC" w:rsidRPr="00914420">
        <w:t>strong</w:t>
      </w:r>
      <w:r w:rsidR="00000AF2" w:rsidRPr="00914420">
        <w:t>, positive</w:t>
      </w:r>
      <w:r w:rsidR="009158DC" w:rsidRPr="00914420">
        <w:t xml:space="preserve"> relationships</w:t>
      </w:r>
      <w:r w:rsidR="00000AF2" w:rsidRPr="00914420">
        <w:t xml:space="preserve"> </w:t>
      </w:r>
      <w:r w:rsidR="0093154E" w:rsidRPr="00914420">
        <w:t xml:space="preserve">between </w:t>
      </w:r>
      <w:r w:rsidR="00000AF2" w:rsidRPr="00914420">
        <w:rPr>
          <w:rFonts w:ascii="Times" w:hAnsi="Times" w:cs="Arial"/>
          <w:color w:val="000000"/>
        </w:rPr>
        <w:t>nitrate flux</w:t>
      </w:r>
      <w:r w:rsidR="0093154E" w:rsidRPr="00914420">
        <w:rPr>
          <w:rFonts w:ascii="Times" w:hAnsi="Times" w:cs="Arial"/>
          <w:color w:val="000000"/>
        </w:rPr>
        <w:t xml:space="preserve"> </w:t>
      </w:r>
      <w:r w:rsidR="00000AF2" w:rsidRPr="00914420">
        <w:rPr>
          <w:rFonts w:ascii="Times" w:hAnsi="Times" w:cs="Arial"/>
          <w:color w:val="000000"/>
        </w:rPr>
        <w:t xml:space="preserve">and the reproductive success of seabirds and the abundance of krill in the </w:t>
      </w:r>
      <w:r w:rsidR="00000AF2" w:rsidRPr="0088447F">
        <w:rPr>
          <w:color w:val="000000"/>
        </w:rPr>
        <w:t xml:space="preserve">central California Current </w:t>
      </w:r>
      <w:r w:rsidR="009158DC" w:rsidRPr="0088447F">
        <w:rPr>
          <w:color w:val="000000"/>
        </w:rPr>
        <w:t xml:space="preserve">(Fig. 5). </w:t>
      </w:r>
      <w:r w:rsidR="00000AF2" w:rsidRPr="0088447F">
        <w:t>The</w:t>
      </w:r>
      <w:r w:rsidR="00914420" w:rsidRPr="0088447F">
        <w:t>y</w:t>
      </w:r>
      <w:r w:rsidR="00000AF2" w:rsidRPr="0088447F">
        <w:t xml:space="preserve"> also indicate strong</w:t>
      </w:r>
      <w:r w:rsidR="00914420" w:rsidRPr="0088447F">
        <w:t>,</w:t>
      </w:r>
      <w:r w:rsidR="00000AF2" w:rsidRPr="0088447F">
        <w:t xml:space="preserve"> negative relationships between </w:t>
      </w:r>
      <w:r w:rsidR="00914420" w:rsidRPr="0088447F">
        <w:t>nitrate flux and the abundance of juvenile/adult Pacific sardine and larval northern anchovy (</w:t>
      </w:r>
      <w:r w:rsidR="00914420" w:rsidRPr="0088447F">
        <w:rPr>
          <w:color w:val="000000"/>
        </w:rPr>
        <w:t>Fig. 5)</w:t>
      </w:r>
      <w:r w:rsidR="00914420" w:rsidRPr="0088447F">
        <w:t xml:space="preserve">. </w:t>
      </w:r>
      <w:r w:rsidR="009158DC" w:rsidRPr="00B87FCF">
        <w:rPr>
          <w:color w:val="000000"/>
        </w:rPr>
        <w:t>T</w:t>
      </w:r>
      <w:r w:rsidR="0093154E" w:rsidRPr="00B87FCF">
        <w:rPr>
          <w:color w:val="000000"/>
        </w:rPr>
        <w:t>he remaining biology-</w:t>
      </w:r>
      <w:r w:rsidR="00914420" w:rsidRPr="00B87FCF">
        <w:rPr>
          <w:color w:val="000000"/>
        </w:rPr>
        <w:t xml:space="preserve">BEUTI </w:t>
      </w:r>
      <w:r w:rsidR="0093154E" w:rsidRPr="00B87FCF">
        <w:rPr>
          <w:color w:val="000000"/>
        </w:rPr>
        <w:t xml:space="preserve">relationships </w:t>
      </w:r>
      <w:r w:rsidR="0093154E" w:rsidRPr="00B87FCF">
        <w:t xml:space="preserve">were </w:t>
      </w:r>
      <w:r w:rsidR="00914420" w:rsidRPr="00B87FCF">
        <w:t xml:space="preserve">moderate </w:t>
      </w:r>
      <w:r w:rsidR="008D3BD7" w:rsidRPr="00B87FCF">
        <w:t>(e.g.</w:t>
      </w:r>
      <w:r w:rsidR="00AE4AA1" w:rsidRPr="00B87FCF">
        <w:t>,</w:t>
      </w:r>
      <w:r w:rsidR="008D3BD7" w:rsidRPr="00B87FCF">
        <w:t xml:space="preserve"> ichthyopl</w:t>
      </w:r>
      <w:r w:rsidR="00AE4AA1" w:rsidRPr="00B87FCF">
        <w:t>ankton</w:t>
      </w:r>
      <w:r w:rsidR="0088447F" w:rsidRPr="00B87FCF">
        <w:t>, market squid</w:t>
      </w:r>
      <w:r w:rsidR="00333376">
        <w:t xml:space="preserve"> </w:t>
      </w:r>
      <w:proofErr w:type="spellStart"/>
      <w:r w:rsidR="00333376" w:rsidRPr="003A2134">
        <w:rPr>
          <w:rFonts w:ascii="Times" w:hAnsi="Times" w:cs="Arial"/>
          <w:i/>
          <w:color w:val="000000"/>
        </w:rPr>
        <w:t>Doryteuthis</w:t>
      </w:r>
      <w:proofErr w:type="spellEnd"/>
      <w:r w:rsidR="00333376" w:rsidRPr="003A2134">
        <w:rPr>
          <w:rFonts w:ascii="Times" w:hAnsi="Times" w:cs="Arial"/>
          <w:i/>
          <w:color w:val="000000"/>
        </w:rPr>
        <w:t xml:space="preserve"> </w:t>
      </w:r>
      <w:proofErr w:type="spellStart"/>
      <w:r w:rsidR="00333376" w:rsidRPr="003A2134">
        <w:rPr>
          <w:rFonts w:ascii="Times" w:hAnsi="Times" w:cs="Arial"/>
          <w:i/>
          <w:color w:val="000000"/>
        </w:rPr>
        <w:t>opalescens</w:t>
      </w:r>
      <w:proofErr w:type="spellEnd"/>
      <w:r w:rsidR="00AE4AA1" w:rsidRPr="00B87FCF">
        <w:t xml:space="preserve">) </w:t>
      </w:r>
      <w:r w:rsidR="00914420" w:rsidRPr="00B87FCF">
        <w:t xml:space="preserve">to </w:t>
      </w:r>
      <w:r w:rsidR="0093154E" w:rsidRPr="00B87FCF">
        <w:t xml:space="preserve">weak </w:t>
      </w:r>
      <w:r w:rsidR="0093154E" w:rsidRPr="00B87FCF">
        <w:rPr>
          <w:color w:val="000000"/>
        </w:rPr>
        <w:t>(</w:t>
      </w:r>
      <w:r w:rsidR="00CD65F2">
        <w:rPr>
          <w:color w:val="000000"/>
        </w:rPr>
        <w:t xml:space="preserve">e.g., rockfish spp., </w:t>
      </w:r>
      <w:r w:rsidR="0093154E" w:rsidRPr="00B87FCF">
        <w:rPr>
          <w:color w:val="000000"/>
        </w:rPr>
        <w:t>Fig. 5).</w:t>
      </w:r>
      <w:r w:rsidR="00B87FCF" w:rsidRPr="00B87FCF">
        <w:rPr>
          <w:color w:val="000000"/>
        </w:rPr>
        <w:t xml:space="preserve"> </w:t>
      </w:r>
      <w:r w:rsidR="0093154E" w:rsidRPr="00B87FCF">
        <w:t>The biology-CUTI</w:t>
      </w:r>
      <w:r w:rsidR="0088447F" w:rsidRPr="00B87FCF">
        <w:t xml:space="preserve"> model was</w:t>
      </w:r>
      <w:r w:rsidR="0093154E" w:rsidRPr="00B87FCF">
        <w:t xml:space="preserve"> similar </w:t>
      </w:r>
      <w:r w:rsidR="00A9308F" w:rsidRPr="00B87FCF">
        <w:t>to the</w:t>
      </w:r>
      <w:r w:rsidR="0065193D" w:rsidRPr="00B87FCF">
        <w:t xml:space="preserve"> biology</w:t>
      </w:r>
      <w:r w:rsidR="00A9308F" w:rsidRPr="00B87FCF">
        <w:t>-</w:t>
      </w:r>
      <w:r w:rsidR="008D3BD7" w:rsidRPr="00B87FCF">
        <w:t xml:space="preserve">BEUTI </w:t>
      </w:r>
      <w:r w:rsidR="00A9308F" w:rsidRPr="00B87FCF">
        <w:t>model with respect to model structure and estimated species loadings</w:t>
      </w:r>
      <w:r w:rsidR="00B75899" w:rsidRPr="00B87FCF">
        <w:t>. T</w:t>
      </w:r>
      <w:r w:rsidR="0093154E" w:rsidRPr="00B87FCF">
        <w:t>he</w:t>
      </w:r>
      <w:r w:rsidR="00A9308F" w:rsidRPr="00B87FCF">
        <w:t xml:space="preserve"> estimated</w:t>
      </w:r>
      <w:r w:rsidR="0093154E" w:rsidRPr="00B87FCF">
        <w:t xml:space="preserve"> </w:t>
      </w:r>
      <w:r w:rsidR="0093154E" w:rsidRPr="00B87FCF">
        <w:rPr>
          <w:color w:val="000000"/>
        </w:rPr>
        <w:t xml:space="preserve">coefficients </w:t>
      </w:r>
      <w:r w:rsidR="00B75899" w:rsidRPr="00B87FCF">
        <w:rPr>
          <w:color w:val="000000"/>
        </w:rPr>
        <w:t>in th</w:t>
      </w:r>
      <w:r w:rsidR="0088447F" w:rsidRPr="00B87FCF">
        <w:rPr>
          <w:color w:val="000000"/>
        </w:rPr>
        <w:t xml:space="preserve">e CUTI </w:t>
      </w:r>
      <w:r w:rsidR="00B75899" w:rsidRPr="00B87FCF">
        <w:rPr>
          <w:color w:val="000000"/>
        </w:rPr>
        <w:t xml:space="preserve">model </w:t>
      </w:r>
      <w:ins w:id="130" w:author="Mary Hunsicker" w:date="2021-11-23T14:21:00Z">
        <w:r w:rsidR="001E337E" w:rsidRPr="00B87FCF">
          <w:rPr>
            <w:color w:val="000000"/>
          </w:rPr>
          <w:t>(</w:t>
        </w:r>
        <w:r w:rsidR="001E337E">
          <w:rPr>
            <w:color w:val="000000"/>
          </w:rPr>
          <w:t xml:space="preserve">S4 </w:t>
        </w:r>
        <w:r w:rsidR="001E337E" w:rsidRPr="00B87FCF">
          <w:rPr>
            <w:color w:val="000000"/>
          </w:rPr>
          <w:t>Fig.</w:t>
        </w:r>
        <w:r w:rsidR="001E337E">
          <w:rPr>
            <w:color w:val="000000"/>
          </w:rPr>
          <w:t xml:space="preserve">) </w:t>
        </w:r>
      </w:ins>
      <w:r w:rsidR="0088447F" w:rsidRPr="00B87FCF">
        <w:rPr>
          <w:color w:val="000000"/>
        </w:rPr>
        <w:t xml:space="preserve">also </w:t>
      </w:r>
      <w:r w:rsidR="0093154E" w:rsidRPr="00B87FCF">
        <w:rPr>
          <w:color w:val="000000"/>
        </w:rPr>
        <w:t xml:space="preserve">show a similar pattern </w:t>
      </w:r>
      <w:r w:rsidR="00A9308F" w:rsidRPr="00B87FCF">
        <w:rPr>
          <w:color w:val="000000"/>
        </w:rPr>
        <w:t>to those in</w:t>
      </w:r>
      <w:r w:rsidR="0093154E" w:rsidRPr="00B87FCF">
        <w:rPr>
          <w:color w:val="000000"/>
        </w:rPr>
        <w:t xml:space="preserve"> the biology-</w:t>
      </w:r>
      <w:r w:rsidR="008D3BD7" w:rsidRPr="00B87FCF">
        <w:rPr>
          <w:color w:val="000000"/>
        </w:rPr>
        <w:t xml:space="preserve">BEUTI </w:t>
      </w:r>
      <w:r w:rsidR="0093154E" w:rsidRPr="00B87FCF">
        <w:rPr>
          <w:color w:val="000000"/>
        </w:rPr>
        <w:t>model</w:t>
      </w:r>
      <w:del w:id="131" w:author="Mary Hunsicker" w:date="2021-11-23T14:21:00Z">
        <w:r w:rsidR="0093154E" w:rsidRPr="00B87FCF" w:rsidDel="001E337E">
          <w:rPr>
            <w:color w:val="000000"/>
          </w:rPr>
          <w:delText xml:space="preserve"> (</w:delText>
        </w:r>
        <w:r w:rsidR="00DA771F" w:rsidDel="001E337E">
          <w:rPr>
            <w:color w:val="000000"/>
          </w:rPr>
          <w:delText xml:space="preserve">S5 </w:delText>
        </w:r>
        <w:r w:rsidR="0093154E" w:rsidRPr="00B87FCF" w:rsidDel="001E337E">
          <w:rPr>
            <w:color w:val="000000"/>
          </w:rPr>
          <w:delText>Fig.</w:delText>
        </w:r>
        <w:r w:rsidR="002261EA" w:rsidDel="001E337E">
          <w:rPr>
            <w:color w:val="000000"/>
          </w:rPr>
          <w:delText>)</w:delText>
        </w:r>
      </w:del>
      <w:r w:rsidR="002261EA">
        <w:rPr>
          <w:color w:val="000000"/>
        </w:rPr>
        <w:t>. The</w:t>
      </w:r>
      <w:r w:rsidR="00CD65F2">
        <w:rPr>
          <w:color w:val="000000"/>
        </w:rPr>
        <w:t xml:space="preserve"> remaining covariate models only showed weak climate-biology relationships (e.g., </w:t>
      </w:r>
      <w:r w:rsidR="00DA771F">
        <w:rPr>
          <w:color w:val="000000"/>
        </w:rPr>
        <w:t>S5</w:t>
      </w:r>
      <w:r w:rsidR="008E51D6">
        <w:rPr>
          <w:color w:val="000000"/>
        </w:rPr>
        <w:t>-</w:t>
      </w:r>
      <w:r w:rsidR="00DA771F">
        <w:rPr>
          <w:color w:val="000000"/>
        </w:rPr>
        <w:t>S6 F</w:t>
      </w:r>
      <w:r w:rsidR="00CD65F2">
        <w:rPr>
          <w:color w:val="000000"/>
        </w:rPr>
        <w:t>ig.</w:t>
      </w:r>
      <w:r w:rsidR="002261EA">
        <w:rPr>
          <w:color w:val="000000"/>
        </w:rPr>
        <w:t>).</w:t>
      </w:r>
    </w:p>
    <w:p w14:paraId="1B9938D3" w14:textId="0D21E0B1" w:rsidR="00A612C8" w:rsidRDefault="00A612C8" w:rsidP="00A612C8">
      <w:pPr>
        <w:spacing w:line="480" w:lineRule="auto"/>
        <w:rPr>
          <w:color w:val="000000"/>
        </w:rPr>
      </w:pPr>
    </w:p>
    <w:p w14:paraId="297BDE94" w14:textId="54F85039" w:rsidR="00A612C8" w:rsidRDefault="00A612C8" w:rsidP="00A612C8">
      <w:pPr>
        <w:autoSpaceDE w:val="0"/>
        <w:autoSpaceDN w:val="0"/>
        <w:adjustRightInd w:val="0"/>
        <w:spacing w:line="480" w:lineRule="auto"/>
        <w:rPr>
          <w:rFonts w:ascii="Times" w:hAnsi="Times" w:cs="Arial"/>
          <w:color w:val="000000"/>
        </w:rPr>
      </w:pPr>
      <w:r w:rsidRPr="00A612C8">
        <w:rPr>
          <w:rFonts w:ascii="Times" w:hAnsi="Times" w:cs="Arial"/>
          <w:b/>
          <w:bCs/>
        </w:rPr>
        <w:t>Table 2</w:t>
      </w:r>
      <w:r w:rsidRPr="009A226F">
        <w:rPr>
          <w:rFonts w:ascii="Times" w:hAnsi="Times" w:cs="Arial"/>
        </w:rPr>
        <w:t xml:space="preserve">. Summary information for </w:t>
      </w:r>
      <w:r>
        <w:rPr>
          <w:rFonts w:ascii="Times" w:hAnsi="Times" w:cs="Arial"/>
        </w:rPr>
        <w:t xml:space="preserve">the top biology-covariate </w:t>
      </w:r>
      <w:r w:rsidRPr="009A226F">
        <w:rPr>
          <w:rFonts w:ascii="Times" w:hAnsi="Times" w:cs="Arial"/>
        </w:rPr>
        <w:t xml:space="preserve">Bayesian DFA </w:t>
      </w:r>
      <w:r>
        <w:rPr>
          <w:rFonts w:ascii="Times" w:hAnsi="Times" w:cs="Arial"/>
        </w:rPr>
        <w:t xml:space="preserve">models for each covariate and the top two biology only models (years 1981-2017). The table indicates whether </w:t>
      </w:r>
      <w:r w:rsidRPr="009A226F">
        <w:rPr>
          <w:rFonts w:ascii="Times" w:hAnsi="Times" w:cs="Arial"/>
        </w:rPr>
        <w:t xml:space="preserve">process </w:t>
      </w:r>
      <w:r>
        <w:rPr>
          <w:rFonts w:ascii="Times" w:hAnsi="Times" w:cs="Arial"/>
        </w:rPr>
        <w:t>error was estimated (‘Yes’) or fixed (‘No’)</w:t>
      </w:r>
      <w:r w:rsidRPr="009A226F">
        <w:rPr>
          <w:rFonts w:ascii="Times" w:hAnsi="Times" w:cs="Arial"/>
        </w:rPr>
        <w:t xml:space="preserve">, </w:t>
      </w:r>
      <w:r>
        <w:rPr>
          <w:rFonts w:ascii="Times" w:hAnsi="Times" w:cs="Arial"/>
        </w:rPr>
        <w:t xml:space="preserve">the </w:t>
      </w:r>
      <w:r w:rsidRPr="009A226F">
        <w:rPr>
          <w:rFonts w:ascii="Times" w:hAnsi="Times" w:cs="Arial"/>
        </w:rPr>
        <w:t xml:space="preserve">number of </w:t>
      </w:r>
      <w:r>
        <w:rPr>
          <w:rFonts w:ascii="Times" w:hAnsi="Times" w:cs="Arial"/>
        </w:rPr>
        <w:t xml:space="preserve">model </w:t>
      </w:r>
      <w:r w:rsidRPr="009A226F">
        <w:rPr>
          <w:rFonts w:ascii="Times" w:hAnsi="Times" w:cs="Arial"/>
        </w:rPr>
        <w:t>trends, e</w:t>
      </w:r>
      <w:r>
        <w:rPr>
          <w:rFonts w:ascii="Times" w:hAnsi="Times" w:cs="Arial"/>
        </w:rPr>
        <w:t>xpected</w:t>
      </w:r>
      <w:r w:rsidRPr="009A226F">
        <w:rPr>
          <w:rFonts w:ascii="Times" w:hAnsi="Times" w:cs="Arial"/>
        </w:rPr>
        <w:t xml:space="preserve"> log </w:t>
      </w:r>
      <w:r>
        <w:rPr>
          <w:rFonts w:ascii="Times" w:hAnsi="Times" w:cs="Arial"/>
        </w:rPr>
        <w:t xml:space="preserve">pointwise </w:t>
      </w:r>
      <w:r w:rsidRPr="009A226F">
        <w:rPr>
          <w:rFonts w:ascii="Times" w:hAnsi="Times" w:cs="Arial"/>
        </w:rPr>
        <w:t>predict</w:t>
      </w:r>
      <w:r>
        <w:rPr>
          <w:rFonts w:ascii="Times" w:hAnsi="Times" w:cs="Arial"/>
        </w:rPr>
        <w:t>ive</w:t>
      </w:r>
      <w:r w:rsidRPr="009A226F" w:rsidDel="00613B8C">
        <w:rPr>
          <w:rFonts w:ascii="Times" w:hAnsi="Times" w:cs="Arial"/>
        </w:rPr>
        <w:t xml:space="preserve"> </w:t>
      </w:r>
      <w:r>
        <w:rPr>
          <w:rFonts w:ascii="Times" w:hAnsi="Times" w:cs="Arial"/>
        </w:rPr>
        <w:t xml:space="preserve">densities </w:t>
      </w:r>
      <w:r w:rsidRPr="009A226F">
        <w:rPr>
          <w:rFonts w:ascii="Times" w:hAnsi="Times" w:cs="Arial"/>
        </w:rPr>
        <w:t xml:space="preserve">(ELPD), standard error of ELPD, the environmental covariate </w:t>
      </w:r>
      <w:r w:rsidRPr="009A226F">
        <w:rPr>
          <w:rFonts w:ascii="Times" w:hAnsi="Times" w:cs="Arial"/>
        </w:rPr>
        <w:lastRenderedPageBreak/>
        <w:t xml:space="preserve">included in </w:t>
      </w:r>
      <w:r>
        <w:rPr>
          <w:rFonts w:ascii="Times" w:hAnsi="Times" w:cs="Arial"/>
        </w:rPr>
        <w:t xml:space="preserve">the </w:t>
      </w:r>
      <w:r w:rsidRPr="009A226F">
        <w:rPr>
          <w:rFonts w:ascii="Times" w:hAnsi="Times" w:cs="Arial"/>
        </w:rPr>
        <w:t>model</w:t>
      </w:r>
      <w:r>
        <w:rPr>
          <w:rFonts w:ascii="Times" w:hAnsi="Times" w:cs="Arial"/>
        </w:rPr>
        <w:t xml:space="preserve">, and the region in the California Current over which the covariate was aggregated. </w:t>
      </w:r>
      <w:r w:rsidRPr="006B30AF">
        <w:rPr>
          <w:rFonts w:ascii="Times" w:hAnsi="Times" w:cs="Arial"/>
          <w:color w:val="000000"/>
        </w:rPr>
        <w:t xml:space="preserve">All models </w:t>
      </w:r>
      <w:r w:rsidRPr="006B30AF">
        <w:rPr>
          <w:rFonts w:ascii="Times" w:eastAsiaTheme="minorHAnsi" w:hAnsi="Times"/>
        </w:rPr>
        <w:t xml:space="preserve">had an </w:t>
      </w:r>
      <w:proofErr w:type="gramStart"/>
      <w:r w:rsidRPr="006B30AF">
        <w:rPr>
          <w:rFonts w:ascii="Times" w:eastAsiaTheme="minorHAnsi" w:hAnsi="Times"/>
        </w:rPr>
        <w:t>AR(</w:t>
      </w:r>
      <w:proofErr w:type="gramEnd"/>
      <w:r w:rsidRPr="006B30AF">
        <w:rPr>
          <w:rFonts w:ascii="Times" w:eastAsiaTheme="minorHAnsi" w:hAnsi="Times"/>
        </w:rPr>
        <w:t>1) coefficient on the</w:t>
      </w:r>
      <w:r>
        <w:rPr>
          <w:rFonts w:ascii="Times" w:eastAsiaTheme="minorHAnsi" w:hAnsi="Times"/>
        </w:rPr>
        <w:t xml:space="preserve"> </w:t>
      </w:r>
      <w:r w:rsidRPr="006B30AF">
        <w:rPr>
          <w:rFonts w:ascii="Times" w:eastAsiaTheme="minorHAnsi" w:hAnsi="Times"/>
        </w:rPr>
        <w:t>trend</w:t>
      </w:r>
      <w:r>
        <w:rPr>
          <w:rFonts w:ascii="Times" w:eastAsiaTheme="minorHAnsi" w:hAnsi="Times"/>
        </w:rPr>
        <w:t xml:space="preserve"> </w:t>
      </w:r>
      <w:r w:rsidRPr="006B30AF">
        <w:rPr>
          <w:rFonts w:ascii="Times" w:eastAsiaTheme="minorHAnsi" w:hAnsi="Times"/>
        </w:rPr>
        <w:t>and Student-t deviations.</w:t>
      </w:r>
      <w:r>
        <w:rPr>
          <w:rFonts w:ascii="Times" w:eastAsiaTheme="minorHAnsi" w:hAnsi="Times"/>
        </w:rPr>
        <w:t xml:space="preserve"> </w:t>
      </w:r>
      <w:r w:rsidRPr="009A226F">
        <w:rPr>
          <w:rFonts w:ascii="Times" w:hAnsi="Times" w:cs="Arial"/>
        </w:rPr>
        <w:t xml:space="preserve">Model 1 was deemed the best model </w:t>
      </w:r>
      <w:r>
        <w:rPr>
          <w:rFonts w:ascii="Times" w:hAnsi="Times" w:cs="Arial"/>
        </w:rPr>
        <w:t>based on its</w:t>
      </w:r>
      <w:r w:rsidRPr="009A226F">
        <w:rPr>
          <w:rFonts w:ascii="Times" w:hAnsi="Times" w:cs="Arial"/>
        </w:rPr>
        <w:t xml:space="preserve"> highest </w:t>
      </w:r>
      <w:r>
        <w:rPr>
          <w:rFonts w:ascii="Times" w:hAnsi="Times" w:cs="Arial"/>
        </w:rPr>
        <w:t xml:space="preserve">predictive accuracy (highest </w:t>
      </w:r>
      <w:r w:rsidRPr="009A226F">
        <w:rPr>
          <w:rFonts w:ascii="Times" w:hAnsi="Times" w:cs="Arial"/>
        </w:rPr>
        <w:t>ELPD</w:t>
      </w:r>
      <w:r>
        <w:rPr>
          <w:rFonts w:ascii="Times" w:hAnsi="Times" w:cs="Arial"/>
        </w:rPr>
        <w:t xml:space="preserve"> value) compared to all other models.</w:t>
      </w:r>
      <w:r w:rsidRPr="009A226F">
        <w:rPr>
          <w:rFonts w:ascii="Times" w:hAnsi="Times" w:cs="Arial"/>
        </w:rPr>
        <w:t xml:space="preserve"> </w:t>
      </w:r>
      <w:r w:rsidRPr="009A226F">
        <w:rPr>
          <w:rFonts w:ascii="Times" w:hAnsi="Times" w:cs="Arial"/>
          <w:color w:val="000000"/>
        </w:rPr>
        <w:t>BEUTI = Biologically Effective Upwelling Transport Index</w:t>
      </w:r>
      <w:r>
        <w:rPr>
          <w:rFonts w:ascii="Times" w:hAnsi="Times" w:cs="Arial"/>
          <w:color w:val="000000"/>
        </w:rPr>
        <w:t xml:space="preserve">; </w:t>
      </w:r>
      <w:r w:rsidRPr="009A226F">
        <w:rPr>
          <w:rFonts w:ascii="Times" w:hAnsi="Times" w:cs="Arial"/>
          <w:color w:val="000000"/>
        </w:rPr>
        <w:t xml:space="preserve">BV = </w:t>
      </w:r>
      <w:r>
        <w:rPr>
          <w:rFonts w:ascii="Times" w:hAnsi="Times" w:cs="Arial"/>
          <w:color w:val="000000"/>
        </w:rPr>
        <w:t>Brunt-</w:t>
      </w:r>
      <w:proofErr w:type="spellStart"/>
      <w:r>
        <w:rPr>
          <w:rFonts w:ascii="Times" w:hAnsi="Times" w:cs="Arial"/>
          <w:color w:val="000000"/>
        </w:rPr>
        <w:t>Väisälä</w:t>
      </w:r>
      <w:proofErr w:type="spellEnd"/>
      <w:r>
        <w:rPr>
          <w:rFonts w:ascii="Times" w:hAnsi="Times" w:cs="Arial"/>
          <w:color w:val="000000"/>
        </w:rPr>
        <w:t xml:space="preserve"> frequency</w:t>
      </w:r>
      <w:r w:rsidRPr="009A226F">
        <w:rPr>
          <w:rFonts w:ascii="Times" w:hAnsi="Times" w:cs="Arial"/>
          <w:color w:val="000000"/>
        </w:rPr>
        <w:t xml:space="preserve">; CUTI = Coastal Upwelling Transport Index; ILD = </w:t>
      </w:r>
      <w:r>
        <w:rPr>
          <w:rFonts w:ascii="Times" w:hAnsi="Times" w:cs="Arial"/>
          <w:color w:val="000000"/>
        </w:rPr>
        <w:t>Isothermal Layer Depth</w:t>
      </w:r>
      <w:r w:rsidRPr="009A226F">
        <w:rPr>
          <w:rFonts w:ascii="Times" w:hAnsi="Times" w:cs="Arial"/>
          <w:color w:val="000000"/>
        </w:rPr>
        <w:t>; SST = Sea Surface Temperature;</w:t>
      </w:r>
      <w:r>
        <w:rPr>
          <w:rFonts w:ascii="Times" w:hAnsi="Times" w:cs="Arial"/>
          <w:color w:val="000000"/>
        </w:rPr>
        <w:t xml:space="preserve"> </w:t>
      </w:r>
      <w:r w:rsidRPr="009A226F">
        <w:rPr>
          <w:rFonts w:ascii="Times" w:hAnsi="Times" w:cs="Arial"/>
          <w:color w:val="000000"/>
        </w:rPr>
        <w:t>SSH = Sea Surface Height.</w:t>
      </w:r>
      <w:r>
        <w:rPr>
          <w:rFonts w:ascii="Times" w:hAnsi="Times" w:cs="Arial"/>
          <w:color w:val="000000"/>
        </w:rPr>
        <w:t xml:space="preserve"> See </w:t>
      </w:r>
      <w:r w:rsidR="00DA771F">
        <w:rPr>
          <w:rFonts w:ascii="Times" w:hAnsi="Times" w:cs="Arial"/>
          <w:color w:val="000000"/>
        </w:rPr>
        <w:t xml:space="preserve">S2 </w:t>
      </w:r>
      <w:r>
        <w:rPr>
          <w:rFonts w:ascii="Times" w:hAnsi="Times" w:cs="Arial"/>
          <w:color w:val="000000"/>
        </w:rPr>
        <w:t xml:space="preserve">table for the full suite of model comparisons. </w:t>
      </w:r>
    </w:p>
    <w:p w14:paraId="08CB97F4" w14:textId="77777777" w:rsidR="00A612C8" w:rsidRDefault="00A612C8" w:rsidP="00A612C8">
      <w:pPr>
        <w:autoSpaceDE w:val="0"/>
        <w:autoSpaceDN w:val="0"/>
        <w:adjustRightInd w:val="0"/>
        <w:spacing w:line="480" w:lineRule="auto"/>
        <w:rPr>
          <w:rFonts w:ascii="Times" w:hAnsi="Times" w:cs="Arial"/>
          <w:color w:val="000000"/>
        </w:rPr>
      </w:pPr>
    </w:p>
    <w:p w14:paraId="0F1CDA59" w14:textId="6AF06DAE" w:rsidR="00A612C8" w:rsidRPr="008567D4" w:rsidRDefault="00A612C8" w:rsidP="00A612C8">
      <w:pPr>
        <w:autoSpaceDE w:val="0"/>
        <w:autoSpaceDN w:val="0"/>
        <w:adjustRightInd w:val="0"/>
        <w:spacing w:line="360" w:lineRule="auto"/>
        <w:rPr>
          <w:rFonts w:ascii="Times" w:eastAsiaTheme="minorHAnsi" w:hAnsi="Times"/>
        </w:rPr>
      </w:pPr>
      <w:r w:rsidRPr="00056FEF">
        <w:rPr>
          <w:rFonts w:ascii="Times" w:hAnsi="Times" w:cs="Arial"/>
          <w:noProof/>
          <w:sz w:val="22"/>
          <w:szCs w:val="22"/>
        </w:rPr>
        <w:drawing>
          <wp:inline distT="0" distB="0" distL="0" distR="0" wp14:anchorId="24ACABE4" wp14:editId="0F4B1117">
            <wp:extent cx="4998329" cy="1844842"/>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5527" t="6520" r="9003" b="3691"/>
                    <a:stretch/>
                  </pic:blipFill>
                  <pic:spPr bwMode="auto">
                    <a:xfrm>
                      <a:off x="0" y="0"/>
                      <a:ext cx="5028376" cy="1855932"/>
                    </a:xfrm>
                    <a:prstGeom prst="rect">
                      <a:avLst/>
                    </a:prstGeom>
                    <a:ln>
                      <a:noFill/>
                    </a:ln>
                    <a:extLst>
                      <a:ext uri="{53640926-AAD7-44D8-BBD7-CCE9431645EC}">
                        <a14:shadowObscured xmlns:a14="http://schemas.microsoft.com/office/drawing/2010/main"/>
                      </a:ext>
                    </a:extLst>
                  </pic:spPr>
                </pic:pic>
              </a:graphicData>
            </a:graphic>
          </wp:inline>
        </w:drawing>
      </w:r>
    </w:p>
    <w:p w14:paraId="67B5937B" w14:textId="77777777" w:rsidR="00A612C8" w:rsidRDefault="00A612C8" w:rsidP="0093154E">
      <w:pPr>
        <w:spacing w:line="360" w:lineRule="auto"/>
        <w:rPr>
          <w:color w:val="000000"/>
        </w:rPr>
      </w:pPr>
    </w:p>
    <w:p w14:paraId="0AF76F6B" w14:textId="3D72CA27" w:rsidR="00A612C8" w:rsidRDefault="00A612C8" w:rsidP="00A612C8">
      <w:pPr>
        <w:tabs>
          <w:tab w:val="left" w:pos="6894"/>
          <w:tab w:val="left" w:pos="8640"/>
          <w:tab w:val="right" w:pos="9360"/>
        </w:tabs>
        <w:spacing w:line="480" w:lineRule="auto"/>
        <w:rPr>
          <w:rFonts w:ascii="Times" w:hAnsi="Times"/>
        </w:rPr>
      </w:pPr>
      <w:r w:rsidRPr="00A612C8">
        <w:rPr>
          <w:rFonts w:ascii="Times" w:hAnsi="Times"/>
          <w:b/>
          <w:bCs/>
        </w:rPr>
        <w:t>Figure 5.</w:t>
      </w:r>
      <w:r>
        <w:rPr>
          <w:rFonts w:ascii="Times" w:hAnsi="Times"/>
        </w:rPr>
        <w:t xml:space="preserve">  A summary of the effect of the </w:t>
      </w:r>
      <w:r>
        <w:t>Biologically Effective Upwelling Transport Index (BEUTI)</w:t>
      </w:r>
      <w:r>
        <w:rPr>
          <w:rFonts w:ascii="Times" w:hAnsi="Times" w:cs="Arial"/>
          <w:color w:val="000000"/>
        </w:rPr>
        <w:t xml:space="preserve">, a measure of </w:t>
      </w:r>
      <w:r>
        <w:rPr>
          <w:rFonts w:ascii="Times" w:hAnsi="Times"/>
        </w:rPr>
        <w:t xml:space="preserve">nitrate </w:t>
      </w:r>
      <w:r w:rsidRPr="00E80A96">
        <w:rPr>
          <w:rFonts w:ascii="Times" w:hAnsi="Times"/>
        </w:rPr>
        <w:t>flux through the base of the mixed layer</w:t>
      </w:r>
      <w:r>
        <w:rPr>
          <w:rFonts w:ascii="Times" w:hAnsi="Times" w:cs="Arial"/>
          <w:color w:val="000000"/>
        </w:rPr>
        <w:t xml:space="preserve">, on the single species parameters. Cal. = California, </w:t>
      </w:r>
      <w:r>
        <w:rPr>
          <w:rFonts w:ascii="Times" w:hAnsi="Times"/>
        </w:rPr>
        <w:t xml:space="preserve">Juv. = juvenile fish stage, Juv./adult = juvenile and adult </w:t>
      </w:r>
      <w:r w:rsidR="008E51D6">
        <w:rPr>
          <w:rFonts w:ascii="Times" w:hAnsi="Times"/>
        </w:rPr>
        <w:t xml:space="preserve">fish </w:t>
      </w:r>
      <w:r>
        <w:rPr>
          <w:rFonts w:ascii="Times" w:hAnsi="Times"/>
        </w:rPr>
        <w:t>stages combined</w:t>
      </w:r>
      <w:r w:rsidR="00623CAC">
        <w:rPr>
          <w:rFonts w:ascii="Times" w:hAnsi="Times"/>
        </w:rPr>
        <w:t>, all other fish are larval fish.</w:t>
      </w:r>
      <w:r>
        <w:rPr>
          <w:rFonts w:ascii="Times" w:hAnsi="Times"/>
        </w:rPr>
        <w:t xml:space="preserve"> </w:t>
      </w:r>
      <w:r>
        <w:rPr>
          <w:rFonts w:ascii="Times" w:hAnsi="Times" w:cs="Arial"/>
          <w:color w:val="000000"/>
        </w:rPr>
        <w:t xml:space="preserve">Blue error bars reflect 95% credible intervals. </w:t>
      </w:r>
      <w:r>
        <w:rPr>
          <w:rFonts w:ascii="Times" w:hAnsi="Times"/>
        </w:rPr>
        <w:t>Figures S</w:t>
      </w:r>
      <w:r w:rsidR="00623CAC">
        <w:rPr>
          <w:rFonts w:ascii="Times" w:hAnsi="Times"/>
        </w:rPr>
        <w:t>4</w:t>
      </w:r>
      <w:r>
        <w:rPr>
          <w:rFonts w:ascii="Times" w:hAnsi="Times"/>
        </w:rPr>
        <w:t>-S</w:t>
      </w:r>
      <w:r w:rsidR="00623CAC">
        <w:rPr>
          <w:rFonts w:ascii="Times" w:hAnsi="Times"/>
        </w:rPr>
        <w:t>6</w:t>
      </w:r>
      <w:r>
        <w:rPr>
          <w:rFonts w:ascii="Times" w:hAnsi="Times"/>
        </w:rPr>
        <w:t xml:space="preserve"> show effects of other environment covariates on the biological variables. </w:t>
      </w:r>
    </w:p>
    <w:p w14:paraId="15720CE0" w14:textId="77777777" w:rsidR="00A612C8" w:rsidRPr="0088447F" w:rsidRDefault="00A612C8" w:rsidP="00A612C8">
      <w:pPr>
        <w:spacing w:line="480" w:lineRule="auto"/>
        <w:rPr>
          <w:color w:val="000000"/>
        </w:rPr>
      </w:pPr>
    </w:p>
    <w:p w14:paraId="47F9B7AF" w14:textId="78B2F125" w:rsidR="0093154E" w:rsidRDefault="0093154E" w:rsidP="00A612C8">
      <w:pPr>
        <w:spacing w:line="480" w:lineRule="auto"/>
        <w:ind w:firstLine="720"/>
        <w:rPr>
          <w:rFonts w:ascii="Times" w:hAnsi="Times" w:cs="Arial"/>
        </w:rPr>
      </w:pPr>
      <w:r>
        <w:rPr>
          <w:rFonts w:ascii="Times" w:hAnsi="Times" w:cs="Arial"/>
          <w:color w:val="000000"/>
        </w:rPr>
        <w:t>Given that the biology-</w:t>
      </w:r>
      <w:r w:rsidR="00970983">
        <w:rPr>
          <w:rFonts w:ascii="Times" w:hAnsi="Times" w:cs="Arial"/>
          <w:color w:val="000000"/>
        </w:rPr>
        <w:t xml:space="preserve">BEUTI </w:t>
      </w:r>
      <w:r>
        <w:rPr>
          <w:rFonts w:ascii="Times" w:hAnsi="Times" w:cs="Arial"/>
          <w:color w:val="000000"/>
        </w:rPr>
        <w:t>model was the best supported model over the null model</w:t>
      </w:r>
      <w:r w:rsidR="0065193D">
        <w:rPr>
          <w:rFonts w:ascii="Times" w:hAnsi="Times" w:cs="Arial"/>
          <w:color w:val="000000"/>
        </w:rPr>
        <w:t xml:space="preserve"> (</w:t>
      </w:r>
      <w:r w:rsidR="00CF4BF6">
        <w:rPr>
          <w:rFonts w:ascii="Times" w:hAnsi="Times" w:cs="Arial"/>
          <w:color w:val="000000"/>
        </w:rPr>
        <w:t>a model without covariates</w:t>
      </w:r>
      <w:r w:rsidR="0065193D">
        <w:rPr>
          <w:rFonts w:ascii="Times" w:hAnsi="Times" w:cs="Arial"/>
          <w:color w:val="000000"/>
        </w:rPr>
        <w:t>)</w:t>
      </w:r>
      <w:r>
        <w:rPr>
          <w:rFonts w:ascii="Times" w:hAnsi="Times" w:cs="Arial"/>
          <w:color w:val="000000"/>
        </w:rPr>
        <w:t xml:space="preserve">, we were </w:t>
      </w:r>
      <w:r w:rsidR="009E21C2">
        <w:rPr>
          <w:rFonts w:ascii="Times" w:hAnsi="Times" w:cs="Arial"/>
          <w:color w:val="000000"/>
        </w:rPr>
        <w:t>interested in evaluating the ability of this</w:t>
      </w:r>
      <w:r>
        <w:rPr>
          <w:rFonts w:ascii="Times" w:hAnsi="Times" w:cs="Arial"/>
          <w:color w:val="000000"/>
        </w:rPr>
        <w:t xml:space="preserve"> </w:t>
      </w:r>
      <w:r w:rsidR="00CF4BF6">
        <w:rPr>
          <w:rFonts w:ascii="Times" w:hAnsi="Times" w:cs="Arial"/>
          <w:color w:val="000000"/>
        </w:rPr>
        <w:t xml:space="preserve">covariate </w:t>
      </w:r>
      <w:r>
        <w:rPr>
          <w:rFonts w:ascii="Times" w:hAnsi="Times" w:cs="Arial"/>
          <w:color w:val="000000"/>
        </w:rPr>
        <w:t>model to</w:t>
      </w:r>
      <w:r w:rsidR="009E21C2">
        <w:rPr>
          <w:rFonts w:ascii="Times" w:hAnsi="Times" w:cs="Arial"/>
          <w:color w:val="000000"/>
        </w:rPr>
        <w:t xml:space="preserve"> </w:t>
      </w:r>
      <w:r>
        <w:rPr>
          <w:rFonts w:ascii="Times" w:hAnsi="Times" w:cs="Arial"/>
          <w:color w:val="000000"/>
        </w:rPr>
        <w:t>forecast the community state. C</w:t>
      </w:r>
      <w:r w:rsidRPr="00BE2022">
        <w:rPr>
          <w:rFonts w:ascii="Times" w:hAnsi="Times" w:cs="Arial"/>
          <w:color w:val="000000"/>
        </w:rPr>
        <w:t xml:space="preserve">omparisons between the community </w:t>
      </w:r>
      <w:r w:rsidR="00C92A0E">
        <w:rPr>
          <w:rFonts w:ascii="Times" w:hAnsi="Times" w:cs="Arial"/>
          <w:color w:val="000000"/>
        </w:rPr>
        <w:t xml:space="preserve">state (out-of-sample </w:t>
      </w:r>
      <w:r w:rsidR="00C92A0E">
        <w:rPr>
          <w:rFonts w:ascii="Times" w:hAnsi="Times" w:cs="Arial"/>
          <w:color w:val="000000"/>
        </w:rPr>
        <w:lastRenderedPageBreak/>
        <w:t>estimates)</w:t>
      </w:r>
      <w:r w:rsidR="00C92A0E" w:rsidRPr="00BE2022">
        <w:rPr>
          <w:rFonts w:ascii="Times" w:hAnsi="Times" w:cs="Arial"/>
          <w:color w:val="000000"/>
        </w:rPr>
        <w:t xml:space="preserve"> </w:t>
      </w:r>
      <w:r w:rsidRPr="00BE2022">
        <w:rPr>
          <w:rFonts w:ascii="Times" w:hAnsi="Times" w:cs="Arial"/>
          <w:color w:val="000000"/>
        </w:rPr>
        <w:t xml:space="preserve">and </w:t>
      </w:r>
      <w:r>
        <w:rPr>
          <w:rFonts w:ascii="Times" w:hAnsi="Times" w:cs="Arial"/>
          <w:color w:val="000000"/>
        </w:rPr>
        <w:t xml:space="preserve">the </w:t>
      </w:r>
      <w:r w:rsidR="00C92A0E">
        <w:rPr>
          <w:rFonts w:ascii="Times" w:hAnsi="Times" w:cs="Arial"/>
          <w:color w:val="000000"/>
        </w:rPr>
        <w:t>community state</w:t>
      </w:r>
      <w:r w:rsidR="00C92A0E" w:rsidRPr="00BE2022">
        <w:rPr>
          <w:rFonts w:ascii="Times" w:hAnsi="Times" w:cs="Arial"/>
          <w:color w:val="000000"/>
        </w:rPr>
        <w:t xml:space="preserve"> </w:t>
      </w:r>
      <w:r w:rsidRPr="00BE2022">
        <w:rPr>
          <w:rFonts w:ascii="Times" w:hAnsi="Times" w:cs="Arial"/>
          <w:color w:val="000000"/>
        </w:rPr>
        <w:t>forecast</w:t>
      </w:r>
      <w:r w:rsidR="005937B9">
        <w:rPr>
          <w:rFonts w:ascii="Times" w:hAnsi="Times" w:cs="Arial"/>
          <w:color w:val="000000"/>
        </w:rPr>
        <w:t>s</w:t>
      </w:r>
      <w:r w:rsidRPr="00BE2022">
        <w:rPr>
          <w:rFonts w:ascii="Times" w:hAnsi="Times" w:cs="Arial"/>
          <w:color w:val="000000"/>
        </w:rPr>
        <w:t xml:space="preserve"> indicate that we ha</w:t>
      </w:r>
      <w:r>
        <w:rPr>
          <w:rFonts w:ascii="Times" w:hAnsi="Times" w:cs="Arial"/>
          <w:color w:val="000000"/>
        </w:rPr>
        <w:t>d</w:t>
      </w:r>
      <w:r w:rsidRPr="00BE2022">
        <w:rPr>
          <w:rFonts w:ascii="Times" w:hAnsi="Times" w:cs="Arial"/>
          <w:color w:val="000000"/>
        </w:rPr>
        <w:t xml:space="preserve"> </w:t>
      </w:r>
      <w:r w:rsidR="005937B9">
        <w:rPr>
          <w:rFonts w:ascii="Times" w:hAnsi="Times" w:cs="Arial"/>
          <w:color w:val="000000"/>
        </w:rPr>
        <w:t>sk</w:t>
      </w:r>
      <w:r w:rsidRPr="00BE2022">
        <w:rPr>
          <w:rFonts w:ascii="Times" w:hAnsi="Times" w:cs="Arial"/>
          <w:color w:val="000000"/>
        </w:rPr>
        <w:t>ill in forecasting community state one year in advance</w:t>
      </w:r>
      <w:r w:rsidR="009F7B29">
        <w:rPr>
          <w:rFonts w:ascii="Times" w:hAnsi="Times" w:cs="Arial"/>
          <w:color w:val="000000"/>
        </w:rPr>
        <w:t xml:space="preserve"> </w:t>
      </w:r>
      <w:r w:rsidRPr="007928A5">
        <w:rPr>
          <w:rFonts w:ascii="Times" w:hAnsi="Times" w:cs="Arial"/>
          <w:color w:val="000000"/>
        </w:rPr>
        <w:t>(Fig. 6</w:t>
      </w:r>
      <w:r w:rsidR="00DA771F">
        <w:rPr>
          <w:rFonts w:ascii="Times" w:hAnsi="Times" w:cs="Arial"/>
          <w:color w:val="000000"/>
        </w:rPr>
        <w:t xml:space="preserve">, </w:t>
      </w:r>
      <w:r w:rsidR="001D721E">
        <w:rPr>
          <w:rFonts w:ascii="Times" w:hAnsi="Times" w:cs="Arial"/>
          <w:color w:val="000000"/>
        </w:rPr>
        <w:t>S7</w:t>
      </w:r>
      <w:r w:rsidR="00DA771F">
        <w:rPr>
          <w:rFonts w:ascii="Times" w:hAnsi="Times" w:cs="Arial"/>
          <w:color w:val="000000"/>
        </w:rPr>
        <w:t xml:space="preserve"> Fig.</w:t>
      </w:r>
      <w:r w:rsidR="009F7B29">
        <w:rPr>
          <w:rFonts w:ascii="Times" w:hAnsi="Times" w:cs="Arial"/>
          <w:color w:val="000000"/>
        </w:rPr>
        <w:t>, S8</w:t>
      </w:r>
      <w:r w:rsidR="00DA771F">
        <w:rPr>
          <w:rFonts w:ascii="Times" w:hAnsi="Times" w:cs="Arial"/>
          <w:color w:val="000000"/>
        </w:rPr>
        <w:t xml:space="preserve"> Fig.</w:t>
      </w:r>
      <w:r w:rsidRPr="007928A5">
        <w:rPr>
          <w:rFonts w:ascii="Times" w:hAnsi="Times" w:cs="Arial"/>
          <w:color w:val="000000"/>
        </w:rPr>
        <w:t xml:space="preserve">). </w:t>
      </w:r>
      <w:r w:rsidR="005937B9">
        <w:rPr>
          <w:rFonts w:ascii="Times" w:hAnsi="Times" w:cs="Arial"/>
        </w:rPr>
        <w:t>Forecasts of the community trend values for nine additional years (2009</w:t>
      </w:r>
      <w:r w:rsidR="0073006A">
        <w:rPr>
          <w:rStyle w:val="CommentReference"/>
          <w:sz w:val="24"/>
          <w:szCs w:val="24"/>
        </w:rPr>
        <w:t>–</w:t>
      </w:r>
      <w:r w:rsidR="005937B9">
        <w:rPr>
          <w:rFonts w:ascii="Times" w:hAnsi="Times" w:cs="Arial"/>
        </w:rPr>
        <w:t xml:space="preserve">2017, </w:t>
      </w:r>
      <w:r w:rsidR="00DA771F">
        <w:rPr>
          <w:rFonts w:ascii="Times" w:hAnsi="Times" w:cs="Arial"/>
        </w:rPr>
        <w:t xml:space="preserve">S8 </w:t>
      </w:r>
      <w:r w:rsidR="005937B9">
        <w:rPr>
          <w:rFonts w:ascii="Times" w:hAnsi="Times" w:cs="Arial"/>
        </w:rPr>
        <w:t xml:space="preserve">Fig.) also indicate that we had </w:t>
      </w:r>
      <w:r w:rsidR="00CC4187">
        <w:rPr>
          <w:rFonts w:ascii="Times" w:hAnsi="Times" w:cs="Arial"/>
        </w:rPr>
        <w:t>some</w:t>
      </w:r>
      <w:r w:rsidR="005937B9">
        <w:rPr>
          <w:rFonts w:ascii="Times" w:hAnsi="Times" w:cs="Arial"/>
        </w:rPr>
        <w:t xml:space="preserve"> skill</w:t>
      </w:r>
      <w:r w:rsidR="001D721E">
        <w:rPr>
          <w:rFonts w:ascii="Times" w:hAnsi="Times" w:cs="Arial"/>
        </w:rPr>
        <w:t xml:space="preserve"> for </w:t>
      </w:r>
      <w:r w:rsidR="00E06B70">
        <w:rPr>
          <w:rFonts w:ascii="Times" w:hAnsi="Times" w:cs="Arial"/>
        </w:rPr>
        <w:t xml:space="preserve">many of the </w:t>
      </w:r>
      <w:r w:rsidR="001D721E">
        <w:rPr>
          <w:rFonts w:ascii="Times" w:hAnsi="Times" w:cs="Arial"/>
        </w:rPr>
        <w:t>years tested</w:t>
      </w:r>
      <w:r w:rsidR="00CC4187">
        <w:rPr>
          <w:rFonts w:ascii="Times" w:hAnsi="Times" w:cs="Arial"/>
        </w:rPr>
        <w:t xml:space="preserve">. </w:t>
      </w:r>
      <w:r w:rsidRPr="007928A5">
        <w:rPr>
          <w:rFonts w:ascii="Times" w:hAnsi="Times" w:cs="Arial"/>
          <w:color w:val="000000"/>
        </w:rPr>
        <w:t>T</w:t>
      </w:r>
      <w:r>
        <w:rPr>
          <w:rFonts w:ascii="Times" w:hAnsi="Times" w:cs="Arial"/>
          <w:color w:val="000000"/>
        </w:rPr>
        <w:t>here are wide confidence intervals around the</w:t>
      </w:r>
      <w:r w:rsidR="001D721E">
        <w:rPr>
          <w:rFonts w:ascii="Times" w:hAnsi="Times" w:cs="Arial"/>
          <w:color w:val="000000"/>
        </w:rPr>
        <w:t xml:space="preserve"> </w:t>
      </w:r>
      <w:r>
        <w:rPr>
          <w:rFonts w:ascii="Times" w:hAnsi="Times" w:cs="Arial"/>
          <w:color w:val="000000"/>
        </w:rPr>
        <w:t>forecast</w:t>
      </w:r>
      <w:r w:rsidR="001D721E">
        <w:rPr>
          <w:rFonts w:ascii="Times" w:hAnsi="Times" w:cs="Arial"/>
          <w:color w:val="000000"/>
        </w:rPr>
        <w:t>s</w:t>
      </w:r>
      <w:r>
        <w:rPr>
          <w:rFonts w:ascii="Times" w:hAnsi="Times" w:cs="Arial"/>
          <w:color w:val="000000"/>
        </w:rPr>
        <w:t>; however, g</w:t>
      </w:r>
      <w:r w:rsidRPr="006A3EFD">
        <w:rPr>
          <w:rFonts w:ascii="Times" w:hAnsi="Times" w:cs="Arial"/>
        </w:rPr>
        <w:t xml:space="preserve">iven our methodology we can expect that the </w:t>
      </w:r>
      <w:r w:rsidR="00CF4BF6">
        <w:rPr>
          <w:rFonts w:ascii="Times" w:hAnsi="Times" w:cs="Arial"/>
        </w:rPr>
        <w:t>credible</w:t>
      </w:r>
      <w:r w:rsidR="00CF4BF6" w:rsidRPr="006A3EFD">
        <w:rPr>
          <w:rFonts w:ascii="Times" w:hAnsi="Times" w:cs="Arial"/>
        </w:rPr>
        <w:t xml:space="preserve"> </w:t>
      </w:r>
      <w:r w:rsidRPr="006A3EFD">
        <w:rPr>
          <w:rFonts w:ascii="Times" w:hAnsi="Times" w:cs="Arial"/>
        </w:rPr>
        <w:t xml:space="preserve">intervals around the </w:t>
      </w:r>
      <w:r>
        <w:rPr>
          <w:rFonts w:ascii="Times" w:hAnsi="Times" w:cs="Arial"/>
        </w:rPr>
        <w:t xml:space="preserve">trend </w:t>
      </w:r>
      <w:r w:rsidRPr="006A3EFD">
        <w:rPr>
          <w:rFonts w:ascii="Times" w:hAnsi="Times" w:cs="Arial"/>
        </w:rPr>
        <w:t>forecast</w:t>
      </w:r>
      <w:r>
        <w:rPr>
          <w:rFonts w:ascii="Times" w:hAnsi="Times" w:cs="Arial"/>
        </w:rPr>
        <w:t xml:space="preserve"> </w:t>
      </w:r>
      <w:r w:rsidRPr="006A3EFD">
        <w:rPr>
          <w:rFonts w:ascii="Times" w:hAnsi="Times" w:cs="Arial"/>
        </w:rPr>
        <w:t xml:space="preserve">will </w:t>
      </w:r>
      <w:r w:rsidR="00CF4BF6">
        <w:rPr>
          <w:rFonts w:ascii="Times" w:hAnsi="Times" w:cs="Arial"/>
        </w:rPr>
        <w:t xml:space="preserve">be </w:t>
      </w:r>
      <w:r w:rsidRPr="006A3EFD">
        <w:rPr>
          <w:rFonts w:ascii="Times" w:hAnsi="Times" w:cs="Arial"/>
        </w:rPr>
        <w:t>large</w:t>
      </w:r>
      <w:r>
        <w:rPr>
          <w:rFonts w:ascii="Times" w:hAnsi="Times" w:cs="Arial"/>
        </w:rPr>
        <w:t xml:space="preserve">r than </w:t>
      </w:r>
      <w:r w:rsidR="00CF4BF6">
        <w:rPr>
          <w:rFonts w:ascii="Times" w:hAnsi="Times" w:cs="Arial"/>
        </w:rPr>
        <w:t>the historical credible intervals (</w:t>
      </w:r>
      <w:r>
        <w:rPr>
          <w:rFonts w:ascii="Times" w:hAnsi="Times" w:cs="Arial"/>
        </w:rPr>
        <w:t>Fig. 6</w:t>
      </w:r>
      <w:r w:rsidR="00CF4BF6">
        <w:rPr>
          <w:rFonts w:ascii="Times" w:hAnsi="Times" w:cs="Arial"/>
        </w:rPr>
        <w:t>)</w:t>
      </w:r>
      <w:r>
        <w:rPr>
          <w:rFonts w:ascii="Times" w:hAnsi="Times" w:cs="Arial"/>
        </w:rPr>
        <w:t>.</w:t>
      </w:r>
      <w:r w:rsidR="00D47FAA">
        <w:rPr>
          <w:rFonts w:ascii="Times" w:hAnsi="Times" w:cs="Arial"/>
        </w:rPr>
        <w:t xml:space="preserve"> F</w:t>
      </w:r>
      <w:r w:rsidR="00D56AD9">
        <w:rPr>
          <w:rFonts w:ascii="Times" w:hAnsi="Times" w:cs="Arial"/>
        </w:rPr>
        <w:t>or</w:t>
      </w:r>
      <w:r w:rsidR="00C21223">
        <w:rPr>
          <w:rFonts w:ascii="Times" w:hAnsi="Times" w:cs="Arial"/>
        </w:rPr>
        <w:t xml:space="preserve">ecasts </w:t>
      </w:r>
      <w:r w:rsidR="00D47FAA">
        <w:rPr>
          <w:rFonts w:ascii="Times" w:hAnsi="Times" w:cs="Arial"/>
        </w:rPr>
        <w:t xml:space="preserve">have </w:t>
      </w:r>
      <w:r w:rsidR="00C21223">
        <w:rPr>
          <w:rFonts w:ascii="Times" w:hAnsi="Times" w:cs="Arial"/>
        </w:rPr>
        <w:t xml:space="preserve">more uncertainty than historical values </w:t>
      </w:r>
      <w:r w:rsidR="00D47FAA">
        <w:rPr>
          <w:rFonts w:ascii="Times" w:hAnsi="Times" w:cs="Arial"/>
        </w:rPr>
        <w:t>because</w:t>
      </w:r>
      <w:r w:rsidR="00C21223">
        <w:rPr>
          <w:rFonts w:ascii="Times" w:hAnsi="Times" w:cs="Arial"/>
        </w:rPr>
        <w:t xml:space="preserve"> the variance of a random walk increases linearly with time</w:t>
      </w:r>
      <w:r w:rsidR="00C21223" w:rsidDel="00C21223">
        <w:rPr>
          <w:rFonts w:ascii="Times" w:hAnsi="Times" w:cs="Arial"/>
        </w:rPr>
        <w:t xml:space="preserve"> </w:t>
      </w:r>
      <w:r w:rsidR="00D9104F">
        <w:rPr>
          <w:rFonts w:ascii="Times" w:hAnsi="Times" w:cs="Arial"/>
          <w:color w:val="222222"/>
        </w:rPr>
        <w:t>(</w:t>
      </w:r>
      <w:r w:rsidR="00A23003">
        <w:rPr>
          <w:rFonts w:ascii="Times" w:hAnsi="Times" w:cs="Arial"/>
          <w:color w:val="222222"/>
        </w:rPr>
        <w:t>Holmes 2004; Ward et al. 2014)</w:t>
      </w:r>
      <w:r w:rsidR="00440779">
        <w:rPr>
          <w:rFonts w:ascii="Times" w:hAnsi="Times" w:cs="Arial"/>
          <w:color w:val="222222"/>
        </w:rPr>
        <w:t>. Further</w:t>
      </w:r>
      <w:r w:rsidR="00CF4BF6">
        <w:rPr>
          <w:rFonts w:ascii="Times" w:hAnsi="Times" w:cs="Arial"/>
          <w:color w:val="222222"/>
        </w:rPr>
        <w:t>more</w:t>
      </w:r>
      <w:r w:rsidR="00440779">
        <w:rPr>
          <w:rFonts w:ascii="Times" w:hAnsi="Times" w:cs="Arial"/>
          <w:color w:val="222222"/>
        </w:rPr>
        <w:t xml:space="preserve">, our </w:t>
      </w:r>
      <w:r w:rsidR="00CF4BF6">
        <w:rPr>
          <w:rFonts w:ascii="Times" w:hAnsi="Times" w:cs="Arial"/>
          <w:color w:val="222222"/>
        </w:rPr>
        <w:t xml:space="preserve">credible </w:t>
      </w:r>
      <w:r w:rsidR="00440779">
        <w:rPr>
          <w:rFonts w:ascii="Times" w:hAnsi="Times" w:cs="Arial"/>
          <w:color w:val="222222"/>
        </w:rPr>
        <w:t xml:space="preserve">intervals are increased </w:t>
      </w:r>
      <w:r w:rsidRPr="006A3EFD">
        <w:rPr>
          <w:rFonts w:ascii="Times" w:hAnsi="Times" w:cs="Arial"/>
        </w:rPr>
        <w:t>because we are</w:t>
      </w:r>
      <w:r w:rsidR="00440779">
        <w:rPr>
          <w:rFonts w:ascii="Times" w:hAnsi="Times" w:cs="Arial"/>
        </w:rPr>
        <w:t xml:space="preserve"> additionally</w:t>
      </w:r>
      <w:r w:rsidRPr="006A3EFD">
        <w:rPr>
          <w:rFonts w:ascii="Times" w:hAnsi="Times" w:cs="Arial"/>
        </w:rPr>
        <w:t xml:space="preserve"> </w:t>
      </w:r>
      <w:r w:rsidR="00CF4BF6">
        <w:rPr>
          <w:rFonts w:ascii="Times" w:hAnsi="Times" w:cs="Arial"/>
        </w:rPr>
        <w:t>(</w:t>
      </w:r>
      <w:r w:rsidRPr="006A3EFD">
        <w:rPr>
          <w:rFonts w:ascii="Times" w:hAnsi="Times" w:cs="Arial"/>
        </w:rPr>
        <w:t xml:space="preserve">1) propagating full parameter uncertainty across the MCMC draws projecting it, and </w:t>
      </w:r>
      <w:r w:rsidR="00CF4BF6">
        <w:rPr>
          <w:rFonts w:ascii="Times" w:hAnsi="Times" w:cs="Arial"/>
        </w:rPr>
        <w:t>(</w:t>
      </w:r>
      <w:r w:rsidRPr="006A3EFD">
        <w:rPr>
          <w:rFonts w:ascii="Times" w:hAnsi="Times" w:cs="Arial"/>
        </w:rPr>
        <w:t xml:space="preserve">2) using a </w:t>
      </w:r>
      <w:proofErr w:type="gramStart"/>
      <w:r w:rsidRPr="006A3EFD">
        <w:rPr>
          <w:rFonts w:ascii="Times" w:hAnsi="Times" w:cs="Arial"/>
        </w:rPr>
        <w:t>Student</w:t>
      </w:r>
      <w:proofErr w:type="gramEnd"/>
      <w:r w:rsidRPr="006A3EFD">
        <w:rPr>
          <w:rFonts w:ascii="Times" w:hAnsi="Times" w:cs="Arial"/>
        </w:rPr>
        <w:t>-t distribution</w:t>
      </w:r>
      <w:r w:rsidR="00D47FAA">
        <w:rPr>
          <w:rFonts w:ascii="Times" w:hAnsi="Times" w:cs="Arial"/>
        </w:rPr>
        <w:t>,</w:t>
      </w:r>
      <w:r w:rsidRPr="006A3EFD">
        <w:rPr>
          <w:rFonts w:ascii="Times" w:hAnsi="Times" w:cs="Arial"/>
        </w:rPr>
        <w:t xml:space="preserve"> which has heavy tails and therefore makes the </w:t>
      </w:r>
      <w:r w:rsidR="00D9104F">
        <w:rPr>
          <w:rFonts w:ascii="Times" w:hAnsi="Times" w:cs="Arial"/>
        </w:rPr>
        <w:t>uncertainty</w:t>
      </w:r>
      <w:r w:rsidR="00D9104F" w:rsidRPr="006A3EFD">
        <w:rPr>
          <w:rFonts w:ascii="Times" w:hAnsi="Times" w:cs="Arial"/>
        </w:rPr>
        <w:t xml:space="preserve"> </w:t>
      </w:r>
      <w:r w:rsidRPr="006A3EFD">
        <w:rPr>
          <w:rFonts w:ascii="Times" w:hAnsi="Times" w:cs="Arial"/>
        </w:rPr>
        <w:t xml:space="preserve">intervals wider than if we used normal distribution. </w:t>
      </w:r>
    </w:p>
    <w:p w14:paraId="5A0214B2" w14:textId="4321EF14" w:rsidR="00A612C8" w:rsidRDefault="00A612C8" w:rsidP="00A612C8">
      <w:pPr>
        <w:spacing w:line="480" w:lineRule="auto"/>
        <w:ind w:firstLine="720"/>
        <w:rPr>
          <w:rFonts w:ascii="Times" w:hAnsi="Times" w:cs="Arial"/>
        </w:rPr>
      </w:pPr>
    </w:p>
    <w:p w14:paraId="77FB6C97" w14:textId="0F2E3FDF" w:rsidR="00A612C8" w:rsidRDefault="00A612C8" w:rsidP="00A612C8">
      <w:pPr>
        <w:spacing w:line="480" w:lineRule="auto"/>
        <w:rPr>
          <w:rFonts w:ascii="Times" w:hAnsi="Times"/>
        </w:rPr>
      </w:pPr>
      <w:r w:rsidRPr="00A612C8">
        <w:rPr>
          <w:rFonts w:ascii="Times" w:hAnsi="Times"/>
          <w:b/>
          <w:bCs/>
        </w:rPr>
        <w:t>Figure 6.</w:t>
      </w:r>
      <w:r>
        <w:rPr>
          <w:rFonts w:ascii="Times" w:hAnsi="Times"/>
        </w:rPr>
        <w:t xml:space="preserve"> </w:t>
      </w:r>
      <w:r w:rsidRPr="00425F26">
        <w:rPr>
          <w:rFonts w:ascii="Times" w:hAnsi="Times"/>
        </w:rPr>
        <w:t xml:space="preserve">Community variability and forecast of </w:t>
      </w:r>
      <w:r>
        <w:rPr>
          <w:rFonts w:ascii="Times" w:hAnsi="Times"/>
        </w:rPr>
        <w:t>the community</w:t>
      </w:r>
      <w:r w:rsidRPr="00425F26">
        <w:rPr>
          <w:rFonts w:ascii="Times" w:hAnsi="Times"/>
        </w:rPr>
        <w:t xml:space="preserve"> state in the southern California Current.</w:t>
      </w:r>
      <w:r>
        <w:rPr>
          <w:rFonts w:ascii="Times" w:hAnsi="Times"/>
        </w:rPr>
        <w:t xml:space="preserve"> </w:t>
      </w:r>
      <w:r w:rsidRPr="00425F26">
        <w:rPr>
          <w:rFonts w:ascii="Times" w:hAnsi="Times"/>
        </w:rPr>
        <w:t>The shared biology trend (</w:t>
      </w:r>
      <w:r>
        <w:rPr>
          <w:rFonts w:ascii="Times" w:hAnsi="Times"/>
        </w:rPr>
        <w:t xml:space="preserve">blue line, </w:t>
      </w:r>
      <w:r w:rsidRPr="00425F26">
        <w:rPr>
          <w:rFonts w:ascii="Times" w:hAnsi="Times"/>
        </w:rPr>
        <w:t>with 95% credible intervals)</w:t>
      </w:r>
      <w:r>
        <w:rPr>
          <w:rFonts w:ascii="Times" w:hAnsi="Times"/>
        </w:rPr>
        <w:t xml:space="preserve"> </w:t>
      </w:r>
      <w:r w:rsidRPr="00425F26">
        <w:rPr>
          <w:rFonts w:ascii="Times" w:hAnsi="Times"/>
        </w:rPr>
        <w:t>derived from biology</w:t>
      </w:r>
      <w:r>
        <w:rPr>
          <w:rFonts w:ascii="Times" w:hAnsi="Times"/>
        </w:rPr>
        <w:t>-BEUTI model fit to subset of data</w:t>
      </w:r>
      <w:r w:rsidRPr="00425F26">
        <w:rPr>
          <w:rFonts w:ascii="Times" w:hAnsi="Times"/>
        </w:rPr>
        <w:t xml:space="preserve"> (198</w:t>
      </w:r>
      <w:r>
        <w:rPr>
          <w:rFonts w:ascii="Times" w:hAnsi="Times"/>
        </w:rPr>
        <w:t>1</w:t>
      </w:r>
      <w:r w:rsidR="0073006A">
        <w:rPr>
          <w:rStyle w:val="CommentReference"/>
          <w:sz w:val="24"/>
          <w:szCs w:val="24"/>
        </w:rPr>
        <w:t>–</w:t>
      </w:r>
      <w:r w:rsidRPr="00425F26">
        <w:rPr>
          <w:rFonts w:ascii="Times" w:hAnsi="Times"/>
        </w:rPr>
        <w:t>201</w:t>
      </w:r>
      <w:r>
        <w:rPr>
          <w:rFonts w:ascii="Times" w:hAnsi="Times"/>
        </w:rPr>
        <w:t>8</w:t>
      </w:r>
      <w:r w:rsidRPr="00425F26">
        <w:rPr>
          <w:rFonts w:ascii="Times" w:hAnsi="Times"/>
        </w:rPr>
        <w:t>)</w:t>
      </w:r>
      <w:r>
        <w:rPr>
          <w:rFonts w:ascii="Times" w:hAnsi="Times" w:cs="Arial"/>
          <w:color w:val="000000"/>
        </w:rPr>
        <w:t xml:space="preserve"> is shown along with the </w:t>
      </w:r>
      <w:r w:rsidRPr="006459C9">
        <w:rPr>
          <w:rFonts w:ascii="Times" w:hAnsi="Times" w:cs="Arial"/>
          <w:color w:val="222222"/>
          <w:shd w:val="clear" w:color="auto" w:fill="FFFFFF"/>
        </w:rPr>
        <w:t xml:space="preserve">trend forecast </w:t>
      </w:r>
      <w:r>
        <w:rPr>
          <w:rFonts w:ascii="Times" w:hAnsi="Times" w:cs="Arial"/>
          <w:color w:val="222222"/>
          <w:shd w:val="clear" w:color="auto" w:fill="FFFFFF"/>
        </w:rPr>
        <w:t xml:space="preserve">for </w:t>
      </w:r>
      <w:r w:rsidRPr="006459C9">
        <w:rPr>
          <w:rFonts w:ascii="Times" w:hAnsi="Times" w:cs="Arial"/>
          <w:color w:val="222222"/>
          <w:shd w:val="clear" w:color="auto" w:fill="FFFFFF"/>
        </w:rPr>
        <w:t xml:space="preserve">2018 </w:t>
      </w:r>
      <w:r>
        <w:rPr>
          <w:rFonts w:ascii="Times" w:hAnsi="Times" w:cs="Arial"/>
          <w:color w:val="000000"/>
        </w:rPr>
        <w:t xml:space="preserve">(circle, with </w:t>
      </w:r>
      <w:r w:rsidRPr="00425F26">
        <w:rPr>
          <w:rFonts w:ascii="Times" w:hAnsi="Times"/>
        </w:rPr>
        <w:t>95% credible intervals)</w:t>
      </w:r>
      <w:r>
        <w:rPr>
          <w:rFonts w:ascii="Times" w:hAnsi="Times"/>
        </w:rPr>
        <w:t xml:space="preserve">. </w:t>
      </w:r>
      <w:r w:rsidRPr="00425F26">
        <w:rPr>
          <w:rFonts w:ascii="Times" w:hAnsi="Times"/>
        </w:rPr>
        <w:t xml:space="preserve">See </w:t>
      </w:r>
      <w:r w:rsidR="00DA771F">
        <w:rPr>
          <w:rFonts w:ascii="Times" w:hAnsi="Times"/>
        </w:rPr>
        <w:t xml:space="preserve">S7 </w:t>
      </w:r>
      <w:r>
        <w:rPr>
          <w:rFonts w:ascii="Times" w:hAnsi="Times"/>
        </w:rPr>
        <w:t>Fig. for model loadings.</w:t>
      </w:r>
    </w:p>
    <w:p w14:paraId="07DDB3AD" w14:textId="77777777" w:rsidR="00A612C8" w:rsidRPr="00D00469" w:rsidRDefault="00A612C8" w:rsidP="00A612C8">
      <w:pPr>
        <w:spacing w:line="480" w:lineRule="auto"/>
        <w:ind w:firstLine="720"/>
        <w:rPr>
          <w:rFonts w:ascii="Times" w:hAnsi="Times" w:cs="Arial"/>
          <w:color w:val="000000"/>
        </w:rPr>
      </w:pPr>
    </w:p>
    <w:p w14:paraId="52088964" w14:textId="70F59646" w:rsidR="0093154E" w:rsidRDefault="0093154E" w:rsidP="00A612C8">
      <w:pPr>
        <w:spacing w:line="480" w:lineRule="auto"/>
        <w:ind w:firstLine="720"/>
        <w:rPr>
          <w:rFonts w:ascii="Times" w:hAnsi="Times" w:cs="Arial"/>
          <w:color w:val="000000"/>
        </w:rPr>
      </w:pPr>
      <w:r>
        <w:rPr>
          <w:rFonts w:ascii="Times" w:hAnsi="Times" w:cs="Arial"/>
          <w:color w:val="000000"/>
        </w:rPr>
        <w:t xml:space="preserve">Overall, the model forecast skill </w:t>
      </w:r>
      <w:r w:rsidRPr="0030230E">
        <w:rPr>
          <w:rFonts w:ascii="Times" w:hAnsi="Times" w:cs="Arial"/>
          <w:color w:val="000000"/>
        </w:rPr>
        <w:t xml:space="preserve">of individual species parameters was moderate </w:t>
      </w:r>
      <w:r w:rsidR="001D721E">
        <w:rPr>
          <w:rFonts w:ascii="Times" w:hAnsi="Times" w:cs="Arial"/>
          <w:color w:val="000000"/>
        </w:rPr>
        <w:t xml:space="preserve">to high </w:t>
      </w:r>
      <w:r w:rsidRPr="0030230E">
        <w:rPr>
          <w:rFonts w:ascii="Times" w:hAnsi="Times" w:cs="Arial"/>
          <w:color w:val="000000"/>
        </w:rPr>
        <w:t>for half of the species included in the biology-</w:t>
      </w:r>
      <w:r w:rsidR="001531BC" w:rsidRPr="0030230E">
        <w:rPr>
          <w:rFonts w:ascii="Times" w:hAnsi="Times" w:cs="Arial"/>
          <w:color w:val="000000"/>
        </w:rPr>
        <w:t xml:space="preserve">BEUTI </w:t>
      </w:r>
      <w:r w:rsidRPr="0030230E">
        <w:rPr>
          <w:rFonts w:ascii="Times" w:hAnsi="Times" w:cs="Arial"/>
          <w:color w:val="000000"/>
        </w:rPr>
        <w:t>model (</w:t>
      </w:r>
      <w:r w:rsidR="00DA771F">
        <w:rPr>
          <w:rFonts w:ascii="Times" w:hAnsi="Times" w:cs="Arial"/>
          <w:color w:val="000000"/>
        </w:rPr>
        <w:t xml:space="preserve">S3 </w:t>
      </w:r>
      <w:r w:rsidRPr="0030230E">
        <w:rPr>
          <w:rFonts w:ascii="Times" w:hAnsi="Times" w:cs="Arial"/>
          <w:color w:val="000000"/>
        </w:rPr>
        <w:t xml:space="preserve">Table, </w:t>
      </w:r>
      <w:r w:rsidR="00DA771F">
        <w:rPr>
          <w:rFonts w:ascii="Times" w:hAnsi="Times" w:cs="Arial"/>
          <w:color w:val="000000"/>
        </w:rPr>
        <w:t xml:space="preserve">S9 </w:t>
      </w:r>
      <w:r w:rsidRPr="0030230E">
        <w:rPr>
          <w:rFonts w:ascii="Times" w:hAnsi="Times" w:cs="Arial"/>
          <w:color w:val="000000"/>
        </w:rPr>
        <w:t xml:space="preserve">Fig.). </w:t>
      </w:r>
      <w:r w:rsidR="000B6521" w:rsidRPr="0030230E">
        <w:rPr>
          <w:rFonts w:ascii="Times" w:hAnsi="Times" w:cs="Arial"/>
          <w:color w:val="000000"/>
        </w:rPr>
        <w:t xml:space="preserve">It is important to emphasize that the </w:t>
      </w:r>
      <w:r w:rsidR="00333376">
        <w:rPr>
          <w:rFonts w:ascii="Times" w:hAnsi="Times" w:cs="Arial"/>
          <w:color w:val="000000"/>
        </w:rPr>
        <w:t xml:space="preserve">source of </w:t>
      </w:r>
      <w:r w:rsidR="000B6521" w:rsidRPr="0030230E">
        <w:rPr>
          <w:rFonts w:ascii="Times" w:hAnsi="Times" w:cs="Arial"/>
          <w:color w:val="000000"/>
        </w:rPr>
        <w:t xml:space="preserve">variability in predictions for each of the original time series </w:t>
      </w:r>
      <w:r w:rsidR="00D47FAA">
        <w:rPr>
          <w:rFonts w:ascii="Times" w:hAnsi="Times" w:cs="Arial"/>
          <w:color w:val="000000"/>
        </w:rPr>
        <w:t>is</w:t>
      </w:r>
      <w:r w:rsidR="00D47FAA" w:rsidRPr="0030230E">
        <w:rPr>
          <w:rFonts w:ascii="Times" w:hAnsi="Times" w:cs="Arial"/>
          <w:color w:val="000000"/>
        </w:rPr>
        <w:t xml:space="preserve"> </w:t>
      </w:r>
      <w:r w:rsidR="000B6521" w:rsidRPr="0030230E">
        <w:rPr>
          <w:rFonts w:ascii="Times" w:hAnsi="Times" w:cs="Arial"/>
          <w:color w:val="000000"/>
        </w:rPr>
        <w:t xml:space="preserve">a mixture of the </w:t>
      </w:r>
      <w:r w:rsidR="004E2AB1" w:rsidRPr="0030230E">
        <w:rPr>
          <w:rFonts w:ascii="Times" w:hAnsi="Times" w:cs="Arial"/>
          <w:color w:val="000000"/>
        </w:rPr>
        <w:t xml:space="preserve">magnitude and </w:t>
      </w:r>
      <w:r w:rsidR="000B6521" w:rsidRPr="0030230E">
        <w:rPr>
          <w:rFonts w:ascii="Times" w:hAnsi="Times" w:cs="Arial"/>
          <w:color w:val="000000"/>
        </w:rPr>
        <w:t xml:space="preserve">uncertainty </w:t>
      </w:r>
      <w:r w:rsidR="004E2AB1" w:rsidRPr="0030230E">
        <w:rPr>
          <w:rFonts w:ascii="Times" w:hAnsi="Times" w:cs="Arial"/>
          <w:color w:val="000000"/>
        </w:rPr>
        <w:t>around the trends and loadings (</w:t>
      </w:r>
      <m:oMath>
        <m:sSub>
          <m:sSubPr>
            <m:ctrlPr>
              <w:rPr>
                <w:rFonts w:ascii="Cambria Math" w:hAnsi="Cambria Math" w:cs="Arial"/>
                <w:i/>
                <w:color w:val="000000"/>
                <w:sz w:val="22"/>
                <w:szCs w:val="22"/>
              </w:rPr>
            </m:ctrlPr>
          </m:sSubPr>
          <m:e>
            <m:r>
              <m:rPr>
                <m:sty m:val="bi"/>
              </m:rPr>
              <w:rPr>
                <w:rFonts w:ascii="Cambria Math" w:hAnsi="Cambria Math" w:cs="Arial"/>
                <w:color w:val="000000"/>
                <w:sz w:val="22"/>
                <w:szCs w:val="22"/>
              </w:rPr>
              <m:t>x</m:t>
            </m:r>
          </m:e>
          <m:sub>
            <m:r>
              <w:rPr>
                <w:rFonts w:ascii="Cambria Math" w:hAnsi="Cambria Math" w:cs="Arial"/>
                <w:color w:val="000000"/>
                <w:sz w:val="22"/>
                <w:szCs w:val="22"/>
              </w:rPr>
              <m:t>t</m:t>
            </m:r>
          </m:sub>
        </m:sSub>
      </m:oMath>
      <w:r w:rsidR="004E2AB1" w:rsidRPr="0030230E">
        <w:rPr>
          <w:rFonts w:ascii="Times" w:hAnsi="Times" w:cs="Arial"/>
          <w:color w:val="000000"/>
          <w:sz w:val="22"/>
          <w:szCs w:val="22"/>
        </w:rPr>
        <w:t xml:space="preserve">, </w:t>
      </w:r>
      <w:r w:rsidR="004E2AB1" w:rsidRPr="0030230E">
        <w:rPr>
          <w:rFonts w:ascii="Times" w:hAnsi="Times" w:cs="Arial"/>
          <w:b/>
          <w:color w:val="000000"/>
        </w:rPr>
        <w:t>Z</w:t>
      </w:r>
      <w:r w:rsidR="004E2AB1" w:rsidRPr="0030230E">
        <w:rPr>
          <w:rFonts w:ascii="Times" w:hAnsi="Times" w:cs="Arial"/>
          <w:color w:val="000000"/>
        </w:rPr>
        <w:t>), and the magnitude and uncertainty in the estimated covariates (</w:t>
      </w:r>
      <w:r w:rsidR="00C21223" w:rsidRPr="00C21223">
        <w:rPr>
          <w:rFonts w:ascii="Times" w:hAnsi="Times" w:cs="Arial"/>
          <w:b/>
          <w:i/>
          <w:iCs/>
          <w:color w:val="000000"/>
        </w:rPr>
        <w:t>b</w:t>
      </w:r>
      <w:r w:rsidR="004E2AB1" w:rsidRPr="0030230E">
        <w:rPr>
          <w:rFonts w:ascii="Times" w:hAnsi="Times" w:cs="Arial"/>
          <w:color w:val="000000"/>
        </w:rPr>
        <w:t xml:space="preserve">). </w:t>
      </w:r>
      <w:r w:rsidR="00A014CC">
        <w:rPr>
          <w:rFonts w:ascii="Times" w:hAnsi="Times" w:cs="Arial"/>
          <w:color w:val="000000"/>
        </w:rPr>
        <w:t>On the one hand, t</w:t>
      </w:r>
      <w:r w:rsidRPr="0030230E">
        <w:rPr>
          <w:rFonts w:ascii="Times" w:hAnsi="Times" w:cs="Arial"/>
          <w:color w:val="000000"/>
        </w:rPr>
        <w:t xml:space="preserve">he </w:t>
      </w:r>
      <w:r w:rsidR="004E2AB1" w:rsidRPr="0030230E">
        <w:rPr>
          <w:rFonts w:ascii="Times" w:hAnsi="Times" w:cs="Arial"/>
          <w:color w:val="000000"/>
        </w:rPr>
        <w:t xml:space="preserve">time series </w:t>
      </w:r>
      <w:r w:rsidRPr="0030230E">
        <w:rPr>
          <w:rFonts w:ascii="Times" w:hAnsi="Times" w:cs="Arial"/>
          <w:color w:val="000000"/>
        </w:rPr>
        <w:t xml:space="preserve">associated with the highest </w:t>
      </w:r>
      <w:r w:rsidR="004E2AB1" w:rsidRPr="0030230E">
        <w:rPr>
          <w:rFonts w:ascii="Times" w:hAnsi="Times" w:cs="Arial"/>
          <w:color w:val="000000"/>
        </w:rPr>
        <w:t xml:space="preserve">predictive </w:t>
      </w:r>
      <w:r w:rsidRPr="0030230E">
        <w:rPr>
          <w:rFonts w:ascii="Times" w:hAnsi="Times" w:cs="Arial"/>
          <w:color w:val="000000"/>
        </w:rPr>
        <w:t xml:space="preserve">skill (i.e., lowest prediction errors) included seabird </w:t>
      </w:r>
      <w:r w:rsidRPr="0030230E">
        <w:rPr>
          <w:rFonts w:ascii="Times" w:hAnsi="Times" w:cs="Arial"/>
          <w:color w:val="000000"/>
        </w:rPr>
        <w:lastRenderedPageBreak/>
        <w:t>reproductive success (Common murre</w:t>
      </w:r>
      <w:r w:rsidR="00333376">
        <w:rPr>
          <w:rFonts w:ascii="Times" w:hAnsi="Times" w:cs="Arial"/>
          <w:color w:val="000000"/>
        </w:rPr>
        <w:t xml:space="preserve"> </w:t>
      </w:r>
      <w:r w:rsidR="00333376" w:rsidRPr="003A2134">
        <w:rPr>
          <w:rFonts w:ascii="Times" w:hAnsi="Times" w:cs="Arial"/>
          <w:i/>
          <w:color w:val="000000"/>
        </w:rPr>
        <w:t xml:space="preserve">Uria </w:t>
      </w:r>
      <w:proofErr w:type="spellStart"/>
      <w:r w:rsidR="00333376" w:rsidRPr="003A2134">
        <w:rPr>
          <w:rFonts w:ascii="Times" w:hAnsi="Times" w:cs="Arial"/>
          <w:i/>
          <w:color w:val="000000"/>
        </w:rPr>
        <w:t>aalge</w:t>
      </w:r>
      <w:proofErr w:type="spellEnd"/>
      <w:r w:rsidRPr="0030230E">
        <w:rPr>
          <w:rFonts w:ascii="Times" w:hAnsi="Times" w:cs="Arial"/>
          <w:color w:val="000000"/>
        </w:rPr>
        <w:t>, Cassin’s auklet</w:t>
      </w:r>
      <w:r w:rsidR="00333376">
        <w:rPr>
          <w:rFonts w:ascii="Times" w:hAnsi="Times" w:cs="Arial"/>
          <w:color w:val="000000"/>
        </w:rPr>
        <w:t xml:space="preserve"> </w:t>
      </w:r>
      <w:proofErr w:type="spellStart"/>
      <w:r w:rsidR="00333376" w:rsidRPr="003A2134">
        <w:rPr>
          <w:rFonts w:ascii="Times" w:hAnsi="Times"/>
          <w:i/>
          <w:color w:val="000000"/>
        </w:rPr>
        <w:t>Ptychoramphus</w:t>
      </w:r>
      <w:proofErr w:type="spellEnd"/>
      <w:r w:rsidR="00333376" w:rsidRPr="003A2134">
        <w:rPr>
          <w:rFonts w:ascii="Times" w:hAnsi="Times" w:cs="Arial"/>
          <w:i/>
          <w:color w:val="000000"/>
        </w:rPr>
        <w:t> </w:t>
      </w:r>
      <w:proofErr w:type="spellStart"/>
      <w:r w:rsidR="00333376" w:rsidRPr="003A2134">
        <w:rPr>
          <w:rFonts w:ascii="Times" w:hAnsi="Times" w:cs="Arial"/>
          <w:i/>
          <w:color w:val="000000"/>
        </w:rPr>
        <w:t>aleuticus</w:t>
      </w:r>
      <w:proofErr w:type="spellEnd"/>
      <w:r w:rsidRPr="0030230E">
        <w:rPr>
          <w:rFonts w:ascii="Times" w:hAnsi="Times" w:cs="Arial"/>
          <w:color w:val="000000"/>
        </w:rPr>
        <w:t xml:space="preserve">) and the abundance of juvenile </w:t>
      </w:r>
      <w:r w:rsidR="00680E4C" w:rsidRPr="0030230E">
        <w:rPr>
          <w:rFonts w:ascii="Times" w:hAnsi="Times" w:cs="Arial"/>
          <w:color w:val="000000"/>
        </w:rPr>
        <w:t>Pacific sanddab</w:t>
      </w:r>
      <w:r w:rsidR="00333376">
        <w:rPr>
          <w:rFonts w:ascii="Times" w:hAnsi="Times" w:cs="Arial"/>
          <w:color w:val="000000"/>
        </w:rPr>
        <w:t xml:space="preserve"> </w:t>
      </w:r>
      <w:proofErr w:type="spellStart"/>
      <w:r w:rsidR="00333376" w:rsidRPr="003A2134">
        <w:rPr>
          <w:rFonts w:ascii="Times" w:hAnsi="Times" w:cs="Arial"/>
          <w:i/>
          <w:color w:val="000000"/>
        </w:rPr>
        <w:t>Citharichthys</w:t>
      </w:r>
      <w:proofErr w:type="spellEnd"/>
      <w:r w:rsidR="00333376" w:rsidRPr="003A2134">
        <w:rPr>
          <w:rFonts w:ascii="Times" w:hAnsi="Times" w:cs="Arial"/>
          <w:i/>
          <w:color w:val="000000"/>
        </w:rPr>
        <w:t xml:space="preserve"> sordidus</w:t>
      </w:r>
      <w:r w:rsidR="00680E4C" w:rsidRPr="0030230E">
        <w:rPr>
          <w:rFonts w:ascii="Times" w:hAnsi="Times" w:cs="Arial"/>
          <w:color w:val="000000"/>
        </w:rPr>
        <w:t xml:space="preserve">, </w:t>
      </w:r>
      <w:r w:rsidRPr="0030230E">
        <w:rPr>
          <w:rFonts w:ascii="Times" w:hAnsi="Times" w:cs="Arial"/>
          <w:color w:val="000000"/>
        </w:rPr>
        <w:t xml:space="preserve">juvenile </w:t>
      </w:r>
      <w:proofErr w:type="spellStart"/>
      <w:r w:rsidR="00680E4C" w:rsidRPr="0030230E">
        <w:rPr>
          <w:rFonts w:ascii="Times" w:hAnsi="Times" w:cs="Arial"/>
          <w:color w:val="000000"/>
        </w:rPr>
        <w:t>halfbanded</w:t>
      </w:r>
      <w:proofErr w:type="spellEnd"/>
      <w:r w:rsidR="00680E4C" w:rsidRPr="0030230E">
        <w:rPr>
          <w:rFonts w:ascii="Times" w:hAnsi="Times" w:cs="Arial"/>
          <w:color w:val="000000"/>
        </w:rPr>
        <w:t xml:space="preserve"> rockfish</w:t>
      </w:r>
      <w:r w:rsidR="00333376">
        <w:rPr>
          <w:rFonts w:ascii="Times" w:hAnsi="Times" w:cs="Arial"/>
          <w:color w:val="000000"/>
        </w:rPr>
        <w:t xml:space="preserve">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semicinctus</w:t>
      </w:r>
      <w:proofErr w:type="spellEnd"/>
      <w:r w:rsidR="00680E4C" w:rsidRPr="0030230E">
        <w:rPr>
          <w:rFonts w:ascii="Times" w:hAnsi="Times" w:cs="Arial"/>
          <w:color w:val="000000"/>
        </w:rPr>
        <w:t>,</w:t>
      </w:r>
      <w:r w:rsidRPr="0030230E">
        <w:rPr>
          <w:rFonts w:ascii="Times" w:hAnsi="Times" w:cs="Arial"/>
          <w:color w:val="000000"/>
        </w:rPr>
        <w:t xml:space="preserve"> market squid, and several ichthyoplankton species (</w:t>
      </w:r>
      <w:r w:rsidR="00DA771F">
        <w:rPr>
          <w:rFonts w:ascii="Times" w:hAnsi="Times" w:cs="Arial"/>
          <w:color w:val="000000"/>
        </w:rPr>
        <w:t xml:space="preserve">S3 </w:t>
      </w:r>
      <w:r w:rsidRPr="0030230E">
        <w:rPr>
          <w:rFonts w:ascii="Times" w:hAnsi="Times" w:cs="Arial"/>
          <w:color w:val="000000"/>
        </w:rPr>
        <w:t xml:space="preserve">Table, </w:t>
      </w:r>
      <w:r w:rsidR="00DA771F">
        <w:rPr>
          <w:rFonts w:ascii="Times" w:hAnsi="Times" w:cs="Arial"/>
          <w:color w:val="000000"/>
        </w:rPr>
        <w:t xml:space="preserve">S9 </w:t>
      </w:r>
      <w:r w:rsidRPr="0030230E">
        <w:rPr>
          <w:rFonts w:ascii="Times" w:hAnsi="Times" w:cs="Arial"/>
          <w:color w:val="000000"/>
        </w:rPr>
        <w:t xml:space="preserve">Fig.). </w:t>
      </w:r>
      <w:r w:rsidRPr="002261EA">
        <w:rPr>
          <w:rFonts w:ascii="Times" w:hAnsi="Times" w:cs="Arial"/>
          <w:color w:val="000000"/>
        </w:rPr>
        <w:t xml:space="preserve">On the other hand, forecast skill was lowest (i.e., highest prediction errors) for the abundance </w:t>
      </w:r>
      <w:r w:rsidRPr="00766BA7">
        <w:rPr>
          <w:rFonts w:ascii="Times" w:hAnsi="Times" w:cs="Arial"/>
          <w:color w:val="000000"/>
        </w:rPr>
        <w:t>of some juvenile rockfishes (</w:t>
      </w:r>
      <w:proofErr w:type="spellStart"/>
      <w:r w:rsidR="004225ED">
        <w:rPr>
          <w:rFonts w:ascii="Times" w:hAnsi="Times" w:cs="Arial"/>
          <w:color w:val="000000"/>
        </w:rPr>
        <w:t>c</w:t>
      </w:r>
      <w:r w:rsidR="00680E4C" w:rsidRPr="00766BA7">
        <w:rPr>
          <w:rFonts w:ascii="Times" w:hAnsi="Times" w:cs="Arial"/>
          <w:color w:val="000000"/>
        </w:rPr>
        <w:t>hilipepper</w:t>
      </w:r>
      <w:proofErr w:type="spellEnd"/>
      <w:r w:rsidR="00680E4C" w:rsidRPr="00766BA7">
        <w:rPr>
          <w:rFonts w:ascii="Times" w:hAnsi="Times" w:cs="Arial"/>
          <w:color w:val="000000"/>
        </w:rPr>
        <w:t xml:space="preserve">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goodei</w:t>
      </w:r>
      <w:proofErr w:type="spellEnd"/>
      <w:r w:rsidR="00333376" w:rsidRPr="00766BA7">
        <w:rPr>
          <w:rFonts w:ascii="Times" w:hAnsi="Times" w:cs="Arial"/>
          <w:color w:val="000000"/>
        </w:rPr>
        <w:t xml:space="preserve"> </w:t>
      </w:r>
      <w:r w:rsidRPr="00766BA7">
        <w:rPr>
          <w:rFonts w:ascii="Times" w:hAnsi="Times" w:cs="Arial"/>
          <w:color w:val="000000"/>
        </w:rPr>
        <w:t>and widow</w:t>
      </w:r>
      <w:r w:rsidR="00333376">
        <w:rPr>
          <w:rFonts w:ascii="Times" w:hAnsi="Times" w:cs="Arial"/>
          <w:color w:val="000000"/>
        </w:rPr>
        <w:t xml:space="preserve"> rockfish </w:t>
      </w:r>
      <w:r w:rsidR="00333376" w:rsidRPr="003A2134">
        <w:rPr>
          <w:rFonts w:ascii="Times" w:hAnsi="Times" w:cs="Arial"/>
          <w:i/>
          <w:color w:val="000000"/>
        </w:rPr>
        <w:t xml:space="preserve">Sebastes </w:t>
      </w:r>
      <w:proofErr w:type="spellStart"/>
      <w:r w:rsidR="00333376" w:rsidRPr="003A2134">
        <w:rPr>
          <w:rFonts w:ascii="Times" w:hAnsi="Times" w:cs="Arial"/>
          <w:i/>
          <w:color w:val="000000"/>
        </w:rPr>
        <w:t>entomelas</w:t>
      </w:r>
      <w:proofErr w:type="spellEnd"/>
      <w:r w:rsidRPr="00766BA7">
        <w:rPr>
          <w:rFonts w:ascii="Times" w:hAnsi="Times" w:cs="Arial"/>
          <w:color w:val="000000"/>
        </w:rPr>
        <w:t xml:space="preserve">) </w:t>
      </w:r>
      <w:r w:rsidRPr="0030230E">
        <w:rPr>
          <w:rFonts w:ascii="Times" w:hAnsi="Times" w:cs="Arial"/>
          <w:color w:val="000000"/>
        </w:rPr>
        <w:t xml:space="preserve">and larval fishes (northern anchovy, </w:t>
      </w:r>
      <w:proofErr w:type="spellStart"/>
      <w:r w:rsidRPr="0030230E">
        <w:rPr>
          <w:rFonts w:ascii="Times" w:hAnsi="Times" w:cs="Arial"/>
          <w:color w:val="000000"/>
        </w:rPr>
        <w:t>mesopelagics</w:t>
      </w:r>
      <w:proofErr w:type="spellEnd"/>
      <w:r w:rsidRPr="0030230E">
        <w:rPr>
          <w:rFonts w:ascii="Times" w:hAnsi="Times" w:cs="Arial"/>
          <w:color w:val="000000"/>
        </w:rPr>
        <w:t>)</w:t>
      </w:r>
      <w:r w:rsidR="002F73B2" w:rsidRPr="0030230E">
        <w:rPr>
          <w:rFonts w:ascii="Times" w:hAnsi="Times" w:cs="Arial"/>
          <w:color w:val="000000"/>
        </w:rPr>
        <w:t xml:space="preserve">, which is likely attributed to </w:t>
      </w:r>
      <w:r w:rsidR="0030230E">
        <w:rPr>
          <w:rFonts w:ascii="Times" w:hAnsi="Times" w:cs="Arial"/>
          <w:color w:val="000000"/>
        </w:rPr>
        <w:t xml:space="preserve">a lag </w:t>
      </w:r>
      <w:r w:rsidR="00E06B70">
        <w:rPr>
          <w:rFonts w:ascii="Times" w:hAnsi="Times" w:cs="Arial"/>
          <w:color w:val="000000"/>
        </w:rPr>
        <w:t xml:space="preserve">or mismatch </w:t>
      </w:r>
      <w:r w:rsidR="0030230E">
        <w:rPr>
          <w:rFonts w:ascii="Times" w:hAnsi="Times" w:cs="Arial"/>
          <w:color w:val="000000"/>
        </w:rPr>
        <w:t>in the timing</w:t>
      </w:r>
      <w:r w:rsidR="002F73B2" w:rsidRPr="0030230E">
        <w:rPr>
          <w:rFonts w:ascii="Times" w:hAnsi="Times" w:cs="Arial"/>
          <w:color w:val="000000"/>
        </w:rPr>
        <w:t xml:space="preserve"> </w:t>
      </w:r>
      <w:r w:rsidR="00E06B70">
        <w:rPr>
          <w:rFonts w:ascii="Times" w:hAnsi="Times" w:cs="Arial"/>
          <w:color w:val="000000"/>
        </w:rPr>
        <w:t xml:space="preserve">of </w:t>
      </w:r>
      <w:r w:rsidR="002F73B2" w:rsidRPr="0030230E">
        <w:rPr>
          <w:rFonts w:ascii="Times" w:hAnsi="Times" w:cs="Arial"/>
          <w:color w:val="000000"/>
        </w:rPr>
        <w:t xml:space="preserve">the </w:t>
      </w:r>
      <w:r w:rsidR="00CE5866" w:rsidRPr="0030230E">
        <w:rPr>
          <w:rFonts w:ascii="Times" w:hAnsi="Times" w:cs="Arial"/>
          <w:color w:val="000000"/>
        </w:rPr>
        <w:t xml:space="preserve">climate-biology </w:t>
      </w:r>
      <w:r w:rsidR="002F73B2" w:rsidRPr="0030230E">
        <w:rPr>
          <w:rFonts w:ascii="Times" w:hAnsi="Times" w:cs="Arial"/>
          <w:color w:val="000000"/>
        </w:rPr>
        <w:t xml:space="preserve">relationships. </w:t>
      </w:r>
      <w:r w:rsidR="00595828" w:rsidRPr="0030230E">
        <w:rPr>
          <w:rFonts w:ascii="Times" w:hAnsi="Times" w:cs="Arial"/>
          <w:color w:val="000000"/>
        </w:rPr>
        <w:t>T</w:t>
      </w:r>
      <w:r w:rsidRPr="0030230E">
        <w:rPr>
          <w:rFonts w:ascii="Times" w:hAnsi="Times" w:cs="Arial"/>
          <w:color w:val="000000"/>
        </w:rPr>
        <w:t>hese patterns in forecast skill are similar to those based on the biology-CUTI, -</w:t>
      </w:r>
      <w:r w:rsidR="0030230E" w:rsidRPr="0030230E">
        <w:rPr>
          <w:rFonts w:ascii="Times" w:hAnsi="Times" w:cs="Arial"/>
          <w:color w:val="000000"/>
        </w:rPr>
        <w:t>SST</w:t>
      </w:r>
      <w:r w:rsidRPr="0030230E">
        <w:rPr>
          <w:rFonts w:ascii="Times" w:hAnsi="Times" w:cs="Arial"/>
          <w:color w:val="000000"/>
        </w:rPr>
        <w:t>, and -</w:t>
      </w:r>
      <w:r w:rsidR="0030230E" w:rsidRPr="0030230E">
        <w:rPr>
          <w:rFonts w:ascii="Times" w:hAnsi="Times" w:cs="Arial"/>
          <w:color w:val="000000"/>
        </w:rPr>
        <w:t xml:space="preserve">ILD </w:t>
      </w:r>
      <w:r w:rsidRPr="0030230E">
        <w:rPr>
          <w:rFonts w:ascii="Times" w:hAnsi="Times" w:cs="Arial"/>
          <w:color w:val="000000"/>
        </w:rPr>
        <w:t>models (</w:t>
      </w:r>
      <w:r w:rsidR="00DA771F">
        <w:rPr>
          <w:rFonts w:ascii="Times" w:hAnsi="Times" w:cs="Arial"/>
          <w:color w:val="000000"/>
        </w:rPr>
        <w:t xml:space="preserve">S3 </w:t>
      </w:r>
      <w:r w:rsidRPr="0030230E">
        <w:rPr>
          <w:rFonts w:ascii="Times" w:hAnsi="Times" w:cs="Arial"/>
          <w:color w:val="000000"/>
        </w:rPr>
        <w:t>Table). Lastly</w:t>
      </w:r>
      <w:r w:rsidRPr="00F01394">
        <w:rPr>
          <w:rFonts w:ascii="Times" w:hAnsi="Times" w:cs="Arial"/>
          <w:color w:val="000000"/>
        </w:rPr>
        <w:t xml:space="preserve">, the </w:t>
      </w:r>
      <w:r>
        <w:rPr>
          <w:rFonts w:ascii="Times" w:hAnsi="Times" w:cs="Arial"/>
          <w:color w:val="000000"/>
        </w:rPr>
        <w:t xml:space="preserve">uncertainty around </w:t>
      </w:r>
      <w:r w:rsidRPr="00F01394">
        <w:rPr>
          <w:rFonts w:ascii="Times" w:hAnsi="Times" w:cs="Arial"/>
          <w:color w:val="000000"/>
        </w:rPr>
        <w:t xml:space="preserve">model predictions </w:t>
      </w:r>
      <w:r>
        <w:rPr>
          <w:rFonts w:ascii="Times" w:hAnsi="Times" w:cs="Arial"/>
          <w:color w:val="000000"/>
        </w:rPr>
        <w:t>of s</w:t>
      </w:r>
      <w:r w:rsidRPr="00F01394">
        <w:rPr>
          <w:rFonts w:ascii="Times" w:hAnsi="Times" w:cs="Arial"/>
          <w:color w:val="000000"/>
        </w:rPr>
        <w:t xml:space="preserve">pecies </w:t>
      </w:r>
      <w:r>
        <w:rPr>
          <w:rFonts w:ascii="Times" w:hAnsi="Times" w:cs="Arial"/>
          <w:color w:val="000000"/>
        </w:rPr>
        <w:t xml:space="preserve">parameters appears to be </w:t>
      </w:r>
      <w:r w:rsidRPr="00F01394">
        <w:rPr>
          <w:rFonts w:ascii="Times" w:hAnsi="Times" w:cs="Arial"/>
          <w:color w:val="000000"/>
        </w:rPr>
        <w:t xml:space="preserve">driven more by </w:t>
      </w:r>
      <w:r>
        <w:rPr>
          <w:rFonts w:ascii="Times" w:hAnsi="Times" w:cs="Arial"/>
          <w:color w:val="000000"/>
        </w:rPr>
        <w:t xml:space="preserve">the </w:t>
      </w:r>
      <w:r w:rsidRPr="00F01394">
        <w:rPr>
          <w:rFonts w:ascii="Times" w:hAnsi="Times" w:cs="Arial"/>
          <w:color w:val="000000"/>
        </w:rPr>
        <w:t xml:space="preserve">precision </w:t>
      </w:r>
      <w:r w:rsidR="004225ED">
        <w:rPr>
          <w:rFonts w:ascii="Times" w:hAnsi="Times" w:cs="Arial"/>
          <w:color w:val="000000"/>
        </w:rPr>
        <w:t xml:space="preserve">of </w:t>
      </w:r>
      <w:r w:rsidR="00595828">
        <w:rPr>
          <w:rFonts w:ascii="Times" w:hAnsi="Times" w:cs="Arial"/>
          <w:color w:val="000000"/>
        </w:rPr>
        <w:t xml:space="preserve">the model coefficients than by the </w:t>
      </w:r>
      <w:r w:rsidRPr="00F01394">
        <w:rPr>
          <w:rFonts w:ascii="Times" w:hAnsi="Times" w:cs="Arial"/>
          <w:color w:val="000000"/>
        </w:rPr>
        <w:t xml:space="preserve">loadings on the </w:t>
      </w:r>
      <w:r>
        <w:rPr>
          <w:rFonts w:ascii="Times" w:hAnsi="Times" w:cs="Arial"/>
          <w:color w:val="000000"/>
        </w:rPr>
        <w:t xml:space="preserve">community </w:t>
      </w:r>
      <w:r w:rsidRPr="00F01394">
        <w:rPr>
          <w:rFonts w:ascii="Times" w:hAnsi="Times" w:cs="Arial"/>
          <w:color w:val="000000"/>
        </w:rPr>
        <w:t>trend (</w:t>
      </w:r>
      <w:r>
        <w:rPr>
          <w:rFonts w:ascii="Times" w:hAnsi="Times" w:cs="Arial"/>
          <w:color w:val="000000"/>
        </w:rPr>
        <w:t>e.g.</w:t>
      </w:r>
      <w:r w:rsidR="00595828">
        <w:rPr>
          <w:rFonts w:ascii="Times" w:hAnsi="Times" w:cs="Arial"/>
          <w:color w:val="000000"/>
        </w:rPr>
        <w:t>,</w:t>
      </w:r>
      <w:r>
        <w:rPr>
          <w:rFonts w:ascii="Times" w:hAnsi="Times" w:cs="Arial"/>
          <w:color w:val="000000"/>
        </w:rPr>
        <w:t xml:space="preserve"> </w:t>
      </w:r>
      <w:r w:rsidR="00DA771F">
        <w:rPr>
          <w:rFonts w:ascii="Times" w:hAnsi="Times" w:cs="Arial"/>
          <w:color w:val="000000"/>
        </w:rPr>
        <w:t xml:space="preserve">S10 </w:t>
      </w:r>
      <w:r w:rsidRPr="00F01394">
        <w:rPr>
          <w:rFonts w:ascii="Times" w:hAnsi="Times" w:cs="Arial"/>
          <w:color w:val="000000"/>
        </w:rPr>
        <w:t>Fig.).</w:t>
      </w:r>
      <w:r>
        <w:rPr>
          <w:rFonts w:ascii="Times" w:hAnsi="Times" w:cs="Arial"/>
          <w:color w:val="000000"/>
        </w:rPr>
        <w:t xml:space="preserve"> </w:t>
      </w:r>
    </w:p>
    <w:p w14:paraId="2C8BB2D9" w14:textId="77777777" w:rsidR="0093154E" w:rsidRPr="00F402C7" w:rsidRDefault="0093154E" w:rsidP="00A612C8">
      <w:pPr>
        <w:spacing w:line="480" w:lineRule="auto"/>
        <w:ind w:firstLine="720"/>
        <w:rPr>
          <w:rFonts w:ascii="Times" w:hAnsi="Times" w:cs="Arial"/>
          <w:color w:val="000000"/>
        </w:rPr>
      </w:pPr>
    </w:p>
    <w:p w14:paraId="2A101A96" w14:textId="22769512" w:rsidR="005E743B" w:rsidRDefault="0093154E" w:rsidP="00A612C8">
      <w:pPr>
        <w:spacing w:line="480" w:lineRule="auto"/>
        <w:rPr>
          <w:rFonts w:ascii="Times" w:hAnsi="Times" w:cs="Arial"/>
          <w:b/>
        </w:rPr>
      </w:pPr>
      <w:r w:rsidRPr="00F23523">
        <w:rPr>
          <w:rFonts w:ascii="Times" w:hAnsi="Times" w:cs="Arial"/>
          <w:b/>
        </w:rPr>
        <w:t>Discussion</w:t>
      </w:r>
    </w:p>
    <w:p w14:paraId="65E0A061" w14:textId="02B2EB78" w:rsidR="00467834" w:rsidRDefault="004F1BF9" w:rsidP="00A612C8">
      <w:pPr>
        <w:spacing w:line="480" w:lineRule="auto"/>
        <w:rPr>
          <w:rFonts w:ascii="Times" w:hAnsi="Times" w:cs="Arial"/>
        </w:rPr>
      </w:pPr>
      <w:r>
        <w:rPr>
          <w:rFonts w:ascii="Times" w:hAnsi="Times" w:cs="Arial"/>
        </w:rPr>
        <w:t>W</w:t>
      </w:r>
      <w:r w:rsidR="005E743B">
        <w:rPr>
          <w:rFonts w:ascii="Times" w:hAnsi="Times" w:cs="Arial"/>
        </w:rPr>
        <w:t>e</w:t>
      </w:r>
      <w:r w:rsidR="003121E0">
        <w:rPr>
          <w:rFonts w:ascii="Times" w:hAnsi="Times" w:cs="Arial"/>
        </w:rPr>
        <w:t xml:space="preserve"> </w:t>
      </w:r>
      <w:r w:rsidR="00672276">
        <w:rPr>
          <w:rFonts w:ascii="Times" w:hAnsi="Times" w:cs="Arial"/>
        </w:rPr>
        <w:t>applied a</w:t>
      </w:r>
      <w:r w:rsidR="003121E0">
        <w:rPr>
          <w:rFonts w:ascii="Times" w:hAnsi="Times" w:cs="Arial"/>
        </w:rPr>
        <w:t xml:space="preserve"> novel set of statistical tools to</w:t>
      </w:r>
      <w:r w:rsidR="00225BAA">
        <w:rPr>
          <w:rFonts w:ascii="Times" w:hAnsi="Times" w:cs="Arial"/>
        </w:rPr>
        <w:t xml:space="preserve"> data from</w:t>
      </w:r>
      <w:r w:rsidR="003121E0">
        <w:rPr>
          <w:rFonts w:ascii="Times" w:hAnsi="Times" w:cs="Arial"/>
        </w:rPr>
        <w:t xml:space="preserve"> </w:t>
      </w:r>
      <w:r w:rsidR="00672276">
        <w:rPr>
          <w:rFonts w:ascii="Times" w:hAnsi="Times" w:cs="Arial"/>
        </w:rPr>
        <w:t xml:space="preserve">the </w:t>
      </w:r>
      <w:r w:rsidR="00F80F3E">
        <w:rPr>
          <w:rFonts w:ascii="Times" w:hAnsi="Times" w:cs="Arial"/>
        </w:rPr>
        <w:t xml:space="preserve">southern and central regions of the </w:t>
      </w:r>
      <w:r w:rsidR="000772EB">
        <w:rPr>
          <w:rFonts w:ascii="Times" w:hAnsi="Times" w:cs="Arial"/>
        </w:rPr>
        <w:t>CCE</w:t>
      </w:r>
      <w:r w:rsidR="007F3B2F">
        <w:rPr>
          <w:rFonts w:ascii="Times" w:hAnsi="Times" w:cs="Arial"/>
        </w:rPr>
        <w:t xml:space="preserve"> </w:t>
      </w:r>
      <w:r w:rsidR="00672276">
        <w:rPr>
          <w:rFonts w:ascii="Times" w:hAnsi="Times" w:cs="Arial"/>
        </w:rPr>
        <w:t xml:space="preserve">to </w:t>
      </w:r>
      <w:r w:rsidR="00063612">
        <w:rPr>
          <w:rFonts w:ascii="Times" w:hAnsi="Times" w:cs="Arial"/>
        </w:rPr>
        <w:t>document the</w:t>
      </w:r>
      <w:r w:rsidR="00672276">
        <w:rPr>
          <w:rFonts w:ascii="Times" w:hAnsi="Times" w:cs="Arial"/>
        </w:rPr>
        <w:t xml:space="preserve"> community </w:t>
      </w:r>
      <w:r w:rsidR="00063612">
        <w:rPr>
          <w:rFonts w:ascii="Times" w:hAnsi="Times" w:cs="Arial"/>
        </w:rPr>
        <w:t xml:space="preserve">response to climate perturbations over the past six decades and to create </w:t>
      </w:r>
      <w:r w:rsidR="00E76301">
        <w:rPr>
          <w:rFonts w:ascii="Times" w:hAnsi="Times" w:cs="Arial"/>
        </w:rPr>
        <w:t xml:space="preserve">near-term </w:t>
      </w:r>
      <w:r w:rsidR="00063612">
        <w:rPr>
          <w:rFonts w:ascii="Times" w:hAnsi="Times" w:cs="Arial"/>
        </w:rPr>
        <w:t xml:space="preserve">forecasts of </w:t>
      </w:r>
      <w:r w:rsidR="00B13359">
        <w:rPr>
          <w:rFonts w:ascii="Times" w:hAnsi="Times" w:cs="Arial"/>
        </w:rPr>
        <w:t xml:space="preserve">community </w:t>
      </w:r>
      <w:r w:rsidR="00063612">
        <w:rPr>
          <w:rFonts w:ascii="Times" w:hAnsi="Times" w:cs="Arial"/>
        </w:rPr>
        <w:t xml:space="preserve">state. </w:t>
      </w:r>
      <w:r w:rsidR="00467834">
        <w:rPr>
          <w:rFonts w:ascii="Times" w:hAnsi="Times" w:cs="Arial"/>
        </w:rPr>
        <w:t xml:space="preserve">Our analysis </w:t>
      </w:r>
      <w:r w:rsidR="00C92A0E">
        <w:rPr>
          <w:rFonts w:ascii="Times" w:hAnsi="Times" w:cs="Arial"/>
        </w:rPr>
        <w:t>detected a</w:t>
      </w:r>
      <w:r w:rsidR="00672276">
        <w:rPr>
          <w:rFonts w:ascii="Times" w:hAnsi="Times" w:cs="Arial"/>
        </w:rPr>
        <w:t xml:space="preserve"> community response</w:t>
      </w:r>
      <w:r w:rsidR="00A656BC">
        <w:rPr>
          <w:rFonts w:ascii="Times" w:hAnsi="Times" w:cs="Arial"/>
        </w:rPr>
        <w:t xml:space="preserve"> </w:t>
      </w:r>
      <w:r w:rsidR="00672276">
        <w:rPr>
          <w:rFonts w:ascii="Times" w:hAnsi="Times" w:cs="Arial"/>
        </w:rPr>
        <w:t xml:space="preserve">to the </w:t>
      </w:r>
      <w:r w:rsidR="00225BAA">
        <w:rPr>
          <w:rFonts w:ascii="Times" w:hAnsi="Times" w:cs="Arial"/>
        </w:rPr>
        <w:t xml:space="preserve">2014-2016 </w:t>
      </w:r>
      <w:r w:rsidR="00672276">
        <w:rPr>
          <w:rFonts w:ascii="Times" w:hAnsi="Times" w:cs="Arial"/>
        </w:rPr>
        <w:t>northeast Pacific marine heatwave</w:t>
      </w:r>
      <w:r w:rsidR="007D6049">
        <w:rPr>
          <w:rFonts w:ascii="Times" w:hAnsi="Times" w:cs="Arial"/>
        </w:rPr>
        <w:t>;</w:t>
      </w:r>
      <w:r w:rsidR="00C92A0E">
        <w:rPr>
          <w:rFonts w:ascii="Times" w:hAnsi="Times" w:cs="Arial"/>
        </w:rPr>
        <w:t xml:space="preserve"> however</w:t>
      </w:r>
      <w:r w:rsidR="00BA7FF1">
        <w:rPr>
          <w:rFonts w:ascii="Times" w:hAnsi="Times" w:cs="Arial"/>
        </w:rPr>
        <w:t>,</w:t>
      </w:r>
      <w:r w:rsidR="00C92A0E">
        <w:rPr>
          <w:rFonts w:ascii="Times" w:hAnsi="Times" w:cs="Arial"/>
        </w:rPr>
        <w:t xml:space="preserve"> it</w:t>
      </w:r>
      <w:r w:rsidR="00672276">
        <w:rPr>
          <w:rFonts w:ascii="Times" w:hAnsi="Times" w:cs="Arial"/>
        </w:rPr>
        <w:t xml:space="preserve"> did not exceed normal variability</w:t>
      </w:r>
      <w:r w:rsidR="000A0013">
        <w:rPr>
          <w:rFonts w:ascii="Times" w:hAnsi="Times" w:cs="Arial"/>
        </w:rPr>
        <w:t xml:space="preserve"> within the study timeframe</w:t>
      </w:r>
      <w:r w:rsidR="00B13359">
        <w:rPr>
          <w:rFonts w:ascii="Times" w:hAnsi="Times" w:cs="Arial"/>
        </w:rPr>
        <w:t xml:space="preserve"> </w:t>
      </w:r>
      <w:r w:rsidR="006F4DB2">
        <w:rPr>
          <w:rFonts w:ascii="Times" w:hAnsi="Times" w:cs="Arial"/>
        </w:rPr>
        <w:t xml:space="preserve">or </w:t>
      </w:r>
      <w:r w:rsidR="00AF2888">
        <w:rPr>
          <w:rFonts w:ascii="Times" w:hAnsi="Times" w:cs="Arial"/>
        </w:rPr>
        <w:t>r</w:t>
      </w:r>
      <w:r w:rsidR="00587C38">
        <w:rPr>
          <w:rFonts w:ascii="Times" w:hAnsi="Times" w:cs="Arial"/>
        </w:rPr>
        <w:t>esult in</w:t>
      </w:r>
      <w:r w:rsidR="0004645F">
        <w:rPr>
          <w:rFonts w:ascii="Times" w:hAnsi="Times" w:cs="Arial"/>
        </w:rPr>
        <w:t xml:space="preserve"> </w:t>
      </w:r>
      <w:r w:rsidR="006F4DB2">
        <w:rPr>
          <w:rFonts w:ascii="Times" w:hAnsi="Times" w:cs="Arial"/>
        </w:rPr>
        <w:t>a shift to a novel community state</w:t>
      </w:r>
      <w:r w:rsidR="0095337E">
        <w:rPr>
          <w:rFonts w:ascii="Times" w:hAnsi="Times" w:cs="Arial"/>
        </w:rPr>
        <w:t xml:space="preserve">, based on the </w:t>
      </w:r>
      <w:r w:rsidR="006141D3">
        <w:t xml:space="preserve">biological </w:t>
      </w:r>
      <w:r w:rsidR="0095337E">
        <w:t>time series investigated here</w:t>
      </w:r>
      <w:r w:rsidR="000A0013">
        <w:rPr>
          <w:rFonts w:ascii="Times" w:hAnsi="Times" w:cs="Arial"/>
        </w:rPr>
        <w:t>.</w:t>
      </w:r>
      <w:r w:rsidR="00672276">
        <w:rPr>
          <w:rFonts w:ascii="Times" w:hAnsi="Times" w:cs="Arial"/>
        </w:rPr>
        <w:t xml:space="preserve"> </w:t>
      </w:r>
      <w:r w:rsidR="00063612">
        <w:rPr>
          <w:rFonts w:ascii="Times" w:hAnsi="Times" w:cs="Arial"/>
        </w:rPr>
        <w:t xml:space="preserve">We </w:t>
      </w:r>
      <w:r w:rsidR="000A0013">
        <w:rPr>
          <w:rFonts w:ascii="Times" w:hAnsi="Times" w:cs="Arial"/>
        </w:rPr>
        <w:t>identif</w:t>
      </w:r>
      <w:r w:rsidR="0095337E">
        <w:rPr>
          <w:rFonts w:ascii="Times" w:hAnsi="Times" w:cs="Arial"/>
        </w:rPr>
        <w:t>ied</w:t>
      </w:r>
      <w:r w:rsidR="00063612">
        <w:rPr>
          <w:rFonts w:ascii="Times" w:hAnsi="Times" w:cs="Arial"/>
        </w:rPr>
        <w:t xml:space="preserve"> </w:t>
      </w:r>
      <w:r w:rsidR="000A0013">
        <w:rPr>
          <w:rFonts w:ascii="Times" w:hAnsi="Times" w:cs="Arial"/>
        </w:rPr>
        <w:t xml:space="preserve">relationships </w:t>
      </w:r>
      <w:r w:rsidR="000A5072" w:rsidRPr="003121E0">
        <w:rPr>
          <w:rFonts w:ascii="Times" w:hAnsi="Times" w:cs="Arial"/>
        </w:rPr>
        <w:t xml:space="preserve">between community state and </w:t>
      </w:r>
      <w:r w:rsidR="00063612">
        <w:rPr>
          <w:rFonts w:ascii="Times" w:hAnsi="Times" w:cs="Arial"/>
        </w:rPr>
        <w:t>multiple climate variables</w:t>
      </w:r>
      <w:r w:rsidR="00672276">
        <w:rPr>
          <w:rFonts w:ascii="Times" w:hAnsi="Times" w:cs="Arial"/>
        </w:rPr>
        <w:t xml:space="preserve">, </w:t>
      </w:r>
      <w:r w:rsidR="000A0013">
        <w:rPr>
          <w:rFonts w:ascii="Times" w:hAnsi="Times" w:cs="Arial"/>
        </w:rPr>
        <w:t xml:space="preserve">with </w:t>
      </w:r>
      <w:r w:rsidR="0095337E">
        <w:rPr>
          <w:rFonts w:ascii="Times" w:hAnsi="Times" w:cs="Arial"/>
        </w:rPr>
        <w:t>nitrate flux</w:t>
      </w:r>
      <w:r w:rsidR="000A0013">
        <w:rPr>
          <w:rFonts w:ascii="Times" w:hAnsi="Times" w:cs="Arial"/>
        </w:rPr>
        <w:t xml:space="preserve"> </w:t>
      </w:r>
      <w:r w:rsidR="005162AD" w:rsidRPr="00E80A96">
        <w:rPr>
          <w:rFonts w:ascii="Times" w:hAnsi="Times"/>
        </w:rPr>
        <w:t>through the base of the mixed layer</w:t>
      </w:r>
      <w:r w:rsidR="005162AD">
        <w:rPr>
          <w:rFonts w:ascii="Times" w:hAnsi="Times" w:cs="Arial"/>
        </w:rPr>
        <w:t xml:space="preserve"> </w:t>
      </w:r>
      <w:r w:rsidR="00DA5C2B">
        <w:rPr>
          <w:rFonts w:ascii="Times" w:hAnsi="Times" w:cs="Arial"/>
        </w:rPr>
        <w:t xml:space="preserve">having the strongest </w:t>
      </w:r>
      <w:r w:rsidR="001A3813">
        <w:rPr>
          <w:rFonts w:ascii="Times" w:hAnsi="Times" w:cs="Arial"/>
        </w:rPr>
        <w:t>correspondence with</w:t>
      </w:r>
      <w:r w:rsidR="00C92A0E">
        <w:rPr>
          <w:rFonts w:ascii="Times" w:hAnsi="Times" w:cs="Arial"/>
        </w:rPr>
        <w:t xml:space="preserve"> </w:t>
      </w:r>
      <w:r w:rsidR="007F3B2F">
        <w:rPr>
          <w:rFonts w:ascii="Times" w:hAnsi="Times" w:cs="Arial"/>
        </w:rPr>
        <w:t xml:space="preserve">individual species </w:t>
      </w:r>
      <w:r w:rsidR="00EE6919">
        <w:rPr>
          <w:rFonts w:ascii="Times" w:hAnsi="Times" w:cs="Arial"/>
        </w:rPr>
        <w:t>time series</w:t>
      </w:r>
      <w:r w:rsidR="00D7767B">
        <w:rPr>
          <w:rFonts w:ascii="Times" w:hAnsi="Times" w:cs="Arial"/>
        </w:rPr>
        <w:t xml:space="preserve"> </w:t>
      </w:r>
      <w:r w:rsidR="001A0F4E">
        <w:rPr>
          <w:rFonts w:ascii="Times" w:hAnsi="Times" w:cs="Arial"/>
        </w:rPr>
        <w:t xml:space="preserve">and </w:t>
      </w:r>
      <w:r w:rsidR="006F4DB2">
        <w:rPr>
          <w:rFonts w:ascii="Times" w:hAnsi="Times" w:cs="Arial"/>
        </w:rPr>
        <w:t xml:space="preserve">the shared trend in </w:t>
      </w:r>
      <w:r w:rsidR="007F3B2F">
        <w:rPr>
          <w:rFonts w:ascii="Times" w:hAnsi="Times" w:cs="Arial"/>
        </w:rPr>
        <w:t xml:space="preserve">community </w:t>
      </w:r>
      <w:r w:rsidR="006F4DB2">
        <w:rPr>
          <w:rFonts w:ascii="Times" w:hAnsi="Times" w:cs="Arial"/>
        </w:rPr>
        <w:t>variability</w:t>
      </w:r>
      <w:r w:rsidR="00DA5C2B">
        <w:rPr>
          <w:rFonts w:ascii="Times" w:hAnsi="Times" w:cs="Arial"/>
        </w:rPr>
        <w:t>.</w:t>
      </w:r>
      <w:r w:rsidR="001A0F4E">
        <w:rPr>
          <w:rFonts w:ascii="Times" w:hAnsi="Times" w:cs="Arial"/>
        </w:rPr>
        <w:t xml:space="preserve"> </w:t>
      </w:r>
      <w:r w:rsidR="00063612">
        <w:rPr>
          <w:rFonts w:ascii="Times" w:hAnsi="Times" w:cs="Arial"/>
        </w:rPr>
        <w:t>Moreover, we demonstrate</w:t>
      </w:r>
      <w:r w:rsidR="00DA5C2B">
        <w:rPr>
          <w:rFonts w:ascii="Times" w:hAnsi="Times" w:cs="Arial"/>
        </w:rPr>
        <w:t>d</w:t>
      </w:r>
      <w:r w:rsidR="00063612">
        <w:rPr>
          <w:rFonts w:ascii="Times" w:hAnsi="Times" w:cs="Arial"/>
        </w:rPr>
        <w:t xml:space="preserve"> </w:t>
      </w:r>
      <w:r w:rsidR="000A5072" w:rsidRPr="003121E0">
        <w:rPr>
          <w:rFonts w:ascii="Times" w:hAnsi="Times" w:cs="Arial"/>
        </w:rPr>
        <w:t xml:space="preserve">skill </w:t>
      </w:r>
      <w:r w:rsidR="00063612">
        <w:rPr>
          <w:rFonts w:ascii="Times" w:hAnsi="Times" w:cs="Arial"/>
        </w:rPr>
        <w:t xml:space="preserve">in </w:t>
      </w:r>
      <w:r w:rsidR="000A5072" w:rsidRPr="003121E0">
        <w:rPr>
          <w:rFonts w:ascii="Times" w:hAnsi="Times" w:cs="Arial"/>
        </w:rPr>
        <w:t xml:space="preserve">creating </w:t>
      </w:r>
      <w:r w:rsidR="00467834">
        <w:rPr>
          <w:rFonts w:ascii="Times" w:hAnsi="Times" w:cs="Arial"/>
        </w:rPr>
        <w:t>simultaneous</w:t>
      </w:r>
      <w:r w:rsidR="000B4700">
        <w:rPr>
          <w:rFonts w:ascii="Times" w:hAnsi="Times" w:cs="Arial"/>
        </w:rPr>
        <w:t xml:space="preserve"> </w:t>
      </w:r>
      <w:r w:rsidR="00826650">
        <w:rPr>
          <w:rFonts w:ascii="Times" w:hAnsi="Times" w:cs="Arial"/>
        </w:rPr>
        <w:t>one-year</w:t>
      </w:r>
      <w:r w:rsidR="00DA5C2B">
        <w:rPr>
          <w:rFonts w:ascii="Times" w:hAnsi="Times" w:cs="Arial"/>
        </w:rPr>
        <w:t xml:space="preserve"> lead</w:t>
      </w:r>
      <w:r w:rsidR="00C71916">
        <w:rPr>
          <w:rFonts w:ascii="Times" w:hAnsi="Times" w:cs="Arial"/>
        </w:rPr>
        <w:t xml:space="preserve"> </w:t>
      </w:r>
      <w:r w:rsidR="00DA5C2B">
        <w:rPr>
          <w:rFonts w:ascii="Times" w:hAnsi="Times" w:cs="Arial"/>
        </w:rPr>
        <w:t>time</w:t>
      </w:r>
      <w:r w:rsidR="00467834">
        <w:rPr>
          <w:rFonts w:ascii="Times" w:hAnsi="Times" w:cs="Arial"/>
        </w:rPr>
        <w:t xml:space="preserve"> </w:t>
      </w:r>
      <w:r w:rsidR="00467834" w:rsidRPr="00CD1105">
        <w:rPr>
          <w:rFonts w:ascii="Times" w:hAnsi="Times" w:cs="Arial"/>
        </w:rPr>
        <w:t>forecast</w:t>
      </w:r>
      <w:r w:rsidR="00467834">
        <w:rPr>
          <w:rFonts w:ascii="Times" w:hAnsi="Times" w:cs="Arial"/>
        </w:rPr>
        <w:t>s</w:t>
      </w:r>
      <w:r w:rsidR="00467834" w:rsidRPr="00CD1105">
        <w:rPr>
          <w:rFonts w:ascii="Times" w:hAnsi="Times" w:cs="Arial"/>
        </w:rPr>
        <w:t xml:space="preserve"> of</w:t>
      </w:r>
      <w:r w:rsidR="00467834">
        <w:rPr>
          <w:rFonts w:ascii="Times" w:hAnsi="Times" w:cs="Arial"/>
        </w:rPr>
        <w:t xml:space="preserve"> </w:t>
      </w:r>
      <w:r w:rsidR="007F3B2F">
        <w:rPr>
          <w:rFonts w:ascii="Times" w:hAnsi="Times" w:cs="Arial"/>
        </w:rPr>
        <w:t>species responses</w:t>
      </w:r>
      <w:r w:rsidR="001A0F4E">
        <w:rPr>
          <w:rFonts w:ascii="Times" w:hAnsi="Times" w:cs="Arial"/>
        </w:rPr>
        <w:t xml:space="preserve"> a</w:t>
      </w:r>
      <w:r w:rsidR="00AA6FB2">
        <w:rPr>
          <w:rFonts w:ascii="Times" w:hAnsi="Times" w:cs="Arial"/>
        </w:rPr>
        <w:t>nd c</w:t>
      </w:r>
      <w:r w:rsidR="00467834" w:rsidRPr="00CD1105">
        <w:rPr>
          <w:rFonts w:ascii="Times" w:hAnsi="Times" w:cs="Arial"/>
        </w:rPr>
        <w:t xml:space="preserve">ommunity </w:t>
      </w:r>
      <w:r w:rsidR="00467834">
        <w:rPr>
          <w:rFonts w:ascii="Times" w:hAnsi="Times" w:cs="Arial"/>
        </w:rPr>
        <w:t>stat</w:t>
      </w:r>
      <w:r w:rsidR="00AA6FB2">
        <w:rPr>
          <w:rFonts w:ascii="Times" w:hAnsi="Times" w:cs="Arial"/>
        </w:rPr>
        <w:t>e</w:t>
      </w:r>
      <w:r w:rsidR="00B145D2">
        <w:rPr>
          <w:rFonts w:ascii="Times" w:hAnsi="Times" w:cs="Arial"/>
        </w:rPr>
        <w:t>.</w:t>
      </w:r>
    </w:p>
    <w:p w14:paraId="7D21B67C" w14:textId="1AF45E7F" w:rsidR="00873696" w:rsidRPr="00144EB0" w:rsidRDefault="00EF20C0" w:rsidP="00144EB0">
      <w:pPr>
        <w:autoSpaceDE w:val="0"/>
        <w:autoSpaceDN w:val="0"/>
        <w:adjustRightInd w:val="0"/>
        <w:spacing w:line="480" w:lineRule="auto"/>
        <w:ind w:firstLine="720"/>
        <w:rPr>
          <w:rFonts w:eastAsiaTheme="minorHAnsi"/>
          <w:color w:val="000000" w:themeColor="text1"/>
        </w:rPr>
      </w:pPr>
      <w:r>
        <w:rPr>
          <w:rFonts w:ascii="Times" w:hAnsi="Times" w:cs="Arial"/>
        </w:rPr>
        <w:lastRenderedPageBreak/>
        <w:t>T</w:t>
      </w:r>
      <w:r w:rsidR="001A0F4E" w:rsidRPr="00BC7E04">
        <w:rPr>
          <w:rFonts w:ascii="Times" w:hAnsi="Times" w:cs="Arial"/>
        </w:rPr>
        <w:t xml:space="preserve">here have been </w:t>
      </w:r>
      <w:r w:rsidR="003960CC" w:rsidRPr="00BC7E04">
        <w:rPr>
          <w:rFonts w:ascii="Times" w:hAnsi="Times" w:cs="Arial"/>
        </w:rPr>
        <w:t>several</w:t>
      </w:r>
      <w:r w:rsidR="001A0F4E" w:rsidRPr="00BC7E04">
        <w:rPr>
          <w:rFonts w:ascii="Times" w:hAnsi="Times" w:cs="Arial"/>
        </w:rPr>
        <w:t xml:space="preserve"> studies and </w:t>
      </w:r>
      <w:r w:rsidR="00A33F80" w:rsidRPr="00BC7E04">
        <w:rPr>
          <w:rFonts w:ascii="Times" w:hAnsi="Times" w:cs="Arial"/>
        </w:rPr>
        <w:t>anecdotal</w:t>
      </w:r>
      <w:r w:rsidR="001A0F4E" w:rsidRPr="00BC7E04">
        <w:rPr>
          <w:rFonts w:ascii="Times" w:hAnsi="Times" w:cs="Arial"/>
        </w:rPr>
        <w:t xml:space="preserve"> evidence of </w:t>
      </w:r>
      <w:r w:rsidR="00632468">
        <w:rPr>
          <w:rFonts w:ascii="Times" w:hAnsi="Times" w:cs="Arial"/>
        </w:rPr>
        <w:t xml:space="preserve">unexpected </w:t>
      </w:r>
      <w:r w:rsidR="001A0F4E" w:rsidRPr="00BC7E04">
        <w:rPr>
          <w:rFonts w:ascii="Times" w:hAnsi="Times" w:cs="Arial"/>
        </w:rPr>
        <w:t>biological response</w:t>
      </w:r>
      <w:r w:rsidR="00FA01A3">
        <w:rPr>
          <w:rFonts w:ascii="Times" w:hAnsi="Times" w:cs="Arial"/>
        </w:rPr>
        <w:t>s</w:t>
      </w:r>
      <w:r w:rsidR="003960CC" w:rsidRPr="00BC7E04">
        <w:rPr>
          <w:rFonts w:ascii="Times" w:hAnsi="Times" w:cs="Arial"/>
        </w:rPr>
        <w:t xml:space="preserve"> to the </w:t>
      </w:r>
      <w:r w:rsidR="000772EB">
        <w:rPr>
          <w:rFonts w:ascii="Times" w:hAnsi="Times" w:cs="Arial"/>
        </w:rPr>
        <w:t>2014</w:t>
      </w:r>
      <w:r w:rsidR="0095337E">
        <w:rPr>
          <w:rFonts w:ascii="Times" w:hAnsi="Times" w:cs="Arial"/>
        </w:rPr>
        <w:t>–</w:t>
      </w:r>
      <w:r w:rsidR="000772EB">
        <w:rPr>
          <w:rFonts w:ascii="Times" w:hAnsi="Times" w:cs="Arial"/>
        </w:rPr>
        <w:t xml:space="preserve">2016 </w:t>
      </w:r>
      <w:r w:rsidR="003960CC" w:rsidRPr="00BC7E04">
        <w:rPr>
          <w:rFonts w:ascii="Times" w:hAnsi="Times" w:cs="Arial"/>
        </w:rPr>
        <w:t>northeast Pacific marine heatwave</w:t>
      </w:r>
      <w:r w:rsidR="00F541A9">
        <w:rPr>
          <w:rFonts w:ascii="Times" w:hAnsi="Times" w:cs="Arial"/>
        </w:rPr>
        <w:t xml:space="preserve">. </w:t>
      </w:r>
      <w:r w:rsidR="00C92A0E">
        <w:rPr>
          <w:rFonts w:ascii="Times" w:hAnsi="Times" w:cs="Arial"/>
        </w:rPr>
        <w:t xml:space="preserve"> B</w:t>
      </w:r>
      <w:r>
        <w:rPr>
          <w:rFonts w:ascii="Times" w:hAnsi="Times" w:cs="Arial"/>
        </w:rPr>
        <w:t xml:space="preserve">ased on the </w:t>
      </w:r>
      <w:r w:rsidR="001B0747">
        <w:rPr>
          <w:rFonts w:ascii="Times" w:hAnsi="Times" w:cs="Arial"/>
        </w:rPr>
        <w:t xml:space="preserve">biological </w:t>
      </w:r>
      <w:r>
        <w:rPr>
          <w:rFonts w:ascii="Times" w:hAnsi="Times" w:cs="Arial"/>
        </w:rPr>
        <w:t>time series included in our analysis,</w:t>
      </w:r>
      <w:r w:rsidR="001A0F4E" w:rsidRPr="00BC7E04">
        <w:rPr>
          <w:rFonts w:ascii="Times" w:hAnsi="Times" w:cs="Arial"/>
        </w:rPr>
        <w:t xml:space="preserve"> </w:t>
      </w:r>
      <w:r w:rsidR="00C92A0E">
        <w:rPr>
          <w:rFonts w:ascii="Times" w:hAnsi="Times" w:cs="Arial"/>
        </w:rPr>
        <w:t xml:space="preserve">the </w:t>
      </w:r>
      <w:r w:rsidR="00F541A9">
        <w:rPr>
          <w:rFonts w:ascii="Times" w:hAnsi="Times" w:cs="Arial"/>
        </w:rPr>
        <w:t xml:space="preserve">broader </w:t>
      </w:r>
      <w:r w:rsidR="00C92A0E">
        <w:rPr>
          <w:rFonts w:ascii="Times" w:hAnsi="Times" w:cs="Arial"/>
        </w:rPr>
        <w:t xml:space="preserve">CCE community </w:t>
      </w:r>
      <w:r w:rsidR="00F541A9">
        <w:rPr>
          <w:rFonts w:ascii="Times" w:hAnsi="Times" w:cs="Arial"/>
        </w:rPr>
        <w:t>demonstrated a response</w:t>
      </w:r>
      <w:r w:rsidR="00C92A0E">
        <w:rPr>
          <w:rFonts w:ascii="Times" w:hAnsi="Times" w:cs="Arial"/>
        </w:rPr>
        <w:t xml:space="preserve"> to the marine heatwave</w:t>
      </w:r>
      <w:r w:rsidR="004A3C41">
        <w:rPr>
          <w:rFonts w:ascii="Times" w:hAnsi="Times" w:cs="Arial"/>
        </w:rPr>
        <w:t xml:space="preserve">, i.e. </w:t>
      </w:r>
      <w:r w:rsidR="00C92A0E">
        <w:rPr>
          <w:rFonts w:ascii="Times" w:hAnsi="Times" w:cs="Arial"/>
        </w:rPr>
        <w:t xml:space="preserve">the biology trend is higher over those years than </w:t>
      </w:r>
      <w:r w:rsidR="004A3C41">
        <w:rPr>
          <w:rFonts w:ascii="Times" w:hAnsi="Times" w:cs="Arial"/>
        </w:rPr>
        <w:t xml:space="preserve">in </w:t>
      </w:r>
      <w:r w:rsidR="00C92A0E">
        <w:rPr>
          <w:rFonts w:ascii="Times" w:hAnsi="Times" w:cs="Arial"/>
        </w:rPr>
        <w:t>previous years</w:t>
      </w:r>
      <w:r w:rsidR="004A3C41">
        <w:rPr>
          <w:rFonts w:ascii="Times" w:hAnsi="Times" w:cs="Arial"/>
        </w:rPr>
        <w:t>. H</w:t>
      </w:r>
      <w:r w:rsidR="00C92A0E">
        <w:rPr>
          <w:rFonts w:ascii="Times" w:hAnsi="Times" w:cs="Arial"/>
        </w:rPr>
        <w:t>owever, o</w:t>
      </w:r>
      <w:r w:rsidR="00BC7E04" w:rsidRPr="00BC7E04">
        <w:rPr>
          <w:rFonts w:ascii="Times" w:hAnsi="Times" w:cs="Arial"/>
        </w:rPr>
        <w:t>ur results do not demonstrate</w:t>
      </w:r>
      <w:r w:rsidR="001A0F4E" w:rsidRPr="00BC7E04">
        <w:rPr>
          <w:rFonts w:ascii="Times" w:hAnsi="Times" w:cs="Arial"/>
        </w:rPr>
        <w:t xml:space="preserve"> </w:t>
      </w:r>
      <w:r w:rsidR="006F4DB2">
        <w:rPr>
          <w:rFonts w:ascii="Times" w:hAnsi="Times" w:cs="Arial"/>
        </w:rPr>
        <w:t xml:space="preserve">a </w:t>
      </w:r>
      <w:r w:rsidR="00AA7246" w:rsidRPr="00BC7E04">
        <w:rPr>
          <w:rFonts w:ascii="Times" w:hAnsi="Times" w:cs="Arial"/>
        </w:rPr>
        <w:t xml:space="preserve">widespread community reorganization </w:t>
      </w:r>
      <w:r w:rsidR="00282152">
        <w:rPr>
          <w:rFonts w:ascii="Times" w:hAnsi="Times" w:cs="Arial"/>
        </w:rPr>
        <w:t xml:space="preserve">beyond </w:t>
      </w:r>
      <w:r w:rsidR="00C92A0E">
        <w:rPr>
          <w:rFonts w:ascii="Times" w:hAnsi="Times" w:cs="Arial"/>
        </w:rPr>
        <w:t xml:space="preserve">the </w:t>
      </w:r>
      <w:r w:rsidR="0073006A">
        <w:rPr>
          <w:rFonts w:ascii="Times" w:hAnsi="Times" w:cs="Arial"/>
        </w:rPr>
        <w:t>archetypal</w:t>
      </w:r>
      <w:r w:rsidR="00C92A0E">
        <w:rPr>
          <w:rFonts w:ascii="Times" w:hAnsi="Times" w:cs="Arial"/>
        </w:rPr>
        <w:t xml:space="preserve"> community </w:t>
      </w:r>
      <w:r w:rsidR="00282152">
        <w:rPr>
          <w:rFonts w:ascii="Times" w:hAnsi="Times" w:cs="Arial"/>
        </w:rPr>
        <w:t xml:space="preserve">structure of this recognizably dynamic ecosystem </w:t>
      </w:r>
      <w:r w:rsidR="00AA7246" w:rsidRPr="00BC7E04">
        <w:rPr>
          <w:rFonts w:ascii="Times" w:hAnsi="Times" w:cs="Arial"/>
        </w:rPr>
        <w:t xml:space="preserve">within the </w:t>
      </w:r>
      <w:r w:rsidR="0095337E">
        <w:rPr>
          <w:rFonts w:ascii="Times" w:hAnsi="Times" w:cs="Arial"/>
        </w:rPr>
        <w:t xml:space="preserve">southern and central </w:t>
      </w:r>
      <w:r w:rsidR="00AA7246" w:rsidRPr="00BC7E04">
        <w:rPr>
          <w:rFonts w:ascii="Times" w:hAnsi="Times" w:cs="Arial"/>
        </w:rPr>
        <w:t>CCE</w:t>
      </w:r>
      <w:r w:rsidR="003960CC" w:rsidRPr="00BC7E04">
        <w:rPr>
          <w:rFonts w:ascii="Times" w:hAnsi="Times" w:cs="Arial"/>
        </w:rPr>
        <w:t xml:space="preserve"> </w:t>
      </w:r>
      <w:r w:rsidR="000772EB">
        <w:rPr>
          <w:rFonts w:ascii="Times" w:hAnsi="Times" w:cs="Arial"/>
        </w:rPr>
        <w:t>in response to</w:t>
      </w:r>
      <w:r w:rsidR="003960CC" w:rsidRPr="00BC7E04">
        <w:rPr>
          <w:rFonts w:ascii="Times" w:hAnsi="Times" w:cs="Arial"/>
        </w:rPr>
        <w:t xml:space="preserve"> this event</w:t>
      </w:r>
      <w:r w:rsidR="00C92A0E">
        <w:rPr>
          <w:rFonts w:ascii="Times" w:hAnsi="Times" w:cs="Arial"/>
        </w:rPr>
        <w:t xml:space="preserve">. </w:t>
      </w:r>
      <w:r w:rsidR="00BC7E04" w:rsidRPr="00BC7E04">
        <w:rPr>
          <w:rFonts w:ascii="Times" w:hAnsi="Times" w:cs="Arial"/>
        </w:rPr>
        <w:t xml:space="preserve">Instead, the </w:t>
      </w:r>
      <w:r w:rsidR="00BC7E04" w:rsidRPr="00BC7E04">
        <w:rPr>
          <w:rFonts w:ascii="Times" w:eastAsiaTheme="minorHAnsi" w:hAnsi="Times"/>
        </w:rPr>
        <w:t>me</w:t>
      </w:r>
      <w:r w:rsidR="004A3C41">
        <w:rPr>
          <w:rFonts w:ascii="Times" w:eastAsiaTheme="minorHAnsi" w:hAnsi="Times"/>
        </w:rPr>
        <w:t>an</w:t>
      </w:r>
      <w:r w:rsidR="00BC7E04" w:rsidRPr="00BC7E04">
        <w:rPr>
          <w:rFonts w:ascii="Times" w:eastAsiaTheme="minorHAnsi" w:hAnsi="Times"/>
        </w:rPr>
        <w:t xml:space="preserve"> values for the </w:t>
      </w:r>
      <w:r w:rsidR="00194ABD">
        <w:rPr>
          <w:rFonts w:ascii="Times" w:eastAsiaTheme="minorHAnsi" w:hAnsi="Times"/>
        </w:rPr>
        <w:t>shared</w:t>
      </w:r>
      <w:r w:rsidR="00BC7E04">
        <w:rPr>
          <w:rFonts w:ascii="Times" w:eastAsiaTheme="minorHAnsi" w:hAnsi="Times"/>
        </w:rPr>
        <w:t xml:space="preserve"> t</w:t>
      </w:r>
      <w:r w:rsidR="00BC7E04" w:rsidRPr="00BC7E04">
        <w:rPr>
          <w:rFonts w:ascii="Times" w:eastAsiaTheme="minorHAnsi" w:hAnsi="Times"/>
        </w:rPr>
        <w:t xml:space="preserve">rend in </w:t>
      </w:r>
      <w:r w:rsidR="00194ABD">
        <w:rPr>
          <w:rFonts w:ascii="Times" w:eastAsiaTheme="minorHAnsi" w:hAnsi="Times"/>
        </w:rPr>
        <w:t xml:space="preserve">the </w:t>
      </w:r>
      <w:r w:rsidR="00BC7E04" w:rsidRPr="00BC7E04">
        <w:rPr>
          <w:rFonts w:ascii="Times" w:eastAsiaTheme="minorHAnsi" w:hAnsi="Times"/>
        </w:rPr>
        <w:t xml:space="preserve">biology time series, as well as </w:t>
      </w:r>
      <w:r w:rsidR="00FA01A3">
        <w:rPr>
          <w:rFonts w:ascii="Times" w:eastAsiaTheme="minorHAnsi" w:hAnsi="Times"/>
        </w:rPr>
        <w:t xml:space="preserve">for </w:t>
      </w:r>
      <w:r w:rsidR="00BC7E04" w:rsidRPr="00BC7E04">
        <w:rPr>
          <w:rFonts w:ascii="Times" w:eastAsiaTheme="minorHAnsi" w:hAnsi="Times"/>
        </w:rPr>
        <w:t xml:space="preserve">the </w:t>
      </w:r>
      <w:r w:rsidR="003119FC">
        <w:rPr>
          <w:rFonts w:ascii="Times" w:eastAsiaTheme="minorHAnsi" w:hAnsi="Times"/>
        </w:rPr>
        <w:t xml:space="preserve">shared </w:t>
      </w:r>
      <w:r w:rsidR="00BC7E04" w:rsidRPr="00BC7E04">
        <w:rPr>
          <w:rFonts w:ascii="Times" w:eastAsiaTheme="minorHAnsi" w:hAnsi="Times"/>
        </w:rPr>
        <w:t xml:space="preserve">climate </w:t>
      </w:r>
      <w:r w:rsidR="003119FC">
        <w:rPr>
          <w:rFonts w:ascii="Times" w:eastAsiaTheme="minorHAnsi" w:hAnsi="Times"/>
        </w:rPr>
        <w:t>trend</w:t>
      </w:r>
      <w:r w:rsidR="00BC7E04" w:rsidRPr="00BC7E04">
        <w:rPr>
          <w:rFonts w:ascii="Times" w:eastAsiaTheme="minorHAnsi" w:hAnsi="Times"/>
        </w:rPr>
        <w:t xml:space="preserve">, were </w:t>
      </w:r>
      <w:r w:rsidR="00BC7E04">
        <w:rPr>
          <w:rFonts w:ascii="Times" w:eastAsiaTheme="minorHAnsi" w:hAnsi="Times"/>
        </w:rPr>
        <w:t>within</w:t>
      </w:r>
      <w:r w:rsidR="00BC7E04" w:rsidRPr="00BC7E04">
        <w:rPr>
          <w:rFonts w:ascii="Times" w:eastAsiaTheme="minorHAnsi" w:hAnsi="Times"/>
        </w:rPr>
        <w:t xml:space="preserve"> the range of previous observation</w:t>
      </w:r>
      <w:r w:rsidR="00BC7E04">
        <w:rPr>
          <w:rFonts w:ascii="Times" w:eastAsiaTheme="minorHAnsi" w:hAnsi="Times"/>
        </w:rPr>
        <w:t>s</w:t>
      </w:r>
      <w:r w:rsidR="000B4700">
        <w:rPr>
          <w:rFonts w:ascii="Times" w:eastAsiaTheme="minorHAnsi" w:hAnsi="Times"/>
        </w:rPr>
        <w:t xml:space="preserve">. </w:t>
      </w:r>
      <w:r w:rsidR="004A3C41">
        <w:t>A</w:t>
      </w:r>
      <w:r w:rsidR="00C45349">
        <w:rPr>
          <w:rFonts w:ascii="Times" w:eastAsiaTheme="minorHAnsi" w:hAnsi="Times"/>
        </w:rPr>
        <w:t>n unusual aspect of the 2014</w:t>
      </w:r>
      <w:r>
        <w:rPr>
          <w:rFonts w:ascii="Times" w:hAnsi="Times" w:cs="Arial"/>
        </w:rPr>
        <w:t>–</w:t>
      </w:r>
      <w:r w:rsidR="00C45349">
        <w:rPr>
          <w:rFonts w:ascii="Times" w:eastAsiaTheme="minorHAnsi" w:hAnsi="Times"/>
        </w:rPr>
        <w:t>2016 events, relative to past warming associated with El Ni</w:t>
      </w:r>
      <w:r w:rsidR="00C45349">
        <w:rPr>
          <w:rFonts w:ascii="Times" w:eastAsiaTheme="minorHAnsi" w:hAnsi="Times" w:cs="Times"/>
        </w:rPr>
        <w:t>ñ</w:t>
      </w:r>
      <w:r w:rsidR="00C45349">
        <w:rPr>
          <w:rFonts w:ascii="Times" w:eastAsiaTheme="minorHAnsi" w:hAnsi="Times"/>
        </w:rPr>
        <w:t>o or other low</w:t>
      </w:r>
      <w:r w:rsidR="008D3B6C">
        <w:rPr>
          <w:rFonts w:ascii="Times" w:eastAsiaTheme="minorHAnsi" w:hAnsi="Times"/>
        </w:rPr>
        <w:t>-</w:t>
      </w:r>
      <w:r w:rsidR="00C45349">
        <w:rPr>
          <w:rFonts w:ascii="Times" w:eastAsiaTheme="minorHAnsi" w:hAnsi="Times"/>
        </w:rPr>
        <w:t xml:space="preserve">productivity warm periods, was the very high abundance of </w:t>
      </w:r>
      <w:r w:rsidR="00726EE5">
        <w:rPr>
          <w:rFonts w:ascii="Times" w:eastAsiaTheme="minorHAnsi" w:hAnsi="Times"/>
        </w:rPr>
        <w:t xml:space="preserve">young-of-year </w:t>
      </w:r>
      <w:r w:rsidR="00C45349">
        <w:rPr>
          <w:rFonts w:ascii="Times" w:eastAsiaTheme="minorHAnsi" w:hAnsi="Times"/>
        </w:rPr>
        <w:t>rockfish</w:t>
      </w:r>
      <w:r w:rsidR="00A014CC">
        <w:rPr>
          <w:rFonts w:ascii="Times" w:eastAsiaTheme="minorHAnsi" w:hAnsi="Times"/>
        </w:rPr>
        <w:t xml:space="preserve"> and </w:t>
      </w:r>
      <w:r w:rsidR="00C45349">
        <w:rPr>
          <w:rFonts w:ascii="Times" w:eastAsiaTheme="minorHAnsi" w:hAnsi="Times"/>
        </w:rPr>
        <w:t>anchovy (</w:t>
      </w:r>
      <w:r w:rsidR="00C45349" w:rsidRPr="00F23523">
        <w:rPr>
          <w:rFonts w:ascii="Times" w:eastAsiaTheme="minorHAnsi" w:hAnsi="Times"/>
        </w:rPr>
        <w:t>Santora et al. 2017,</w:t>
      </w:r>
      <w:r w:rsidR="00C45349">
        <w:rPr>
          <w:rFonts w:ascii="Times" w:eastAsiaTheme="minorHAnsi" w:hAnsi="Times"/>
        </w:rPr>
        <w:t xml:space="preserve"> Thompson et al. 2019, Schroeder et al. 2019), which differed from </w:t>
      </w:r>
      <w:r w:rsidR="00A014CC">
        <w:rPr>
          <w:rFonts w:ascii="Times" w:eastAsiaTheme="minorHAnsi" w:hAnsi="Times"/>
        </w:rPr>
        <w:t xml:space="preserve">most </w:t>
      </w:r>
      <w:r w:rsidR="00C45349">
        <w:rPr>
          <w:rFonts w:ascii="Times" w:eastAsiaTheme="minorHAnsi" w:hAnsi="Times"/>
        </w:rPr>
        <w:t xml:space="preserve">past warm events in which the abundance of </w:t>
      </w:r>
      <w:r w:rsidR="00A014CC">
        <w:rPr>
          <w:rFonts w:ascii="Times" w:eastAsiaTheme="minorHAnsi" w:hAnsi="Times"/>
        </w:rPr>
        <w:t>these</w:t>
      </w:r>
      <w:r w:rsidR="00C45349">
        <w:rPr>
          <w:rFonts w:ascii="Times" w:eastAsiaTheme="minorHAnsi" w:hAnsi="Times"/>
        </w:rPr>
        <w:t xml:space="preserve"> taxa was greatly reduced. </w:t>
      </w:r>
      <w:r w:rsidR="00B258E4">
        <w:t>There were many species present during the marine heatwave that are not typically observed in sampling or associated with the CCE, but those exceptional presences and high abundances of warm species did not result in a persistent signal among the species for which we have time series contributing to the DFAs.</w:t>
      </w:r>
      <w:r w:rsidR="00144EB0">
        <w:rPr>
          <w:rFonts w:ascii="Times" w:eastAsiaTheme="minorHAnsi" w:hAnsi="Times"/>
        </w:rPr>
        <w:t xml:space="preserve"> </w:t>
      </w:r>
      <w:r w:rsidR="00961FEE">
        <w:rPr>
          <w:rFonts w:ascii="Times" w:eastAsiaTheme="minorHAnsi" w:hAnsi="Times"/>
        </w:rPr>
        <w:t>While o</w:t>
      </w:r>
      <w:r w:rsidR="006141D3">
        <w:rPr>
          <w:rFonts w:ascii="Times" w:eastAsiaTheme="minorHAnsi" w:hAnsi="Times"/>
        </w:rPr>
        <w:t xml:space="preserve">ur study </w:t>
      </w:r>
      <w:r w:rsidR="00961FEE">
        <w:rPr>
          <w:rFonts w:ascii="Times" w:eastAsiaTheme="minorHAnsi" w:hAnsi="Times"/>
        </w:rPr>
        <w:t xml:space="preserve">did not </w:t>
      </w:r>
      <w:r w:rsidR="00B70EB1">
        <w:rPr>
          <w:rFonts w:ascii="Times" w:eastAsiaTheme="minorHAnsi" w:hAnsi="Times"/>
        </w:rPr>
        <w:t>dete</w:t>
      </w:r>
      <w:r w:rsidR="00961FEE">
        <w:rPr>
          <w:rFonts w:ascii="Times" w:eastAsiaTheme="minorHAnsi" w:hAnsi="Times"/>
        </w:rPr>
        <w:t>ct</w:t>
      </w:r>
      <w:r w:rsidR="00B70EB1">
        <w:rPr>
          <w:rFonts w:ascii="Times" w:eastAsiaTheme="minorHAnsi" w:hAnsi="Times"/>
        </w:rPr>
        <w:t xml:space="preserve"> </w:t>
      </w:r>
      <w:r w:rsidR="002F6835">
        <w:rPr>
          <w:rFonts w:ascii="Times" w:eastAsiaTheme="minorHAnsi" w:hAnsi="Times"/>
        </w:rPr>
        <w:t xml:space="preserve">a shift in community state in the </w:t>
      </w:r>
      <w:r w:rsidR="00B45453">
        <w:rPr>
          <w:rFonts w:ascii="Times" w:eastAsiaTheme="minorHAnsi" w:hAnsi="Times"/>
        </w:rPr>
        <w:t xml:space="preserve">southern and central CCE </w:t>
      </w:r>
      <w:r w:rsidR="00961FEE">
        <w:rPr>
          <w:rFonts w:ascii="Times" w:eastAsiaTheme="minorHAnsi" w:hAnsi="Times"/>
        </w:rPr>
        <w:t>during the 2014</w:t>
      </w:r>
      <w:r w:rsidR="00961FEE">
        <w:rPr>
          <w:rFonts w:ascii="Times" w:hAnsi="Times" w:cs="Arial"/>
        </w:rPr>
        <w:t>–</w:t>
      </w:r>
      <w:r w:rsidR="00961FEE">
        <w:rPr>
          <w:rFonts w:ascii="Times" w:eastAsiaTheme="minorHAnsi" w:hAnsi="Times"/>
        </w:rPr>
        <w:t xml:space="preserve">2016 heatwave, we did detect a shift </w:t>
      </w:r>
      <w:r w:rsidR="00B45453">
        <w:rPr>
          <w:rFonts w:ascii="Times" w:eastAsiaTheme="minorHAnsi" w:hAnsi="Times"/>
        </w:rPr>
        <w:t xml:space="preserve">in the </w:t>
      </w:r>
      <w:r w:rsidR="002F6835">
        <w:rPr>
          <w:rFonts w:ascii="Times" w:eastAsiaTheme="minorHAnsi" w:hAnsi="Times"/>
        </w:rPr>
        <w:t xml:space="preserve">1960s. </w:t>
      </w:r>
      <w:r w:rsidR="003119FC">
        <w:rPr>
          <w:rFonts w:ascii="Times" w:eastAsiaTheme="minorHAnsi" w:hAnsi="Times"/>
        </w:rPr>
        <w:t xml:space="preserve">The 1960s shift </w:t>
      </w:r>
      <w:r w:rsidR="009004CC">
        <w:rPr>
          <w:rFonts w:ascii="Times" w:eastAsiaTheme="minorHAnsi" w:hAnsi="Times"/>
        </w:rPr>
        <w:t>was</w:t>
      </w:r>
      <w:r w:rsidR="003119FC">
        <w:rPr>
          <w:rFonts w:ascii="Times" w:eastAsiaTheme="minorHAnsi" w:hAnsi="Times"/>
        </w:rPr>
        <w:t xml:space="preserve"> likely </w:t>
      </w:r>
      <w:r w:rsidR="008D3B6C">
        <w:rPr>
          <w:rFonts w:ascii="Times" w:eastAsiaTheme="minorHAnsi" w:hAnsi="Times"/>
        </w:rPr>
        <w:t xml:space="preserve">due </w:t>
      </w:r>
      <w:r w:rsidR="003119FC">
        <w:rPr>
          <w:rFonts w:ascii="Times" w:eastAsiaTheme="minorHAnsi" w:hAnsi="Times"/>
        </w:rPr>
        <w:t>to a regime shift</w:t>
      </w:r>
      <w:r w:rsidR="00A014CC">
        <w:rPr>
          <w:rFonts w:ascii="Times" w:eastAsiaTheme="minorHAnsi" w:hAnsi="Times"/>
        </w:rPr>
        <w:t xml:space="preserve"> previously detected i</w:t>
      </w:r>
      <w:r w:rsidR="003119FC">
        <w:rPr>
          <w:rFonts w:ascii="Times" w:eastAsiaTheme="minorHAnsi" w:hAnsi="Times"/>
        </w:rPr>
        <w:t>n the southern California ichthyoplankton community</w:t>
      </w:r>
      <w:r w:rsidR="00A014CC">
        <w:rPr>
          <w:rFonts w:ascii="Times" w:eastAsiaTheme="minorHAnsi" w:hAnsi="Times"/>
        </w:rPr>
        <w:t xml:space="preserve"> (</w:t>
      </w:r>
      <w:r w:rsidR="00803022">
        <w:rPr>
          <w:rFonts w:ascii="Times" w:eastAsiaTheme="minorHAnsi" w:hAnsi="Times"/>
        </w:rPr>
        <w:t>Peabody et al. 2018)</w:t>
      </w:r>
      <w:r w:rsidR="0032003F">
        <w:rPr>
          <w:rFonts w:ascii="Times" w:eastAsiaTheme="minorHAnsi" w:hAnsi="Times"/>
        </w:rPr>
        <w:t>; t</w:t>
      </w:r>
      <w:r w:rsidR="003119FC">
        <w:rPr>
          <w:rFonts w:ascii="Times" w:eastAsiaTheme="minorHAnsi" w:hAnsi="Times"/>
        </w:rPr>
        <w:t xml:space="preserve">he </w:t>
      </w:r>
      <w:r w:rsidR="009004CC">
        <w:rPr>
          <w:rFonts w:ascii="Times" w:eastAsiaTheme="minorHAnsi" w:hAnsi="Times"/>
        </w:rPr>
        <w:t xml:space="preserve">southern California </w:t>
      </w:r>
      <w:r w:rsidR="003119FC">
        <w:rPr>
          <w:rFonts w:ascii="Times" w:eastAsiaTheme="minorHAnsi" w:hAnsi="Times"/>
        </w:rPr>
        <w:t xml:space="preserve">ichthyoplankton </w:t>
      </w:r>
      <w:r w:rsidR="00723FC3">
        <w:rPr>
          <w:rFonts w:ascii="Times" w:eastAsiaTheme="minorHAnsi" w:hAnsi="Times"/>
        </w:rPr>
        <w:t>time series are the only data used in our analysis that pre-date the 1970s</w:t>
      </w:r>
      <w:r w:rsidR="00A1143A">
        <w:rPr>
          <w:rFonts w:ascii="Times" w:eastAsiaTheme="minorHAnsi" w:hAnsi="Times"/>
        </w:rPr>
        <w:t xml:space="preserve">. </w:t>
      </w:r>
      <w:r w:rsidR="00144EB0" w:rsidRPr="00144EB0">
        <w:rPr>
          <w:color w:val="000000" w:themeColor="text1"/>
          <w:shd w:val="clear" w:color="auto" w:fill="FFFFFF"/>
        </w:rPr>
        <w:t>Peabody et al. (2008) identified several species that caused the 1960s shift</w:t>
      </w:r>
      <w:r w:rsidR="00144EB0">
        <w:rPr>
          <w:color w:val="000000" w:themeColor="text1"/>
          <w:shd w:val="clear" w:color="auto" w:fill="FFFFFF"/>
        </w:rPr>
        <w:t xml:space="preserve"> </w:t>
      </w:r>
      <w:r w:rsidR="00144EB0" w:rsidRPr="00144EB0">
        <w:rPr>
          <w:color w:val="000000" w:themeColor="text1"/>
          <w:shd w:val="clear" w:color="auto" w:fill="FFFFFF"/>
        </w:rPr>
        <w:t>and their study included a much broader suite of ichthyoplankton species than our study which limits our ability to evaluate whether the species driving the shifts are consistent among studies</w:t>
      </w:r>
      <w:r w:rsidR="00144EB0" w:rsidRPr="00144EB0">
        <w:rPr>
          <w:b/>
          <w:bCs/>
          <w:i/>
          <w:iCs/>
          <w:color w:val="000000" w:themeColor="text1"/>
          <w:shd w:val="clear" w:color="auto" w:fill="FFFFFF"/>
        </w:rPr>
        <w:t>. </w:t>
      </w:r>
      <w:r w:rsidR="006A0C6D">
        <w:rPr>
          <w:rFonts w:ascii="Times" w:eastAsiaTheme="minorHAnsi" w:hAnsi="Times"/>
        </w:rPr>
        <w:t xml:space="preserve">Previous studies </w:t>
      </w:r>
      <w:r w:rsidR="006A0C6D">
        <w:rPr>
          <w:rFonts w:ascii="Times" w:eastAsiaTheme="minorHAnsi" w:hAnsi="Times"/>
        </w:rPr>
        <w:lastRenderedPageBreak/>
        <w:t>also document</w:t>
      </w:r>
      <w:r w:rsidR="008D3B6C">
        <w:rPr>
          <w:rFonts w:ascii="Times" w:eastAsiaTheme="minorHAnsi" w:hAnsi="Times"/>
        </w:rPr>
        <w:t>ed</w:t>
      </w:r>
      <w:r w:rsidR="006A0C6D">
        <w:rPr>
          <w:rFonts w:ascii="Times" w:eastAsiaTheme="minorHAnsi" w:hAnsi="Times"/>
        </w:rPr>
        <w:t xml:space="preserve"> </w:t>
      </w:r>
      <w:r w:rsidR="00A035E1">
        <w:rPr>
          <w:rFonts w:ascii="Times" w:eastAsiaTheme="minorHAnsi" w:hAnsi="Times"/>
        </w:rPr>
        <w:t xml:space="preserve">a shift in response to the 1977/1978 PDO shift </w:t>
      </w:r>
      <w:r w:rsidR="006A0C6D">
        <w:rPr>
          <w:rFonts w:ascii="Times" w:eastAsiaTheme="minorHAnsi" w:hAnsi="Times"/>
        </w:rPr>
        <w:t xml:space="preserve">(e.g., McGowan et al. 2003, Peabody et al. 2018) </w:t>
      </w:r>
      <w:r w:rsidR="00A035E1">
        <w:rPr>
          <w:rFonts w:ascii="Times" w:eastAsiaTheme="minorHAnsi" w:hAnsi="Times"/>
        </w:rPr>
        <w:t xml:space="preserve">while our analyses did not. </w:t>
      </w:r>
      <w:r w:rsidR="000C0CBA">
        <w:t>Our</w:t>
      </w:r>
      <w:r w:rsidR="000C0CBA" w:rsidRPr="00676E6C">
        <w:t xml:space="preserve"> estimated </w:t>
      </w:r>
      <w:r w:rsidR="000C0CBA">
        <w:t xml:space="preserve">biology </w:t>
      </w:r>
      <w:r w:rsidR="000C0CBA" w:rsidRPr="00676E6C">
        <w:t xml:space="preserve">trend is consistent with the </w:t>
      </w:r>
      <w:r w:rsidR="000C0CBA">
        <w:t>evidence of this</w:t>
      </w:r>
      <w:r w:rsidR="000C0CBA" w:rsidRPr="00676E6C">
        <w:t xml:space="preserve"> regime shift</w:t>
      </w:r>
      <w:r w:rsidR="008D3B6C">
        <w:t>, h</w:t>
      </w:r>
      <w:r w:rsidR="000C0CBA">
        <w:t>owever</w:t>
      </w:r>
      <w:r w:rsidR="00333376">
        <w:t>,</w:t>
      </w:r>
      <w:r w:rsidR="000C0CBA">
        <w:t xml:space="preserve"> </w:t>
      </w:r>
      <w:r w:rsidR="00416C03">
        <w:t xml:space="preserve">only </w:t>
      </w:r>
      <w:r w:rsidR="007928A5">
        <w:t xml:space="preserve">ichthyoplankton time </w:t>
      </w:r>
      <w:r w:rsidR="00C25B83">
        <w:t xml:space="preserve">series </w:t>
      </w:r>
      <w:r w:rsidR="007928A5">
        <w:t xml:space="preserve">are available prior to the 1970s and there </w:t>
      </w:r>
      <w:r w:rsidR="000C0CBA">
        <w:t>are gaps in the ichthyoplankton data</w:t>
      </w:r>
      <w:r w:rsidR="000C0CBA" w:rsidRPr="00676E6C">
        <w:t xml:space="preserve"> </w:t>
      </w:r>
      <w:r w:rsidR="000C0CBA">
        <w:t xml:space="preserve">between the late 1960s through the </w:t>
      </w:r>
      <w:r w:rsidR="007928A5">
        <w:t>1</w:t>
      </w:r>
      <w:r w:rsidR="000C0CBA">
        <w:t>970s</w:t>
      </w:r>
      <w:r w:rsidR="00A014CC">
        <w:t xml:space="preserve"> (</w:t>
      </w:r>
      <w:proofErr w:type="spellStart"/>
      <w:r w:rsidR="00A014CC">
        <w:t>CalCOFI</w:t>
      </w:r>
      <w:proofErr w:type="spellEnd"/>
      <w:r w:rsidR="00A014CC">
        <w:t xml:space="preserve"> only sampled every third year during this time)</w:t>
      </w:r>
      <w:r w:rsidR="008D3B6C">
        <w:t>. T</w:t>
      </w:r>
      <w:r w:rsidR="000C0CBA" w:rsidRPr="00676E6C">
        <w:t xml:space="preserve">he trend estimate </w:t>
      </w:r>
      <w:r w:rsidR="008D3B6C">
        <w:t xml:space="preserve">therefore </w:t>
      </w:r>
      <w:r w:rsidR="000C0CBA" w:rsidRPr="00676E6C">
        <w:t xml:space="preserve">has higher uncertainty </w:t>
      </w:r>
      <w:r w:rsidR="000C0CBA">
        <w:t>during th</w:t>
      </w:r>
      <w:r w:rsidR="006141D3">
        <w:t>is</w:t>
      </w:r>
      <w:r w:rsidR="000C0CBA">
        <w:t xml:space="preserve"> period</w:t>
      </w:r>
      <w:r w:rsidR="008D3B6C">
        <w:t xml:space="preserve"> than </w:t>
      </w:r>
      <w:r w:rsidR="00416C03">
        <w:t xml:space="preserve">elsewhere </w:t>
      </w:r>
      <w:r w:rsidR="008D3B6C">
        <w:t>in the time series</w:t>
      </w:r>
      <w:r w:rsidR="007928A5">
        <w:t xml:space="preserve">. This </w:t>
      </w:r>
      <w:r w:rsidR="00841182">
        <w:t xml:space="preserve">likely </w:t>
      </w:r>
      <w:r w:rsidR="000C0CBA">
        <w:t>limi</w:t>
      </w:r>
      <w:r w:rsidR="007928A5">
        <w:t>ts</w:t>
      </w:r>
      <w:r w:rsidR="000C0CBA">
        <w:t xml:space="preserve"> any detection of a </w:t>
      </w:r>
      <w:r w:rsidR="006141D3">
        <w:t xml:space="preserve">regime </w:t>
      </w:r>
      <w:r w:rsidR="000C0CBA">
        <w:t>shift</w:t>
      </w:r>
      <w:r w:rsidR="00B45453">
        <w:t xml:space="preserve"> in the mid to late 1970s</w:t>
      </w:r>
      <w:r w:rsidR="000C0CBA">
        <w:t xml:space="preserve">. </w:t>
      </w:r>
      <w:r w:rsidR="00723FC3">
        <w:rPr>
          <w:rFonts w:ascii="Times" w:eastAsiaTheme="minorHAnsi" w:hAnsi="Times"/>
        </w:rPr>
        <w:t>I</w:t>
      </w:r>
      <w:r w:rsidR="00A33F80" w:rsidRPr="00BC7E04">
        <w:rPr>
          <w:rFonts w:ascii="Times" w:hAnsi="Times" w:cs="Arial"/>
        </w:rPr>
        <w:t>n a recent study, Litzow et al. (2020</w:t>
      </w:r>
      <w:r w:rsidR="005B34DA">
        <w:rPr>
          <w:rFonts w:ascii="Times" w:hAnsi="Times" w:cs="Arial"/>
        </w:rPr>
        <w:t>a</w:t>
      </w:r>
      <w:r w:rsidR="00A33F80" w:rsidRPr="00BC7E04">
        <w:rPr>
          <w:rFonts w:ascii="Times" w:hAnsi="Times" w:cs="Arial"/>
        </w:rPr>
        <w:t xml:space="preserve">) applied </w:t>
      </w:r>
      <w:r w:rsidR="009004CC">
        <w:rPr>
          <w:rFonts w:ascii="Times" w:hAnsi="Times" w:cs="Arial"/>
        </w:rPr>
        <w:t xml:space="preserve">Bayesian DFA </w:t>
      </w:r>
      <w:r w:rsidR="00A33F80" w:rsidRPr="00BC7E04">
        <w:rPr>
          <w:rFonts w:ascii="Times" w:hAnsi="Times" w:cs="Arial"/>
        </w:rPr>
        <w:t xml:space="preserve">to 11 </w:t>
      </w:r>
      <w:r w:rsidR="002D7279" w:rsidRPr="00BC7E04">
        <w:rPr>
          <w:rFonts w:ascii="Times" w:hAnsi="Times" w:cs="Arial"/>
        </w:rPr>
        <w:t xml:space="preserve">climate time series </w:t>
      </w:r>
      <w:r w:rsidR="00A33F80" w:rsidRPr="00BC7E04">
        <w:rPr>
          <w:rFonts w:ascii="Times" w:hAnsi="Times" w:cs="Arial"/>
        </w:rPr>
        <w:t xml:space="preserve">and 48 biology time series </w:t>
      </w:r>
      <w:r w:rsidR="002D7279" w:rsidRPr="00BC7E04">
        <w:rPr>
          <w:rFonts w:ascii="Times" w:hAnsi="Times" w:cs="Arial"/>
        </w:rPr>
        <w:t>in the Gulf of Alaska</w:t>
      </w:r>
      <w:r w:rsidR="00D41080" w:rsidRPr="00BC7E04">
        <w:rPr>
          <w:rFonts w:ascii="Times" w:hAnsi="Times" w:cs="Arial"/>
        </w:rPr>
        <w:t xml:space="preserve"> (GOA).</w:t>
      </w:r>
      <w:r w:rsidR="00A33F80" w:rsidRPr="00BC7E04">
        <w:rPr>
          <w:rFonts w:ascii="Times" w:hAnsi="Times" w:cs="Arial"/>
        </w:rPr>
        <w:t xml:space="preserve"> While th</w:t>
      </w:r>
      <w:r w:rsidR="003960CC" w:rsidRPr="00BC7E04">
        <w:rPr>
          <w:rFonts w:ascii="Times" w:hAnsi="Times" w:cs="Arial"/>
        </w:rPr>
        <w:t>eir</w:t>
      </w:r>
      <w:r w:rsidR="00A33F80" w:rsidRPr="00BC7E04">
        <w:rPr>
          <w:rFonts w:ascii="Times" w:hAnsi="Times" w:cs="Arial"/>
        </w:rPr>
        <w:t xml:space="preserve"> study reveal</w:t>
      </w:r>
      <w:r w:rsidR="00610995">
        <w:rPr>
          <w:rFonts w:ascii="Times" w:hAnsi="Times" w:cs="Arial"/>
        </w:rPr>
        <w:t xml:space="preserve">ed </w:t>
      </w:r>
      <w:r w:rsidR="00A33F80" w:rsidRPr="00BC7E04">
        <w:rPr>
          <w:rFonts w:ascii="Times" w:eastAsiaTheme="minorHAnsi" w:hAnsi="Times"/>
        </w:rPr>
        <w:t xml:space="preserve">markedly elevated values in a shared climate trend between 2014–2019, </w:t>
      </w:r>
      <w:r w:rsidR="00610995">
        <w:rPr>
          <w:rFonts w:ascii="Times" w:eastAsiaTheme="minorHAnsi" w:hAnsi="Times"/>
        </w:rPr>
        <w:t>it did</w:t>
      </w:r>
      <w:r w:rsidR="00FA01A3">
        <w:rPr>
          <w:rFonts w:ascii="Times" w:eastAsiaTheme="minorHAnsi" w:hAnsi="Times"/>
        </w:rPr>
        <w:t xml:space="preserve"> not </w:t>
      </w:r>
      <w:r w:rsidR="00C71916">
        <w:rPr>
          <w:rFonts w:ascii="Times" w:eastAsiaTheme="minorHAnsi" w:hAnsi="Times"/>
        </w:rPr>
        <w:t xml:space="preserve">provide </w:t>
      </w:r>
      <w:r w:rsidR="00A33F80" w:rsidRPr="00BC7E04">
        <w:rPr>
          <w:rFonts w:ascii="Times" w:eastAsiaTheme="minorHAnsi" w:hAnsi="Times"/>
        </w:rPr>
        <w:t>evidence of a</w:t>
      </w:r>
      <w:r w:rsidR="00FA01A3">
        <w:rPr>
          <w:rFonts w:ascii="Times" w:eastAsiaTheme="minorHAnsi" w:hAnsi="Times"/>
        </w:rPr>
        <w:t xml:space="preserve"> </w:t>
      </w:r>
      <w:r w:rsidR="00D41080" w:rsidRPr="00BC7E04">
        <w:rPr>
          <w:rFonts w:ascii="Times" w:eastAsiaTheme="minorHAnsi" w:hAnsi="Times"/>
        </w:rPr>
        <w:t>shift to a novel mean state in shared trends of ecosystem variability during</w:t>
      </w:r>
      <w:r w:rsidR="00D41080" w:rsidRPr="00D41080">
        <w:rPr>
          <w:rFonts w:ascii="Times" w:eastAsiaTheme="minorHAnsi" w:hAnsi="Times"/>
        </w:rPr>
        <w:t xml:space="preserve"> </w:t>
      </w:r>
      <w:r w:rsidR="006F4DB2" w:rsidRPr="00873696">
        <w:rPr>
          <w:rFonts w:eastAsiaTheme="minorHAnsi"/>
        </w:rPr>
        <w:t xml:space="preserve">the </w:t>
      </w:r>
      <w:r w:rsidR="00194ABD" w:rsidRPr="00873696">
        <w:rPr>
          <w:rFonts w:eastAsiaTheme="minorHAnsi"/>
        </w:rPr>
        <w:t xml:space="preserve">extreme </w:t>
      </w:r>
      <w:r w:rsidR="00723FC3" w:rsidRPr="00873696">
        <w:rPr>
          <w:rFonts w:eastAsiaTheme="minorHAnsi"/>
        </w:rPr>
        <w:t>warming event</w:t>
      </w:r>
      <w:r w:rsidR="00A33F80" w:rsidRPr="00873696">
        <w:rPr>
          <w:rFonts w:eastAsiaTheme="minorHAnsi"/>
        </w:rPr>
        <w:t xml:space="preserve">. </w:t>
      </w:r>
      <w:r w:rsidR="00FA01A3" w:rsidRPr="00873696">
        <w:rPr>
          <w:rFonts w:eastAsiaTheme="minorHAnsi"/>
        </w:rPr>
        <w:t xml:space="preserve">Their analysis </w:t>
      </w:r>
      <w:r w:rsidR="00A33F80" w:rsidRPr="00873696">
        <w:rPr>
          <w:rFonts w:eastAsiaTheme="minorHAnsi"/>
        </w:rPr>
        <w:t>d</w:t>
      </w:r>
      <w:r w:rsidR="00E71C31" w:rsidRPr="00873696">
        <w:rPr>
          <w:rFonts w:eastAsiaTheme="minorHAnsi"/>
        </w:rPr>
        <w:softHyphen/>
      </w:r>
      <w:r w:rsidR="00E71C31" w:rsidRPr="00873696">
        <w:rPr>
          <w:rFonts w:eastAsiaTheme="minorHAnsi"/>
        </w:rPr>
        <w:softHyphen/>
      </w:r>
      <w:r w:rsidR="00A33F80" w:rsidRPr="00873696">
        <w:rPr>
          <w:rFonts w:eastAsiaTheme="minorHAnsi"/>
        </w:rPr>
        <w:t xml:space="preserve">id, however, capture </w:t>
      </w:r>
      <w:r w:rsidR="003960CC" w:rsidRPr="00873696">
        <w:rPr>
          <w:rFonts w:eastAsiaTheme="minorHAnsi"/>
        </w:rPr>
        <w:t xml:space="preserve">the </w:t>
      </w:r>
      <w:r w:rsidR="00A33F80" w:rsidRPr="00873696">
        <w:rPr>
          <w:rFonts w:eastAsiaTheme="minorHAnsi"/>
        </w:rPr>
        <w:t xml:space="preserve">rapid community change </w:t>
      </w:r>
      <w:r w:rsidR="00FA01A3" w:rsidRPr="00873696">
        <w:rPr>
          <w:rFonts w:eastAsiaTheme="minorHAnsi"/>
        </w:rPr>
        <w:t>i</w:t>
      </w:r>
      <w:r w:rsidR="00D41080" w:rsidRPr="00873696">
        <w:rPr>
          <w:rFonts w:eastAsiaTheme="minorHAnsi"/>
        </w:rPr>
        <w:t xml:space="preserve">n the GOA </w:t>
      </w:r>
      <w:r w:rsidR="00A33F80" w:rsidRPr="00873696">
        <w:rPr>
          <w:rFonts w:eastAsiaTheme="minorHAnsi"/>
        </w:rPr>
        <w:t>following the 1970</w:t>
      </w:r>
      <w:r w:rsidR="003960CC" w:rsidRPr="00873696">
        <w:rPr>
          <w:rFonts w:eastAsiaTheme="minorHAnsi"/>
        </w:rPr>
        <w:t>’</w:t>
      </w:r>
      <w:r w:rsidR="00A33F80" w:rsidRPr="00873696">
        <w:rPr>
          <w:rFonts w:eastAsiaTheme="minorHAnsi"/>
        </w:rPr>
        <w:t>s PDO shif</w:t>
      </w:r>
      <w:r w:rsidR="003960CC" w:rsidRPr="00873696">
        <w:rPr>
          <w:rFonts w:eastAsiaTheme="minorHAnsi"/>
        </w:rPr>
        <w:t xml:space="preserve">t in the northeast Pacific Ocean. </w:t>
      </w:r>
      <w:r w:rsidR="00873696">
        <w:rPr>
          <w:rFonts w:ascii="Times" w:eastAsiaTheme="minorHAnsi" w:hAnsi="Times"/>
        </w:rPr>
        <w:t xml:space="preserve">We note that </w:t>
      </w:r>
      <w:r w:rsidR="00873696">
        <w:rPr>
          <w:rFonts w:ascii="Times" w:hAnsi="Times" w:cs="Arial"/>
        </w:rPr>
        <w:t xml:space="preserve">our study, as well as Litzow et al. (2020a), are based on </w:t>
      </w:r>
      <w:r w:rsidR="00873696" w:rsidRPr="00A33F80">
        <w:rPr>
          <w:rFonts w:ascii="Times" w:hAnsi="Times" w:cs="Arial"/>
        </w:rPr>
        <w:t>time</w:t>
      </w:r>
      <w:r w:rsidR="00873696">
        <w:rPr>
          <w:rFonts w:ascii="Times" w:hAnsi="Times" w:cs="Arial"/>
        </w:rPr>
        <w:t xml:space="preserve"> series that only extend a few years beyond the heatwave. As additional years of data become available, the CCE and GOA Bayesian DFA models could reveal different outcomes. However, this is unlikely given that the taxa and life stages used in both studies are known to respond quickly to changes in ocean conditions, i.e., within less than one year, and given our assumption that the surveys are consistently sampling at the right time and location to fully characterize the short-term response.</w:t>
      </w:r>
    </w:p>
    <w:p w14:paraId="4AFA8E75" w14:textId="21265B8E" w:rsidR="009108D8" w:rsidRPr="003960CC" w:rsidRDefault="00873696" w:rsidP="00A612C8">
      <w:pPr>
        <w:spacing w:line="480" w:lineRule="auto"/>
        <w:ind w:firstLine="720"/>
        <w:rPr>
          <w:rFonts w:ascii="Times" w:eastAsiaTheme="minorHAnsi" w:hAnsi="Times"/>
        </w:rPr>
      </w:pPr>
      <w:r w:rsidRPr="00873696">
        <w:rPr>
          <w:color w:val="000000" w:themeColor="text1"/>
          <w:shd w:val="clear" w:color="auto" w:fill="FFFFFF"/>
        </w:rPr>
        <w:t xml:space="preserve">A compelling outcome of our analysis and the similar analysis of Alaskan species by Litzow et al. (2020a) is that neither detected state changes in North Pacific communities following the massive 2014-2016 marine heatwave, despite the extremely anomalous physical conditions throughout most of the basin and a litany of concurrent biological, ecological, social and economic effects (see Introduction). An important characteristic of both studies is the </w:t>
      </w:r>
      <w:r w:rsidRPr="00873696">
        <w:rPr>
          <w:color w:val="000000" w:themeColor="text1"/>
          <w:shd w:val="clear" w:color="auto" w:fill="FFFFFF"/>
        </w:rPr>
        <w:lastRenderedPageBreak/>
        <w:t xml:space="preserve">temporal scale of community analysis (1972-2017 for the GOA and 1951-2017 for the CCE). This long temporal scale provides an important context for comparing contemporary change with the magnitude of historical community shifts. </w:t>
      </w:r>
      <w:r w:rsidR="000F721E">
        <w:rPr>
          <w:rFonts w:ascii="Times" w:eastAsiaTheme="minorHAnsi" w:hAnsi="Times"/>
        </w:rPr>
        <w:t xml:space="preserve">In addition, </w:t>
      </w:r>
      <w:r w:rsidR="000F721E">
        <w:t>the</w:t>
      </w:r>
      <w:r w:rsidR="000F721E" w:rsidRPr="00C80732">
        <w:t xml:space="preserve"> Bayes</w:t>
      </w:r>
      <w:r w:rsidR="000F721E">
        <w:t>ian</w:t>
      </w:r>
      <w:r w:rsidR="000F721E" w:rsidRPr="00C80732">
        <w:t xml:space="preserve"> DFA account</w:t>
      </w:r>
      <w:r w:rsidR="000F721E">
        <w:t>s</w:t>
      </w:r>
      <w:r w:rsidR="000F721E" w:rsidRPr="00C80732">
        <w:t xml:space="preserve"> for uncertainty in the shared trends in a way that prevents premature</w:t>
      </w:r>
      <w:r w:rsidR="000F721E">
        <w:t xml:space="preserve"> detection of wholesale ecosystem shifts.</w:t>
      </w:r>
      <w:r w:rsidR="000F721E">
        <w:rPr>
          <w:rFonts w:ascii="Times" w:eastAsiaTheme="minorHAnsi" w:hAnsi="Times"/>
        </w:rPr>
        <w:t xml:space="preserve"> </w:t>
      </w:r>
      <w:r>
        <w:rPr>
          <w:rFonts w:ascii="Times" w:eastAsiaTheme="minorHAnsi" w:hAnsi="Times"/>
        </w:rPr>
        <w:t xml:space="preserve">We note that </w:t>
      </w:r>
      <w:proofErr w:type="spellStart"/>
      <w:r w:rsidR="00751A13">
        <w:rPr>
          <w:rFonts w:ascii="Times" w:eastAsiaTheme="minorHAnsi" w:hAnsi="Times"/>
        </w:rPr>
        <w:t>Suryan</w:t>
      </w:r>
      <w:proofErr w:type="spellEnd"/>
      <w:r w:rsidR="00751A13">
        <w:rPr>
          <w:rFonts w:ascii="Times" w:eastAsiaTheme="minorHAnsi" w:hAnsi="Times"/>
        </w:rPr>
        <w:t xml:space="preserve"> et al. (2021), fitt</w:t>
      </w:r>
      <w:r w:rsidR="00F93891">
        <w:rPr>
          <w:rFonts w:ascii="Times" w:eastAsiaTheme="minorHAnsi" w:hAnsi="Times"/>
        </w:rPr>
        <w:t>ed</w:t>
      </w:r>
      <w:r w:rsidR="00751A13">
        <w:rPr>
          <w:rFonts w:ascii="Times" w:eastAsiaTheme="minorHAnsi" w:hAnsi="Times"/>
        </w:rPr>
        <w:t xml:space="preserve"> a single-trend, non-Bayesian DFA model to a larger set of GOA biological time series (</w:t>
      </w:r>
      <w:r w:rsidR="00751A13">
        <w:rPr>
          <w:rFonts w:ascii="Times" w:eastAsiaTheme="minorHAnsi" w:hAnsi="Times"/>
          <w:i/>
        </w:rPr>
        <w:t xml:space="preserve">n </w:t>
      </w:r>
      <w:r w:rsidR="00751A13">
        <w:rPr>
          <w:rFonts w:ascii="Times" w:eastAsiaTheme="minorHAnsi" w:hAnsi="Times"/>
        </w:rPr>
        <w:t xml:space="preserve">= 187) over a shorter time span (2010-2018) </w:t>
      </w:r>
      <w:r>
        <w:rPr>
          <w:rFonts w:ascii="Times" w:eastAsiaTheme="minorHAnsi" w:hAnsi="Times"/>
        </w:rPr>
        <w:t xml:space="preserve">and </w:t>
      </w:r>
      <w:r w:rsidR="00751A13">
        <w:rPr>
          <w:rFonts w:ascii="Times" w:eastAsiaTheme="minorHAnsi" w:hAnsi="Times"/>
        </w:rPr>
        <w:t xml:space="preserve">found evidence of a well-resolved shift that implied different community states during 2010-2014 and 2015-2018. The different conclusions of </w:t>
      </w:r>
      <w:proofErr w:type="spellStart"/>
      <w:r>
        <w:rPr>
          <w:rFonts w:ascii="Times" w:eastAsiaTheme="minorHAnsi" w:hAnsi="Times"/>
        </w:rPr>
        <w:t>Suryan</w:t>
      </w:r>
      <w:proofErr w:type="spellEnd"/>
      <w:r>
        <w:rPr>
          <w:rFonts w:ascii="Times" w:eastAsiaTheme="minorHAnsi" w:hAnsi="Times"/>
        </w:rPr>
        <w:t xml:space="preserve"> et al. (2021) and Litzow et al. (2020</w:t>
      </w:r>
      <w:r w:rsidR="004B156D">
        <w:rPr>
          <w:rFonts w:ascii="Times" w:eastAsiaTheme="minorHAnsi" w:hAnsi="Times"/>
        </w:rPr>
        <w:t>a</w:t>
      </w:r>
      <w:r>
        <w:rPr>
          <w:rFonts w:ascii="Times" w:eastAsiaTheme="minorHAnsi" w:hAnsi="Times"/>
        </w:rPr>
        <w:t xml:space="preserve">) </w:t>
      </w:r>
      <w:r w:rsidR="00751A13">
        <w:rPr>
          <w:rFonts w:ascii="Times" w:eastAsiaTheme="minorHAnsi" w:hAnsi="Times"/>
        </w:rPr>
        <w:t xml:space="preserve">studies speak to an inherent tension in retrospective analyses of community change. Limited time series availability means that analyses can be taxonomically and functionally broad (e.g., </w:t>
      </w:r>
      <w:proofErr w:type="spellStart"/>
      <w:r w:rsidR="00751A13">
        <w:rPr>
          <w:rFonts w:ascii="Times" w:eastAsiaTheme="minorHAnsi" w:hAnsi="Times"/>
        </w:rPr>
        <w:t>Suryan</w:t>
      </w:r>
      <w:proofErr w:type="spellEnd"/>
      <w:r w:rsidR="00751A13">
        <w:rPr>
          <w:rFonts w:ascii="Times" w:eastAsiaTheme="minorHAnsi" w:hAnsi="Times"/>
        </w:rPr>
        <w:t xml:space="preserve"> et al. 2021), or temporally extensive (e.g., Litzow et al. 2020a), but not both. Each approach has advantages, but direct comparison between the two is difficult. </w:t>
      </w:r>
      <w:r w:rsidR="004B156D" w:rsidRPr="00873696">
        <w:rPr>
          <w:color w:val="000000" w:themeColor="text1"/>
          <w:shd w:val="clear" w:color="auto" w:fill="FFFFFF"/>
        </w:rPr>
        <w:t xml:space="preserve">Given the impacts of the 2014-2016 event, and </w:t>
      </w:r>
      <w:r w:rsidR="007D6049">
        <w:rPr>
          <w:color w:val="000000" w:themeColor="text1"/>
          <w:shd w:val="clear" w:color="auto" w:fill="FFFFFF"/>
        </w:rPr>
        <w:t xml:space="preserve">that long-term warming combined with marine heatwaves will push the CCE into novel climate states, </w:t>
      </w:r>
      <w:r w:rsidR="004B156D" w:rsidRPr="00873696">
        <w:rPr>
          <w:color w:val="000000" w:themeColor="text1"/>
          <w:shd w:val="clear" w:color="auto" w:fill="FFFFFF"/>
        </w:rPr>
        <w:t>we must consider ecological mechanisms that might explain why these communities were apparently resilient to the marine heatwave, along with revisiting methodological details that could further clarify our results.</w:t>
      </w:r>
    </w:p>
    <w:p w14:paraId="53536B02" w14:textId="3E6B19CF" w:rsidR="00C249EE" w:rsidRDefault="000B6CC9" w:rsidP="00A612C8">
      <w:pPr>
        <w:spacing w:line="480" w:lineRule="auto"/>
        <w:ind w:firstLine="720"/>
      </w:pPr>
      <w:r w:rsidRPr="009108D8">
        <w:rPr>
          <w:rFonts w:ascii="Times" w:hAnsi="Times" w:cs="Arial"/>
        </w:rPr>
        <w:t xml:space="preserve">The CCE </w:t>
      </w:r>
      <w:r>
        <w:rPr>
          <w:rFonts w:ascii="Times" w:hAnsi="Times" w:cs="Arial"/>
        </w:rPr>
        <w:t xml:space="preserve">shared </w:t>
      </w:r>
      <w:r w:rsidRPr="009108D8">
        <w:rPr>
          <w:rFonts w:ascii="Times" w:hAnsi="Times" w:cs="Arial"/>
        </w:rPr>
        <w:t xml:space="preserve">biology </w:t>
      </w:r>
      <w:r>
        <w:rPr>
          <w:rFonts w:ascii="Times" w:hAnsi="Times" w:cs="Arial"/>
        </w:rPr>
        <w:t xml:space="preserve">trend and loadings captured </w:t>
      </w:r>
      <w:r w:rsidR="00637D2D">
        <w:rPr>
          <w:rFonts w:ascii="Times" w:hAnsi="Times" w:cs="Arial"/>
        </w:rPr>
        <w:t xml:space="preserve">unexpected </w:t>
      </w:r>
      <w:r>
        <w:rPr>
          <w:rFonts w:ascii="Times" w:hAnsi="Times" w:cs="Arial"/>
        </w:rPr>
        <w:t xml:space="preserve">patterns in the community response to regional climate perturbations. </w:t>
      </w:r>
      <w:r w:rsidR="005E5CD2">
        <w:rPr>
          <w:rFonts w:ascii="Times" w:hAnsi="Times" w:cs="Arial"/>
        </w:rPr>
        <w:t>The</w:t>
      </w:r>
      <w:r w:rsidR="00B826F9">
        <w:rPr>
          <w:rFonts w:ascii="Times" w:hAnsi="Times" w:cs="Arial"/>
        </w:rPr>
        <w:t xml:space="preserve"> biology </w:t>
      </w:r>
      <w:r w:rsidR="00751A13">
        <w:rPr>
          <w:rFonts w:ascii="Times" w:hAnsi="Times" w:cs="Arial"/>
        </w:rPr>
        <w:t xml:space="preserve">time series </w:t>
      </w:r>
      <w:r>
        <w:rPr>
          <w:rFonts w:ascii="Times" w:hAnsi="Times" w:cs="Arial"/>
        </w:rPr>
        <w:t xml:space="preserve">included in this study </w:t>
      </w:r>
      <w:r w:rsidR="0093154E" w:rsidRPr="009108D8">
        <w:rPr>
          <w:rFonts w:ascii="Times" w:hAnsi="Times" w:cs="Arial"/>
        </w:rPr>
        <w:t>show</w:t>
      </w:r>
      <w:r w:rsidR="005E5CD2">
        <w:rPr>
          <w:rFonts w:ascii="Times" w:hAnsi="Times" w:cs="Arial"/>
        </w:rPr>
        <w:t>ed</w:t>
      </w:r>
      <w:r w:rsidR="0093154E" w:rsidRPr="009108D8">
        <w:rPr>
          <w:rFonts w:ascii="Times" w:hAnsi="Times" w:cs="Arial"/>
        </w:rPr>
        <w:t xml:space="preserve"> </w:t>
      </w:r>
      <w:r w:rsidR="008E7369">
        <w:rPr>
          <w:rFonts w:ascii="Times" w:hAnsi="Times" w:cs="Arial"/>
        </w:rPr>
        <w:t xml:space="preserve">strong </w:t>
      </w:r>
      <w:r w:rsidR="0093154E" w:rsidRPr="009108D8">
        <w:rPr>
          <w:rFonts w:ascii="Times" w:hAnsi="Times" w:cs="Arial"/>
        </w:rPr>
        <w:t xml:space="preserve">coherence in community signal </w:t>
      </w:r>
      <w:r w:rsidR="00B2029B">
        <w:rPr>
          <w:rFonts w:ascii="Times" w:hAnsi="Times" w:cs="Arial"/>
        </w:rPr>
        <w:t xml:space="preserve">in response to regional climate perturbations </w:t>
      </w:r>
      <w:r w:rsidR="0093154E" w:rsidRPr="009108D8">
        <w:rPr>
          <w:rFonts w:ascii="Times" w:hAnsi="Times" w:cs="Arial"/>
        </w:rPr>
        <w:t xml:space="preserve">across </w:t>
      </w:r>
      <w:r w:rsidR="00AA7246">
        <w:rPr>
          <w:rFonts w:ascii="Times" w:hAnsi="Times" w:cs="Arial"/>
        </w:rPr>
        <w:t>multiple trophic levels</w:t>
      </w:r>
      <w:r w:rsidR="006141D3">
        <w:rPr>
          <w:rFonts w:ascii="Times" w:hAnsi="Times" w:cs="Arial"/>
        </w:rPr>
        <w:t>, life</w:t>
      </w:r>
      <w:r w:rsidR="008D3B6C">
        <w:rPr>
          <w:rFonts w:ascii="Times" w:hAnsi="Times" w:cs="Arial"/>
        </w:rPr>
        <w:t>-</w:t>
      </w:r>
      <w:r w:rsidR="006141D3">
        <w:rPr>
          <w:rFonts w:ascii="Times" w:hAnsi="Times" w:cs="Arial"/>
        </w:rPr>
        <w:t>history strategies,</w:t>
      </w:r>
      <w:r w:rsidR="00AA7246">
        <w:rPr>
          <w:rFonts w:ascii="Times" w:hAnsi="Times" w:cs="Arial"/>
        </w:rPr>
        <w:t xml:space="preserve"> and</w:t>
      </w:r>
      <w:r w:rsidR="00B2029B">
        <w:rPr>
          <w:rFonts w:ascii="Times" w:hAnsi="Times" w:cs="Arial"/>
        </w:rPr>
        <w:t xml:space="preserve"> datasets</w:t>
      </w:r>
      <w:r w:rsidR="009108D8" w:rsidRPr="009108D8">
        <w:rPr>
          <w:rFonts w:ascii="Times" w:hAnsi="Times" w:cs="Arial"/>
        </w:rPr>
        <w:t xml:space="preserve">. </w:t>
      </w:r>
      <w:r w:rsidR="006F2749">
        <w:rPr>
          <w:rFonts w:ascii="Times" w:hAnsi="Times" w:cs="Arial"/>
        </w:rPr>
        <w:t>Most</w:t>
      </w:r>
      <w:r w:rsidR="00023CC9">
        <w:rPr>
          <w:rFonts w:ascii="Times" w:hAnsi="Times" w:cs="Arial"/>
        </w:rPr>
        <w:t xml:space="preserve"> of the </w:t>
      </w:r>
      <w:r w:rsidR="007343E2">
        <w:rPr>
          <w:rFonts w:ascii="Times" w:hAnsi="Times" w:cs="Arial"/>
        </w:rPr>
        <w:t xml:space="preserve">biological </w:t>
      </w:r>
      <w:r w:rsidR="00023CC9">
        <w:rPr>
          <w:rFonts w:ascii="Times" w:hAnsi="Times" w:cs="Arial"/>
        </w:rPr>
        <w:t xml:space="preserve">time series </w:t>
      </w:r>
      <w:r w:rsidR="006F2749">
        <w:rPr>
          <w:rFonts w:ascii="Times" w:hAnsi="Times" w:cs="Arial"/>
        </w:rPr>
        <w:t xml:space="preserve">loaded </w:t>
      </w:r>
      <w:r w:rsidR="006141D3">
        <w:rPr>
          <w:rFonts w:ascii="Times" w:hAnsi="Times" w:cs="Arial"/>
        </w:rPr>
        <w:t xml:space="preserve">in the same direction </w:t>
      </w:r>
      <w:r w:rsidR="006F2749">
        <w:rPr>
          <w:rFonts w:ascii="Times" w:hAnsi="Times" w:cs="Arial"/>
        </w:rPr>
        <w:t>on the shared trend</w:t>
      </w:r>
      <w:r w:rsidR="00254588">
        <w:rPr>
          <w:rFonts w:ascii="Times" w:hAnsi="Times" w:cs="Arial"/>
        </w:rPr>
        <w:t xml:space="preserve">, </w:t>
      </w:r>
      <w:r w:rsidR="00194ABD">
        <w:rPr>
          <w:rFonts w:ascii="Times" w:hAnsi="Times" w:cs="Arial"/>
        </w:rPr>
        <w:t xml:space="preserve">with only </w:t>
      </w:r>
      <w:r w:rsidR="007343E2">
        <w:rPr>
          <w:rFonts w:ascii="Times" w:hAnsi="Times" w:cs="Arial"/>
        </w:rPr>
        <w:t xml:space="preserve">a </w:t>
      </w:r>
      <w:r w:rsidR="008E7369">
        <w:rPr>
          <w:rFonts w:ascii="Times" w:hAnsi="Times" w:cs="Arial"/>
        </w:rPr>
        <w:t>few time series</w:t>
      </w:r>
      <w:r w:rsidR="00254588">
        <w:rPr>
          <w:rFonts w:ascii="Times" w:hAnsi="Times" w:cs="Arial"/>
        </w:rPr>
        <w:t xml:space="preserve"> </w:t>
      </w:r>
      <w:r w:rsidR="00194ABD">
        <w:rPr>
          <w:rFonts w:ascii="Times" w:hAnsi="Times" w:cs="Arial"/>
        </w:rPr>
        <w:t>showing the opposite pattern</w:t>
      </w:r>
      <w:r w:rsidR="00FB5C0F">
        <w:rPr>
          <w:rFonts w:ascii="Times" w:hAnsi="Times" w:cs="Arial"/>
        </w:rPr>
        <w:t xml:space="preserve">. </w:t>
      </w:r>
      <w:r w:rsidR="00B87511">
        <w:rPr>
          <w:rFonts w:ascii="Times" w:hAnsi="Times" w:cs="Arial"/>
        </w:rPr>
        <w:t>In addition</w:t>
      </w:r>
      <w:r w:rsidR="00637D2D">
        <w:rPr>
          <w:rFonts w:ascii="Times" w:hAnsi="Times" w:cs="Arial"/>
        </w:rPr>
        <w:t xml:space="preserve">, </w:t>
      </w:r>
      <w:r w:rsidR="004817FC">
        <w:rPr>
          <w:rFonts w:ascii="Times" w:hAnsi="Times" w:cs="Arial"/>
        </w:rPr>
        <w:t>s</w:t>
      </w:r>
      <w:r w:rsidR="00FB5C0F">
        <w:rPr>
          <w:rFonts w:ascii="Times" w:hAnsi="Times" w:cs="Arial"/>
        </w:rPr>
        <w:t xml:space="preserve">everal species </w:t>
      </w:r>
      <w:r w:rsidR="00887A62">
        <w:rPr>
          <w:rFonts w:ascii="Times" w:hAnsi="Times" w:cs="Arial"/>
        </w:rPr>
        <w:t xml:space="preserve">that </w:t>
      </w:r>
      <w:r w:rsidR="00B826F9">
        <w:rPr>
          <w:rFonts w:ascii="Times" w:hAnsi="Times" w:cs="Arial"/>
        </w:rPr>
        <w:t xml:space="preserve">are </w:t>
      </w:r>
      <w:r w:rsidR="00887A62">
        <w:rPr>
          <w:rFonts w:ascii="Times" w:hAnsi="Times" w:cs="Arial"/>
        </w:rPr>
        <w:t xml:space="preserve">typically </w:t>
      </w:r>
      <w:r w:rsidR="008952CD">
        <w:rPr>
          <w:rFonts w:ascii="Times" w:hAnsi="Times" w:cs="Arial"/>
        </w:rPr>
        <w:t xml:space="preserve">associated with cooler ocean conditions </w:t>
      </w:r>
      <w:r w:rsidR="00887A62">
        <w:rPr>
          <w:rFonts w:ascii="Times" w:hAnsi="Times" w:cs="Arial"/>
        </w:rPr>
        <w:t xml:space="preserve">show </w:t>
      </w:r>
      <w:r w:rsidR="008952CD">
        <w:rPr>
          <w:rFonts w:ascii="Times" w:hAnsi="Times" w:cs="Arial"/>
        </w:rPr>
        <w:t xml:space="preserve">increased </w:t>
      </w:r>
      <w:r w:rsidR="00B2029B">
        <w:rPr>
          <w:rFonts w:ascii="Times" w:hAnsi="Times" w:cs="Arial"/>
        </w:rPr>
        <w:t>relative a</w:t>
      </w:r>
      <w:r w:rsidR="008952CD">
        <w:rPr>
          <w:rFonts w:ascii="Times" w:hAnsi="Times" w:cs="Arial"/>
        </w:rPr>
        <w:t xml:space="preserve">bundances during the marine heatwave. For </w:t>
      </w:r>
      <w:r w:rsidR="008952CD">
        <w:rPr>
          <w:rFonts w:ascii="Times" w:hAnsi="Times" w:cs="Arial"/>
        </w:rPr>
        <w:lastRenderedPageBreak/>
        <w:t xml:space="preserve">example, </w:t>
      </w:r>
      <w:r w:rsidR="005E5CD2">
        <w:rPr>
          <w:rFonts w:ascii="Times" w:hAnsi="Times" w:cs="Arial"/>
        </w:rPr>
        <w:t xml:space="preserve">past studies have shown that </w:t>
      </w:r>
      <w:r w:rsidR="00887A62">
        <w:rPr>
          <w:rFonts w:ascii="Times" w:hAnsi="Times" w:cs="Arial"/>
        </w:rPr>
        <w:t>high abundance</w:t>
      </w:r>
      <w:r w:rsidR="005A4AD0">
        <w:rPr>
          <w:rFonts w:ascii="Times" w:hAnsi="Times" w:cs="Arial"/>
        </w:rPr>
        <w:t>s</w:t>
      </w:r>
      <w:r w:rsidR="00887A62">
        <w:rPr>
          <w:rFonts w:ascii="Times" w:hAnsi="Times" w:cs="Arial"/>
        </w:rPr>
        <w:t xml:space="preserve"> of pelagic </w:t>
      </w:r>
      <w:r w:rsidR="008952CD">
        <w:rPr>
          <w:rFonts w:ascii="Times" w:hAnsi="Times" w:cs="Arial"/>
        </w:rPr>
        <w:t xml:space="preserve">juvenile rockfish and groundfish, </w:t>
      </w:r>
      <w:r w:rsidR="00887A62">
        <w:rPr>
          <w:rFonts w:ascii="Times" w:hAnsi="Times" w:cs="Arial"/>
        </w:rPr>
        <w:t>squid</w:t>
      </w:r>
      <w:r w:rsidR="008952CD">
        <w:rPr>
          <w:rFonts w:ascii="Times" w:hAnsi="Times" w:cs="Arial"/>
        </w:rPr>
        <w:t xml:space="preserve">, </w:t>
      </w:r>
      <w:r w:rsidR="00887A62">
        <w:rPr>
          <w:rFonts w:ascii="Times" w:hAnsi="Times" w:cs="Arial"/>
        </w:rPr>
        <w:t xml:space="preserve">and krill </w:t>
      </w:r>
      <w:r w:rsidR="005E5CD2">
        <w:rPr>
          <w:rFonts w:ascii="Times" w:hAnsi="Times" w:cs="Arial"/>
        </w:rPr>
        <w:t xml:space="preserve">are </w:t>
      </w:r>
      <w:r w:rsidR="00887A62">
        <w:rPr>
          <w:rFonts w:ascii="Times" w:hAnsi="Times" w:cs="Arial"/>
        </w:rPr>
        <w:t xml:space="preserve">associated with </w:t>
      </w:r>
      <w:r w:rsidR="00C45349">
        <w:rPr>
          <w:rFonts w:ascii="Times" w:hAnsi="Times" w:cs="Arial"/>
        </w:rPr>
        <w:t>more southward transport in the California Current, and more subarctic source waters, with abundance far lower in years with more subtropical waters, which are often associated with El Niño and anomalous warm events (</w:t>
      </w:r>
      <w:r w:rsidR="00C45349" w:rsidRPr="000C1CF1">
        <w:rPr>
          <w:rFonts w:eastAsiaTheme="minorHAnsi"/>
          <w:color w:val="1B1C20"/>
        </w:rPr>
        <w:t xml:space="preserve">Ralston et al. 2015, </w:t>
      </w:r>
      <w:r w:rsidR="00C45349">
        <w:rPr>
          <w:rFonts w:eastAsiaTheme="minorHAnsi"/>
          <w:color w:val="1B1C20"/>
        </w:rPr>
        <w:t>Schroeder et al. 2019)</w:t>
      </w:r>
      <w:r w:rsidR="00C45349">
        <w:rPr>
          <w:rFonts w:ascii="Times" w:hAnsi="Times" w:cs="Arial"/>
        </w:rPr>
        <w:t xml:space="preserve">. </w:t>
      </w:r>
      <w:r w:rsidR="005E5CD2">
        <w:rPr>
          <w:rFonts w:ascii="Times" w:hAnsi="Times" w:cs="Arial"/>
        </w:rPr>
        <w:t>Our analysis</w:t>
      </w:r>
      <w:r w:rsidR="00887A62">
        <w:rPr>
          <w:rFonts w:ascii="Times" w:hAnsi="Times" w:cs="Arial"/>
        </w:rPr>
        <w:t xml:space="preserve"> </w:t>
      </w:r>
      <w:r w:rsidR="00C042A0">
        <w:rPr>
          <w:rFonts w:ascii="Times" w:hAnsi="Times" w:cs="Arial"/>
        </w:rPr>
        <w:t xml:space="preserve">captured </w:t>
      </w:r>
      <w:r w:rsidR="005A4AD0">
        <w:rPr>
          <w:rFonts w:ascii="Times" w:hAnsi="Times" w:cs="Arial"/>
        </w:rPr>
        <w:t>this documented</w:t>
      </w:r>
      <w:r w:rsidR="00C042A0">
        <w:rPr>
          <w:rFonts w:ascii="Times" w:hAnsi="Times" w:cs="Arial"/>
        </w:rPr>
        <w:t xml:space="preserve"> pattern</w:t>
      </w:r>
      <w:r w:rsidR="00CA04F1">
        <w:rPr>
          <w:rFonts w:ascii="Times" w:hAnsi="Times" w:cs="Arial"/>
        </w:rPr>
        <w:t xml:space="preserve">, showing a </w:t>
      </w:r>
      <w:r w:rsidR="006A14D6">
        <w:rPr>
          <w:rFonts w:ascii="Times" w:hAnsi="Times" w:cs="Arial"/>
        </w:rPr>
        <w:t xml:space="preserve">reduced </w:t>
      </w:r>
      <w:r w:rsidR="00887A62">
        <w:rPr>
          <w:rFonts w:ascii="Times" w:hAnsi="Times" w:cs="Arial"/>
        </w:rPr>
        <w:t xml:space="preserve">abundance of </w:t>
      </w:r>
      <w:r w:rsidR="006141D3">
        <w:rPr>
          <w:rFonts w:ascii="Times" w:hAnsi="Times" w:cs="Arial"/>
        </w:rPr>
        <w:t xml:space="preserve">these </w:t>
      </w:r>
      <w:r w:rsidR="00CA04F1">
        <w:rPr>
          <w:rFonts w:ascii="Times" w:hAnsi="Times" w:cs="Arial"/>
        </w:rPr>
        <w:t xml:space="preserve">species </w:t>
      </w:r>
      <w:r w:rsidR="00C45349">
        <w:rPr>
          <w:rFonts w:ascii="Times" w:hAnsi="Times" w:cs="Arial"/>
        </w:rPr>
        <w:t xml:space="preserve">that have been associated with subarctic source waters and strong equatorward flow in the California Current </w:t>
      </w:r>
      <w:r w:rsidR="008F59B5">
        <w:rPr>
          <w:rFonts w:ascii="Times" w:hAnsi="Times" w:cs="Arial"/>
        </w:rPr>
        <w:t xml:space="preserve">during two of the strongest El Nino events on record </w:t>
      </w:r>
      <w:r w:rsidR="005A4AD0">
        <w:rPr>
          <w:rFonts w:ascii="Times" w:hAnsi="Times" w:cs="Arial"/>
        </w:rPr>
        <w:t>(</w:t>
      </w:r>
      <w:r w:rsidR="008F59B5">
        <w:rPr>
          <w:rFonts w:ascii="Times" w:hAnsi="Times" w:cs="Arial"/>
        </w:rPr>
        <w:t>1982</w:t>
      </w:r>
      <w:r w:rsidR="006141D3">
        <w:rPr>
          <w:rFonts w:ascii="Times" w:hAnsi="Times" w:cs="Arial"/>
        </w:rPr>
        <w:t>–</w:t>
      </w:r>
      <w:r w:rsidR="008F59B5">
        <w:rPr>
          <w:rFonts w:ascii="Times" w:hAnsi="Times" w:cs="Arial"/>
        </w:rPr>
        <w:t>1983, 1997</w:t>
      </w:r>
      <w:r w:rsidR="006141D3">
        <w:rPr>
          <w:rFonts w:ascii="Times" w:hAnsi="Times" w:cs="Arial"/>
        </w:rPr>
        <w:t>–</w:t>
      </w:r>
      <w:r w:rsidR="008F59B5">
        <w:rPr>
          <w:rFonts w:ascii="Times" w:hAnsi="Times" w:cs="Arial"/>
        </w:rPr>
        <w:t xml:space="preserve">1998) and unusually low productivity conditions </w:t>
      </w:r>
      <w:r w:rsidR="00B826F9">
        <w:rPr>
          <w:rFonts w:ascii="Times" w:hAnsi="Times" w:cs="Arial"/>
        </w:rPr>
        <w:t>(2005</w:t>
      </w:r>
      <w:r w:rsidR="006141D3">
        <w:rPr>
          <w:rFonts w:ascii="Times" w:hAnsi="Times" w:cs="Arial"/>
        </w:rPr>
        <w:t>–</w:t>
      </w:r>
      <w:r w:rsidR="00B826F9">
        <w:rPr>
          <w:rFonts w:ascii="Times" w:hAnsi="Times" w:cs="Arial"/>
        </w:rPr>
        <w:t>2006</w:t>
      </w:r>
      <w:r w:rsidR="008F59B5">
        <w:rPr>
          <w:rFonts w:ascii="Times" w:hAnsi="Times" w:cs="Arial"/>
        </w:rPr>
        <w:t>, Peterson et al. 2006</w:t>
      </w:r>
      <w:r w:rsidR="00B826F9">
        <w:rPr>
          <w:rFonts w:ascii="Times" w:hAnsi="Times" w:cs="Arial"/>
        </w:rPr>
        <w:t xml:space="preserve">). </w:t>
      </w:r>
      <w:r w:rsidR="00CA04F1">
        <w:rPr>
          <w:rFonts w:ascii="Times" w:hAnsi="Times" w:cs="Arial"/>
        </w:rPr>
        <w:t>O</w:t>
      </w:r>
      <w:r w:rsidR="008F59B5">
        <w:rPr>
          <w:rFonts w:ascii="Times" w:hAnsi="Times" w:cs="Arial"/>
        </w:rPr>
        <w:t xml:space="preserve">ur analysis </w:t>
      </w:r>
      <w:r w:rsidR="005E5CD2">
        <w:rPr>
          <w:rFonts w:ascii="Times" w:hAnsi="Times" w:cs="Arial"/>
        </w:rPr>
        <w:t xml:space="preserve">also </w:t>
      </w:r>
      <w:r w:rsidR="003D619D">
        <w:rPr>
          <w:rFonts w:ascii="Times" w:hAnsi="Times" w:cs="Arial"/>
        </w:rPr>
        <w:t>captured</w:t>
      </w:r>
      <w:r w:rsidR="008F59B5">
        <w:rPr>
          <w:rFonts w:ascii="Times" w:hAnsi="Times" w:cs="Arial"/>
        </w:rPr>
        <w:t xml:space="preserve"> </w:t>
      </w:r>
      <w:r w:rsidR="003D619D">
        <w:rPr>
          <w:rFonts w:ascii="Times" w:hAnsi="Times" w:cs="Arial"/>
        </w:rPr>
        <w:t>the</w:t>
      </w:r>
      <w:r w:rsidR="002016EE">
        <w:rPr>
          <w:rFonts w:ascii="Times" w:hAnsi="Times" w:cs="Arial"/>
        </w:rPr>
        <w:t xml:space="preserve"> </w:t>
      </w:r>
      <w:r w:rsidR="00CA04F1">
        <w:rPr>
          <w:rFonts w:ascii="Times" w:hAnsi="Times" w:cs="Arial"/>
        </w:rPr>
        <w:t xml:space="preserve">unexpected </w:t>
      </w:r>
      <w:r w:rsidR="002016EE">
        <w:rPr>
          <w:rFonts w:ascii="Times" w:hAnsi="Times" w:cs="Arial"/>
        </w:rPr>
        <w:t>increase</w:t>
      </w:r>
      <w:r w:rsidR="00CA04F1">
        <w:rPr>
          <w:rFonts w:ascii="Times" w:hAnsi="Times" w:cs="Arial"/>
        </w:rPr>
        <w:t xml:space="preserve"> in </w:t>
      </w:r>
      <w:r w:rsidR="002016EE">
        <w:rPr>
          <w:rFonts w:ascii="Times" w:hAnsi="Times" w:cs="Arial"/>
        </w:rPr>
        <w:t xml:space="preserve">abundance of these </w:t>
      </w:r>
      <w:r w:rsidR="00961FEE">
        <w:rPr>
          <w:rFonts w:ascii="Times" w:eastAsiaTheme="minorHAnsi" w:hAnsi="Times"/>
        </w:rPr>
        <w:t>taxa</w:t>
      </w:r>
      <w:r w:rsidR="002016EE">
        <w:rPr>
          <w:rFonts w:ascii="Times" w:hAnsi="Times" w:cs="Arial"/>
        </w:rPr>
        <w:t xml:space="preserve"> in 2014</w:t>
      </w:r>
      <w:r w:rsidR="006141D3">
        <w:rPr>
          <w:rFonts w:ascii="Times" w:hAnsi="Times" w:cs="Arial"/>
        </w:rPr>
        <w:t>–</w:t>
      </w:r>
      <w:r w:rsidR="002016EE">
        <w:rPr>
          <w:rFonts w:ascii="Times" w:hAnsi="Times" w:cs="Arial"/>
        </w:rPr>
        <w:t xml:space="preserve">2016 despite the </w:t>
      </w:r>
      <w:r w:rsidR="007A025E" w:rsidRPr="007A025E">
        <w:rPr>
          <w:rFonts w:ascii="Times" w:hAnsi="Times" w:cs="Arial"/>
        </w:rPr>
        <w:t>anomalous</w:t>
      </w:r>
      <w:r w:rsidR="007A025E">
        <w:rPr>
          <w:rFonts w:ascii="Times" w:hAnsi="Times" w:cs="Arial"/>
        </w:rPr>
        <w:t>ly</w:t>
      </w:r>
      <w:r w:rsidR="002016EE">
        <w:rPr>
          <w:rFonts w:ascii="Times" w:hAnsi="Times" w:cs="Arial"/>
        </w:rPr>
        <w:t xml:space="preserve"> warm ocean conditions </w:t>
      </w:r>
      <w:r w:rsidR="0018361B">
        <w:rPr>
          <w:rFonts w:ascii="Times" w:hAnsi="Times" w:cs="Arial"/>
        </w:rPr>
        <w:t xml:space="preserve">at </w:t>
      </w:r>
      <w:r w:rsidR="002016EE">
        <w:rPr>
          <w:rFonts w:ascii="Times" w:hAnsi="Times" w:cs="Arial"/>
        </w:rPr>
        <w:t xml:space="preserve">that </w:t>
      </w:r>
      <w:r w:rsidR="00C45349">
        <w:rPr>
          <w:rFonts w:ascii="Times" w:hAnsi="Times" w:cs="Arial"/>
        </w:rPr>
        <w:t>time</w:t>
      </w:r>
      <w:r w:rsidR="00FF1246">
        <w:rPr>
          <w:rFonts w:ascii="Times" w:hAnsi="Times" w:cs="Arial"/>
        </w:rPr>
        <w:t xml:space="preserve">. This </w:t>
      </w:r>
      <w:r w:rsidR="00C45349">
        <w:rPr>
          <w:rFonts w:ascii="Times" w:hAnsi="Times" w:cs="Arial"/>
        </w:rPr>
        <w:t>may be partially explained by the observation that subsurface waters were more subarctic, rather than subtropical in origin (Schroeder et al. 2019)</w:t>
      </w:r>
      <w:r w:rsidR="008B43AF">
        <w:rPr>
          <w:rFonts w:ascii="Times" w:hAnsi="Times" w:cs="Arial"/>
        </w:rPr>
        <w:t xml:space="preserve"> </w:t>
      </w:r>
      <w:r w:rsidR="00FF1246">
        <w:rPr>
          <w:rFonts w:ascii="Times" w:hAnsi="Times" w:cs="Arial"/>
        </w:rPr>
        <w:t>and that t</w:t>
      </w:r>
      <w:r w:rsidR="00FC079E">
        <w:rPr>
          <w:rFonts w:ascii="Times" w:hAnsi="Times" w:cs="Arial"/>
        </w:rPr>
        <w:t xml:space="preserve">here was some strong upwelling during the marine heatwave, particularly in spring 2015 (Peterson et al. 2015, </w:t>
      </w:r>
      <w:r w:rsidR="00FC079E" w:rsidRPr="00F23523">
        <w:rPr>
          <w:rFonts w:ascii="Times" w:hAnsi="Times" w:cs="Arial"/>
        </w:rPr>
        <w:t>Ryan et al. 2017).</w:t>
      </w:r>
      <w:r w:rsidR="00637D2D">
        <w:rPr>
          <w:rFonts w:ascii="Times" w:hAnsi="Times" w:cs="Arial"/>
        </w:rPr>
        <w:t xml:space="preserve"> </w:t>
      </w:r>
      <w:r w:rsidR="00503E9A">
        <w:rPr>
          <w:rFonts w:ascii="Times" w:hAnsi="Times" w:cs="Arial"/>
        </w:rPr>
        <w:t>T</w:t>
      </w:r>
      <w:r w:rsidR="008F59B5">
        <w:rPr>
          <w:rFonts w:ascii="Times" w:hAnsi="Times" w:cs="Arial"/>
        </w:rPr>
        <w:t xml:space="preserve">he </w:t>
      </w:r>
      <w:r w:rsidR="006A14D6">
        <w:rPr>
          <w:rFonts w:ascii="Times" w:hAnsi="Times" w:cs="Arial"/>
        </w:rPr>
        <w:t xml:space="preserve">reduced </w:t>
      </w:r>
      <w:r w:rsidR="008F59B5">
        <w:rPr>
          <w:rFonts w:ascii="Times" w:hAnsi="Times" w:cs="Arial"/>
        </w:rPr>
        <w:t xml:space="preserve">production </w:t>
      </w:r>
      <w:r w:rsidR="006A14D6">
        <w:rPr>
          <w:rFonts w:ascii="Times" w:hAnsi="Times" w:cs="Arial"/>
        </w:rPr>
        <w:t>of juvenile</w:t>
      </w:r>
      <w:r w:rsidR="002B0017">
        <w:rPr>
          <w:rFonts w:ascii="Times" w:hAnsi="Times" w:cs="Arial"/>
        </w:rPr>
        <w:t>/adult</w:t>
      </w:r>
      <w:r w:rsidR="006A14D6">
        <w:rPr>
          <w:rFonts w:ascii="Times" w:hAnsi="Times" w:cs="Arial"/>
        </w:rPr>
        <w:t xml:space="preserve"> </w:t>
      </w:r>
      <w:r w:rsidR="008F59B5">
        <w:rPr>
          <w:rFonts w:ascii="Times" w:hAnsi="Times" w:cs="Arial"/>
        </w:rPr>
        <w:t xml:space="preserve">Pacific sardine </w:t>
      </w:r>
      <w:r w:rsidR="006A14D6">
        <w:rPr>
          <w:rFonts w:ascii="Times" w:hAnsi="Times" w:cs="Arial"/>
        </w:rPr>
        <w:t xml:space="preserve">and increase </w:t>
      </w:r>
      <w:r w:rsidR="00E6566B">
        <w:rPr>
          <w:rFonts w:ascii="Times" w:hAnsi="Times" w:cs="Arial"/>
        </w:rPr>
        <w:t xml:space="preserve">in </w:t>
      </w:r>
      <w:r w:rsidR="006A14D6">
        <w:rPr>
          <w:rFonts w:ascii="Times" w:hAnsi="Times" w:cs="Arial"/>
        </w:rPr>
        <w:t>juvenile northern anchovy between 2014</w:t>
      </w:r>
      <w:r w:rsidR="007D6049">
        <w:rPr>
          <w:rFonts w:ascii="Times" w:hAnsi="Times" w:cs="Arial"/>
        </w:rPr>
        <w:t xml:space="preserve"> and </w:t>
      </w:r>
      <w:r w:rsidR="006A14D6">
        <w:rPr>
          <w:rFonts w:ascii="Times" w:hAnsi="Times" w:cs="Arial"/>
        </w:rPr>
        <w:t xml:space="preserve">2016 </w:t>
      </w:r>
      <w:r w:rsidR="00E6566B">
        <w:rPr>
          <w:rFonts w:ascii="Times" w:hAnsi="Times" w:cs="Arial"/>
        </w:rPr>
        <w:t xml:space="preserve">shown here and </w:t>
      </w:r>
      <w:r w:rsidR="001658BB">
        <w:rPr>
          <w:rFonts w:ascii="Times" w:hAnsi="Times" w:cs="Arial"/>
        </w:rPr>
        <w:t>elsewhere</w:t>
      </w:r>
      <w:r w:rsidR="00E6566B">
        <w:rPr>
          <w:rFonts w:ascii="Times" w:hAnsi="Times" w:cs="Arial"/>
        </w:rPr>
        <w:t xml:space="preserve"> (Thompson </w:t>
      </w:r>
      <w:r w:rsidR="001658BB">
        <w:rPr>
          <w:rFonts w:ascii="Times" w:hAnsi="Times" w:cs="Arial"/>
        </w:rPr>
        <w:t>et al. 2019</w:t>
      </w:r>
      <w:r w:rsidR="00E6566B">
        <w:rPr>
          <w:rFonts w:ascii="Times" w:hAnsi="Times" w:cs="Arial"/>
        </w:rPr>
        <w:t xml:space="preserve">) </w:t>
      </w:r>
      <w:r w:rsidR="00C45349">
        <w:rPr>
          <w:rFonts w:ascii="Times" w:hAnsi="Times" w:cs="Arial"/>
        </w:rPr>
        <w:t>were consistent with a history of observations indicating that these species tend to respond asynchronously to</w:t>
      </w:r>
      <w:r w:rsidR="004F5595">
        <w:rPr>
          <w:rFonts w:ascii="Times" w:hAnsi="Times" w:cs="Arial"/>
        </w:rPr>
        <w:t xml:space="preserve"> </w:t>
      </w:r>
      <w:r w:rsidR="00C45349">
        <w:rPr>
          <w:rFonts w:ascii="Times" w:hAnsi="Times" w:cs="Arial"/>
        </w:rPr>
        <w:t>ocean conditions (</w:t>
      </w:r>
      <w:proofErr w:type="spellStart"/>
      <w:r w:rsidR="00C45349">
        <w:rPr>
          <w:rFonts w:ascii="Times" w:hAnsi="Times" w:cs="Arial"/>
        </w:rPr>
        <w:t>MacCall</w:t>
      </w:r>
      <w:proofErr w:type="spellEnd"/>
      <w:r w:rsidR="00C45349">
        <w:rPr>
          <w:rFonts w:ascii="Times" w:hAnsi="Times" w:cs="Arial"/>
        </w:rPr>
        <w:t xml:space="preserve"> 1996, </w:t>
      </w:r>
      <w:proofErr w:type="spellStart"/>
      <w:r w:rsidR="00C45349">
        <w:rPr>
          <w:rFonts w:ascii="Times" w:hAnsi="Times" w:cs="Arial"/>
        </w:rPr>
        <w:t>Schwartzlose</w:t>
      </w:r>
      <w:proofErr w:type="spellEnd"/>
      <w:r w:rsidR="00C45349">
        <w:rPr>
          <w:rFonts w:ascii="Times" w:hAnsi="Times" w:cs="Arial"/>
        </w:rPr>
        <w:t xml:space="preserve"> et al. 1999, Chavez et al. 2003, </w:t>
      </w:r>
      <w:proofErr w:type="spellStart"/>
      <w:r w:rsidR="00C45349">
        <w:rPr>
          <w:rFonts w:ascii="Times" w:hAnsi="Times" w:cs="Arial"/>
        </w:rPr>
        <w:t>Deyle</w:t>
      </w:r>
      <w:proofErr w:type="spellEnd"/>
      <w:r w:rsidR="00C45349">
        <w:rPr>
          <w:rFonts w:ascii="Times" w:hAnsi="Times" w:cs="Arial"/>
        </w:rPr>
        <w:t xml:space="preserve"> et al. 2013, </w:t>
      </w:r>
      <w:proofErr w:type="spellStart"/>
      <w:r w:rsidR="00C45349">
        <w:rPr>
          <w:rFonts w:ascii="Times" w:hAnsi="Times" w:cs="Arial"/>
        </w:rPr>
        <w:t>Sydeman</w:t>
      </w:r>
      <w:proofErr w:type="spellEnd"/>
      <w:r w:rsidR="00C45349">
        <w:rPr>
          <w:rFonts w:ascii="Times" w:hAnsi="Times" w:cs="Arial"/>
        </w:rPr>
        <w:t xml:space="preserve"> et al. 2020).</w:t>
      </w:r>
      <w:r w:rsidR="00A014CC">
        <w:rPr>
          <w:rFonts w:ascii="Times" w:hAnsi="Times" w:cs="Arial"/>
        </w:rPr>
        <w:t xml:space="preserve"> However, </w:t>
      </w:r>
      <w:r w:rsidR="007D6049">
        <w:rPr>
          <w:rFonts w:ascii="Times" w:hAnsi="Times" w:cs="Arial"/>
        </w:rPr>
        <w:t>the responses were of opposite</w:t>
      </w:r>
      <w:r w:rsidR="00A014CC">
        <w:rPr>
          <w:rFonts w:ascii="Times" w:hAnsi="Times" w:cs="Arial"/>
        </w:rPr>
        <w:t xml:space="preserve"> </w:t>
      </w:r>
      <w:r w:rsidR="007D6049">
        <w:rPr>
          <w:rFonts w:ascii="Times" w:hAnsi="Times" w:cs="Arial"/>
        </w:rPr>
        <w:t xml:space="preserve">sign </w:t>
      </w:r>
      <w:r w:rsidR="00A014CC">
        <w:rPr>
          <w:rFonts w:ascii="Times" w:hAnsi="Times" w:cs="Arial"/>
        </w:rPr>
        <w:t xml:space="preserve">from past observations </w:t>
      </w:r>
      <w:r w:rsidR="005234EF">
        <w:rPr>
          <w:rFonts w:ascii="Times" w:hAnsi="Times" w:cs="Arial"/>
        </w:rPr>
        <w:t xml:space="preserve">of increases in </w:t>
      </w:r>
      <w:r w:rsidR="00A014CC">
        <w:rPr>
          <w:rFonts w:ascii="Times" w:hAnsi="Times" w:cs="Arial"/>
        </w:rPr>
        <w:t>sardine</w:t>
      </w:r>
      <w:r w:rsidR="005234EF">
        <w:rPr>
          <w:rFonts w:ascii="Times" w:hAnsi="Times" w:cs="Arial"/>
        </w:rPr>
        <w:t>s and decreases in anchovy</w:t>
      </w:r>
      <w:r w:rsidR="00A014CC">
        <w:rPr>
          <w:rFonts w:ascii="Times" w:hAnsi="Times" w:cs="Arial"/>
        </w:rPr>
        <w:t xml:space="preserve"> under warm conditions (Chavez et al. 2003). </w:t>
      </w:r>
      <w:r w:rsidR="00DB015C">
        <w:rPr>
          <w:rFonts w:ascii="Times" w:hAnsi="Times" w:cs="Arial"/>
        </w:rPr>
        <w:t>T</w:t>
      </w:r>
      <w:r w:rsidR="006A14D6">
        <w:rPr>
          <w:rFonts w:ascii="Times" w:hAnsi="Times" w:cs="Arial"/>
        </w:rPr>
        <w:t xml:space="preserve">he </w:t>
      </w:r>
      <w:r w:rsidR="00CA04F1">
        <w:rPr>
          <w:rFonts w:ascii="Times" w:hAnsi="Times" w:cs="Arial"/>
        </w:rPr>
        <w:t xml:space="preserve">DFA trends and loadings </w:t>
      </w:r>
      <w:r w:rsidR="006C1A57">
        <w:rPr>
          <w:rFonts w:ascii="Times" w:hAnsi="Times" w:cs="Arial"/>
        </w:rPr>
        <w:t>indicate a</w:t>
      </w:r>
      <w:r w:rsidR="0018361B">
        <w:rPr>
          <w:rFonts w:ascii="Times" w:hAnsi="Times" w:cs="Arial"/>
        </w:rPr>
        <w:t xml:space="preserve"> </w:t>
      </w:r>
      <w:r w:rsidR="009901B1" w:rsidRPr="00374A7E">
        <w:rPr>
          <w:rFonts w:ascii="Times" w:hAnsi="Times" w:cs="Arial"/>
        </w:rPr>
        <w:t xml:space="preserve">negative response of </w:t>
      </w:r>
      <w:r w:rsidR="009901B1">
        <w:rPr>
          <w:rFonts w:ascii="Times" w:hAnsi="Times" w:cs="Arial"/>
        </w:rPr>
        <w:t xml:space="preserve">sea lion pup growth and </w:t>
      </w:r>
      <w:r w:rsidR="009901B1" w:rsidRPr="00AC1E2F">
        <w:rPr>
          <w:rFonts w:ascii="Times" w:hAnsi="Times" w:cs="Arial"/>
        </w:rPr>
        <w:t xml:space="preserve">weight to the </w:t>
      </w:r>
      <w:r w:rsidR="0018361B" w:rsidRPr="00AC1E2F">
        <w:rPr>
          <w:rFonts w:ascii="Times" w:hAnsi="Times" w:cs="Arial"/>
        </w:rPr>
        <w:t>2014</w:t>
      </w:r>
      <w:r w:rsidR="00705D8F">
        <w:rPr>
          <w:rFonts w:ascii="Times" w:hAnsi="Times" w:cs="Arial"/>
        </w:rPr>
        <w:t>–</w:t>
      </w:r>
      <w:r w:rsidR="0018361B" w:rsidRPr="00AC1E2F">
        <w:rPr>
          <w:rFonts w:ascii="Times" w:hAnsi="Times" w:cs="Arial"/>
        </w:rPr>
        <w:t xml:space="preserve">2016 </w:t>
      </w:r>
      <w:r w:rsidR="006C1A57">
        <w:rPr>
          <w:rFonts w:ascii="Times" w:hAnsi="Times" w:cs="Arial"/>
        </w:rPr>
        <w:t>marine h</w:t>
      </w:r>
      <w:r w:rsidR="009901B1" w:rsidRPr="00AC1E2F">
        <w:rPr>
          <w:rFonts w:ascii="Times" w:hAnsi="Times" w:cs="Arial"/>
        </w:rPr>
        <w:t>eatwave</w:t>
      </w:r>
      <w:r w:rsidR="006A0C6D">
        <w:rPr>
          <w:rFonts w:ascii="Times" w:hAnsi="Times" w:cs="Arial"/>
        </w:rPr>
        <w:t>,</w:t>
      </w:r>
      <w:r w:rsidR="009901B1" w:rsidRPr="00AC1E2F">
        <w:rPr>
          <w:rFonts w:ascii="Times" w:hAnsi="Times" w:cs="Arial"/>
        </w:rPr>
        <w:t xml:space="preserve"> which </w:t>
      </w:r>
      <w:r w:rsidR="00DB015C">
        <w:rPr>
          <w:rFonts w:ascii="Times" w:hAnsi="Times" w:cs="Arial"/>
        </w:rPr>
        <w:t xml:space="preserve">also </w:t>
      </w:r>
      <w:r w:rsidR="00E6566B" w:rsidRPr="00AC1E2F">
        <w:rPr>
          <w:rFonts w:ascii="Times" w:hAnsi="Times" w:cs="Arial"/>
        </w:rPr>
        <w:t>aligns with past work showing that</w:t>
      </w:r>
      <w:r w:rsidR="00C23649" w:rsidRPr="00AC1E2F">
        <w:rPr>
          <w:rFonts w:ascii="Times" w:hAnsi="Times" w:cs="Arial"/>
        </w:rPr>
        <w:t xml:space="preserve"> </w:t>
      </w:r>
      <w:r w:rsidR="009901B1" w:rsidRPr="00AC1E2F">
        <w:rPr>
          <w:rFonts w:ascii="Times" w:hAnsi="Times" w:cs="Arial"/>
        </w:rPr>
        <w:t xml:space="preserve">reduced prey availability for nursing mother sea lions </w:t>
      </w:r>
      <w:r w:rsidR="005234EF">
        <w:rPr>
          <w:rFonts w:ascii="Times" w:hAnsi="Times" w:cs="Arial"/>
        </w:rPr>
        <w:t xml:space="preserve">is unfavorable for sea lion pups </w:t>
      </w:r>
      <w:r w:rsidR="009901B1" w:rsidRPr="00AC1E2F">
        <w:rPr>
          <w:rFonts w:ascii="Times" w:hAnsi="Times" w:cs="Arial"/>
        </w:rPr>
        <w:t>(</w:t>
      </w:r>
      <w:proofErr w:type="spellStart"/>
      <w:r w:rsidR="006A0C6D" w:rsidRPr="00AC1E2F">
        <w:rPr>
          <w:rFonts w:ascii="Times" w:hAnsi="Times" w:cs="Arial"/>
        </w:rPr>
        <w:t>McClatchie</w:t>
      </w:r>
      <w:proofErr w:type="spellEnd"/>
      <w:r w:rsidR="006A0C6D" w:rsidRPr="00AC1E2F">
        <w:rPr>
          <w:rFonts w:ascii="Times" w:hAnsi="Times" w:cs="Arial"/>
        </w:rPr>
        <w:t xml:space="preserve"> et al. 2016</w:t>
      </w:r>
      <w:r w:rsidR="009901B1" w:rsidRPr="00AC1E2F">
        <w:rPr>
          <w:rFonts w:ascii="Times" w:hAnsi="Times" w:cs="Arial"/>
        </w:rPr>
        <w:t>).</w:t>
      </w:r>
      <w:r w:rsidR="00D37F23">
        <w:rPr>
          <w:rFonts w:ascii="Times" w:hAnsi="Times" w:cs="Arial"/>
        </w:rPr>
        <w:t xml:space="preserve"> </w:t>
      </w:r>
      <w:r w:rsidR="00407CD0">
        <w:rPr>
          <w:rFonts w:ascii="Times" w:hAnsi="Times" w:cs="Arial"/>
        </w:rPr>
        <w:t xml:space="preserve">Notably, sea lion pup condition covaried with </w:t>
      </w:r>
      <w:r w:rsidR="00A764F1">
        <w:rPr>
          <w:rFonts w:ascii="Times" w:hAnsi="Times" w:cs="Arial"/>
        </w:rPr>
        <w:t xml:space="preserve">abundance of </w:t>
      </w:r>
      <w:r w:rsidR="00407CD0">
        <w:rPr>
          <w:rFonts w:ascii="Times" w:hAnsi="Times" w:cs="Arial"/>
        </w:rPr>
        <w:t>anchovy and sardine</w:t>
      </w:r>
      <w:r w:rsidR="00FC73FD">
        <w:rPr>
          <w:rFonts w:ascii="Times" w:hAnsi="Times" w:cs="Arial"/>
        </w:rPr>
        <w:t>, which</w:t>
      </w:r>
      <w:r w:rsidR="00407CD0">
        <w:rPr>
          <w:rFonts w:ascii="Times" w:hAnsi="Times" w:cs="Arial"/>
        </w:rPr>
        <w:t xml:space="preserve"> </w:t>
      </w:r>
      <w:r w:rsidR="00407CD0">
        <w:rPr>
          <w:rFonts w:ascii="Times" w:hAnsi="Times" w:cs="Arial"/>
        </w:rPr>
        <w:lastRenderedPageBreak/>
        <w:t>provide quality prey to sustain lactation. Pup condition also improved at the tail end of the</w:t>
      </w:r>
      <w:r w:rsidR="00841182">
        <w:rPr>
          <w:rFonts w:ascii="Times" w:hAnsi="Times" w:cs="Arial"/>
        </w:rPr>
        <w:t xml:space="preserve"> marine heatwave</w:t>
      </w:r>
      <w:r w:rsidR="00407CD0">
        <w:rPr>
          <w:rFonts w:ascii="Times" w:hAnsi="Times" w:cs="Arial"/>
        </w:rPr>
        <w:t xml:space="preserve"> when, despite the warm water, anchovy abundance increased dramatically and by 2017 all metrics of pup condition were above average (Thompson et al. 2019).  </w:t>
      </w:r>
      <w:r w:rsidR="00DB015C">
        <w:rPr>
          <w:rFonts w:ascii="Times" w:hAnsi="Times" w:cs="Arial"/>
        </w:rPr>
        <w:t>In addition, t</w:t>
      </w:r>
      <w:r w:rsidR="00D37F23">
        <w:rPr>
          <w:rFonts w:ascii="Times" w:hAnsi="Times" w:cs="Arial"/>
        </w:rPr>
        <w:t xml:space="preserve">he trends and loadings </w:t>
      </w:r>
      <w:r w:rsidR="00DB015C">
        <w:rPr>
          <w:rFonts w:ascii="Times" w:hAnsi="Times" w:cs="Arial"/>
        </w:rPr>
        <w:t>suggest that</w:t>
      </w:r>
      <w:r w:rsidR="00D37F23">
        <w:rPr>
          <w:rFonts w:ascii="Times" w:hAnsi="Times" w:cs="Arial"/>
        </w:rPr>
        <w:t xml:space="preserve"> the reproductive success of some seabirds in the central region of </w:t>
      </w:r>
      <w:r w:rsidR="00DB015C">
        <w:rPr>
          <w:rFonts w:ascii="Times" w:hAnsi="Times" w:cs="Arial"/>
        </w:rPr>
        <w:t xml:space="preserve">the </w:t>
      </w:r>
      <w:r w:rsidR="00D37F23">
        <w:rPr>
          <w:rFonts w:ascii="Times" w:hAnsi="Times" w:cs="Arial"/>
        </w:rPr>
        <w:t xml:space="preserve">CCE was not diminished by the heatwave, </w:t>
      </w:r>
      <w:r w:rsidR="00DB015C">
        <w:rPr>
          <w:rFonts w:ascii="Times" w:hAnsi="Times" w:cs="Arial"/>
        </w:rPr>
        <w:t xml:space="preserve">although recent studies have </w:t>
      </w:r>
      <w:r w:rsidR="00DB015C" w:rsidRPr="006640F0">
        <w:t xml:space="preserve">documented the severe impact of the </w:t>
      </w:r>
      <w:r w:rsidR="00871545">
        <w:t>heatwave</w:t>
      </w:r>
      <w:r w:rsidR="00DB015C" w:rsidRPr="006640F0">
        <w:t xml:space="preserve"> on seabird productivity in regions to the north (Piatt et al. 2020). </w:t>
      </w:r>
      <w:r w:rsidR="00871545">
        <w:t xml:space="preserve">Our analysis </w:t>
      </w:r>
      <w:r w:rsidR="007D6049">
        <w:t>is</w:t>
      </w:r>
      <w:r w:rsidR="00871545">
        <w:t xml:space="preserve"> not able to capture the </w:t>
      </w:r>
      <w:r w:rsidR="00637D2D" w:rsidRPr="00296786">
        <w:t>irruption</w:t>
      </w:r>
      <w:r w:rsidR="00871545">
        <w:t>s</w:t>
      </w:r>
      <w:r w:rsidR="00C249EE" w:rsidRPr="00296786">
        <w:t xml:space="preserve"> </w:t>
      </w:r>
      <w:r w:rsidR="00637D2D" w:rsidRPr="00296786">
        <w:t>of fishes and invertebrates</w:t>
      </w:r>
      <w:r w:rsidR="00C249EE" w:rsidRPr="00296786">
        <w:t xml:space="preserve"> </w:t>
      </w:r>
      <w:r w:rsidR="002D30F0">
        <w:t>that are rare in long-term CCE time series</w:t>
      </w:r>
      <w:r w:rsidR="00C249EE" w:rsidRPr="00296786">
        <w:t>.</w:t>
      </w:r>
      <w:r w:rsidR="008D3B6C">
        <w:t xml:space="preserve"> </w:t>
      </w:r>
      <w:r w:rsidR="00751A13">
        <w:t>Many sporadically occurring taxa</w:t>
      </w:r>
      <w:r w:rsidR="00B87511" w:rsidRPr="00296786">
        <w:t xml:space="preserve"> such as </w:t>
      </w:r>
      <w:r w:rsidR="00C249EE" w:rsidRPr="00296786">
        <w:t>pelagic red crabs</w:t>
      </w:r>
      <w:r w:rsidR="00A764F1">
        <w:t xml:space="preserve"> (</w:t>
      </w:r>
      <w:proofErr w:type="spellStart"/>
      <w:r w:rsidR="00A764F1" w:rsidRPr="0073006A">
        <w:rPr>
          <w:i/>
        </w:rPr>
        <w:t>Pleuroncodes</w:t>
      </w:r>
      <w:proofErr w:type="spellEnd"/>
      <w:r w:rsidR="00A764F1" w:rsidRPr="0073006A">
        <w:rPr>
          <w:i/>
        </w:rPr>
        <w:t xml:space="preserve"> </w:t>
      </w:r>
      <w:proofErr w:type="spellStart"/>
      <w:r w:rsidR="00A764F1" w:rsidRPr="0073006A">
        <w:rPr>
          <w:i/>
        </w:rPr>
        <w:t>planipes</w:t>
      </w:r>
      <w:proofErr w:type="spellEnd"/>
      <w:r w:rsidR="00A764F1">
        <w:t>), which</w:t>
      </w:r>
      <w:r w:rsidR="00B87511" w:rsidRPr="00296786">
        <w:t xml:space="preserve"> </w:t>
      </w:r>
      <w:r w:rsidR="00C249EE" w:rsidRPr="00296786">
        <w:t xml:space="preserve">are </w:t>
      </w:r>
      <w:r w:rsidR="00871545">
        <w:t xml:space="preserve">absent from California waters </w:t>
      </w:r>
      <w:r w:rsidR="00C249EE" w:rsidRPr="00296786">
        <w:t>in most years but abundant infrequently in warm years</w:t>
      </w:r>
      <w:r w:rsidR="002D30F0">
        <w:t xml:space="preserve"> with anomalous transport from the south</w:t>
      </w:r>
      <w:r w:rsidR="00A764F1">
        <w:t>,</w:t>
      </w:r>
      <w:r w:rsidR="00C249EE" w:rsidRPr="00296786">
        <w:t xml:space="preserve"> are not well suited to include as time series due to large number of zero </w:t>
      </w:r>
      <w:r w:rsidR="00B87511" w:rsidRPr="00296786">
        <w:t>observations in the survey data</w:t>
      </w:r>
      <w:r w:rsidR="00C249EE" w:rsidRPr="00296786">
        <w:t>.</w:t>
      </w:r>
    </w:p>
    <w:p w14:paraId="2D36026D" w14:textId="3A27AB3F" w:rsidR="00637D2D" w:rsidRDefault="00AA649A" w:rsidP="00A612C8">
      <w:pPr>
        <w:pStyle w:val="CommentText"/>
        <w:spacing w:line="480" w:lineRule="auto"/>
        <w:ind w:firstLine="720"/>
        <w:rPr>
          <w:rFonts w:ascii="Times New Roman" w:hAnsi="Times New Roman" w:cs="Times New Roman"/>
          <w:sz w:val="24"/>
          <w:szCs w:val="24"/>
        </w:rPr>
      </w:pPr>
      <w:r w:rsidRPr="006640F0">
        <w:rPr>
          <w:rFonts w:ascii="Times New Roman" w:hAnsi="Times New Roman" w:cs="Times New Roman"/>
          <w:sz w:val="24"/>
          <w:szCs w:val="24"/>
        </w:rPr>
        <w:t>Inc</w:t>
      </w:r>
      <w:r w:rsidR="00690171" w:rsidRPr="006640F0">
        <w:rPr>
          <w:rFonts w:ascii="Times New Roman" w:hAnsi="Times New Roman" w:cs="Times New Roman"/>
          <w:sz w:val="24"/>
          <w:szCs w:val="24"/>
        </w:rPr>
        <w:t>orporating</w:t>
      </w:r>
      <w:r w:rsidRPr="006640F0">
        <w:rPr>
          <w:rFonts w:ascii="Times New Roman" w:hAnsi="Times New Roman" w:cs="Times New Roman"/>
          <w:sz w:val="24"/>
          <w:szCs w:val="24"/>
        </w:rPr>
        <w:t xml:space="preserve"> climate </w:t>
      </w:r>
      <w:r w:rsidR="00EC577A" w:rsidRPr="006640F0">
        <w:rPr>
          <w:rFonts w:ascii="Times New Roman" w:hAnsi="Times New Roman" w:cs="Times New Roman"/>
          <w:sz w:val="24"/>
          <w:szCs w:val="24"/>
        </w:rPr>
        <w:t xml:space="preserve">information in </w:t>
      </w:r>
      <w:r w:rsidR="00E97E04" w:rsidRPr="006640F0">
        <w:rPr>
          <w:rFonts w:ascii="Times New Roman" w:hAnsi="Times New Roman" w:cs="Times New Roman"/>
          <w:sz w:val="24"/>
          <w:szCs w:val="24"/>
        </w:rPr>
        <w:t xml:space="preserve">DFA </w:t>
      </w:r>
      <w:r w:rsidR="00EC577A" w:rsidRPr="006640F0">
        <w:rPr>
          <w:rFonts w:ascii="Times New Roman" w:hAnsi="Times New Roman" w:cs="Times New Roman"/>
          <w:sz w:val="24"/>
          <w:szCs w:val="24"/>
        </w:rPr>
        <w:t xml:space="preserve">models of </w:t>
      </w:r>
      <w:r w:rsidR="00A406D9" w:rsidRPr="006640F0">
        <w:rPr>
          <w:rFonts w:ascii="Times New Roman" w:hAnsi="Times New Roman" w:cs="Times New Roman"/>
          <w:sz w:val="24"/>
          <w:szCs w:val="24"/>
        </w:rPr>
        <w:t>CCE biology</w:t>
      </w:r>
      <w:r w:rsidR="00EC577A" w:rsidRPr="006640F0">
        <w:rPr>
          <w:rFonts w:ascii="Times New Roman" w:hAnsi="Times New Roman" w:cs="Times New Roman"/>
          <w:sz w:val="24"/>
          <w:szCs w:val="24"/>
        </w:rPr>
        <w:t xml:space="preserve"> </w:t>
      </w:r>
      <w:r w:rsidR="004A3C41">
        <w:rPr>
          <w:rFonts w:ascii="Times New Roman" w:hAnsi="Times New Roman" w:cs="Times New Roman"/>
          <w:sz w:val="24"/>
          <w:szCs w:val="24"/>
        </w:rPr>
        <w:t>indicated that models with a climate covariate performed better</w:t>
      </w:r>
      <w:r w:rsidR="00705D8F" w:rsidRPr="006640F0">
        <w:rPr>
          <w:rFonts w:ascii="Times New Roman" w:hAnsi="Times New Roman" w:cs="Times New Roman"/>
          <w:sz w:val="24"/>
          <w:szCs w:val="24"/>
        </w:rPr>
        <w:t xml:space="preserve"> </w:t>
      </w:r>
      <w:r w:rsidR="004A3C41">
        <w:rPr>
          <w:rFonts w:ascii="Times New Roman" w:hAnsi="Times New Roman" w:cs="Times New Roman"/>
          <w:sz w:val="24"/>
          <w:szCs w:val="24"/>
        </w:rPr>
        <w:t>than models without one</w:t>
      </w:r>
      <w:r w:rsidR="007578A8" w:rsidRPr="006640F0">
        <w:rPr>
          <w:rFonts w:ascii="Times New Roman" w:hAnsi="Times New Roman" w:cs="Times New Roman"/>
          <w:sz w:val="24"/>
          <w:szCs w:val="24"/>
        </w:rPr>
        <w:t xml:space="preserve">. </w:t>
      </w:r>
      <w:r w:rsidR="002A43F8" w:rsidRPr="006640F0">
        <w:rPr>
          <w:rFonts w:ascii="Times New Roman" w:hAnsi="Times New Roman" w:cs="Times New Roman"/>
          <w:sz w:val="24"/>
          <w:szCs w:val="24"/>
        </w:rPr>
        <w:t>The model r</w:t>
      </w:r>
      <w:r w:rsidR="00A406D9" w:rsidRPr="006640F0">
        <w:rPr>
          <w:rFonts w:ascii="Times New Roman" w:hAnsi="Times New Roman" w:cs="Times New Roman"/>
          <w:sz w:val="24"/>
          <w:szCs w:val="24"/>
        </w:rPr>
        <w:t>esults</w:t>
      </w:r>
      <w:r w:rsidR="008D63C5" w:rsidRPr="006640F0">
        <w:rPr>
          <w:rFonts w:ascii="Times New Roman" w:hAnsi="Times New Roman" w:cs="Times New Roman"/>
          <w:sz w:val="24"/>
          <w:szCs w:val="24"/>
        </w:rPr>
        <w:t xml:space="preserve"> </w:t>
      </w:r>
      <w:r w:rsidR="00A406D9" w:rsidRPr="006640F0">
        <w:rPr>
          <w:rFonts w:ascii="Times New Roman" w:hAnsi="Times New Roman" w:cs="Times New Roman"/>
          <w:sz w:val="24"/>
          <w:szCs w:val="24"/>
        </w:rPr>
        <w:t xml:space="preserve">suggest </w:t>
      </w:r>
      <w:r w:rsidR="008D63C5" w:rsidRPr="006640F0">
        <w:rPr>
          <w:rFonts w:ascii="Times New Roman" w:hAnsi="Times New Roman" w:cs="Times New Roman"/>
          <w:sz w:val="24"/>
          <w:szCs w:val="24"/>
        </w:rPr>
        <w:t xml:space="preserve">that </w:t>
      </w:r>
      <w:r w:rsidR="00705D8F" w:rsidRPr="006640F0">
        <w:rPr>
          <w:rFonts w:ascii="Times New Roman" w:hAnsi="Times New Roman" w:cs="Times New Roman"/>
          <w:sz w:val="24"/>
          <w:szCs w:val="24"/>
        </w:rPr>
        <w:t>nitrate flux</w:t>
      </w:r>
      <w:r w:rsidR="005604DF" w:rsidRPr="006640F0">
        <w:rPr>
          <w:rFonts w:ascii="Times New Roman" w:hAnsi="Times New Roman" w:cs="Times New Roman"/>
          <w:sz w:val="24"/>
          <w:szCs w:val="24"/>
        </w:rPr>
        <w:t xml:space="preserve"> </w:t>
      </w:r>
      <w:r w:rsidR="002D30F0">
        <w:rPr>
          <w:rFonts w:ascii="Times New Roman" w:hAnsi="Times New Roman" w:cs="Times New Roman"/>
          <w:sz w:val="24"/>
          <w:szCs w:val="24"/>
        </w:rPr>
        <w:t xml:space="preserve">into the surface mixed layer </w:t>
      </w:r>
      <w:r w:rsidR="005604DF" w:rsidRPr="006640F0">
        <w:rPr>
          <w:rFonts w:ascii="Times New Roman" w:hAnsi="Times New Roman" w:cs="Times New Roman"/>
          <w:sz w:val="24"/>
          <w:szCs w:val="24"/>
        </w:rPr>
        <w:t>(</w:t>
      </w:r>
      <w:r w:rsidR="00705D8F" w:rsidRPr="006640F0">
        <w:rPr>
          <w:rFonts w:ascii="Times New Roman" w:hAnsi="Times New Roman" w:cs="Times New Roman"/>
          <w:sz w:val="24"/>
          <w:szCs w:val="24"/>
        </w:rPr>
        <w:t>BEUTI</w:t>
      </w:r>
      <w:r w:rsidR="005604DF" w:rsidRPr="006640F0">
        <w:rPr>
          <w:rFonts w:ascii="Times New Roman" w:hAnsi="Times New Roman" w:cs="Times New Roman"/>
          <w:sz w:val="24"/>
          <w:szCs w:val="24"/>
        </w:rPr>
        <w:t xml:space="preserve">) </w:t>
      </w:r>
      <w:r w:rsidR="004A3C41" w:rsidRPr="006775F4">
        <w:rPr>
          <w:rFonts w:ascii="Times" w:hAnsi="Times" w:cs="Times New Roman"/>
          <w:sz w:val="24"/>
          <w:szCs w:val="24"/>
        </w:rPr>
        <w:t xml:space="preserve">was the best </w:t>
      </w:r>
      <w:r w:rsidR="004A3C41" w:rsidRPr="006775F4">
        <w:rPr>
          <w:rFonts w:ascii="Times" w:hAnsi="Times"/>
          <w:sz w:val="24"/>
        </w:rPr>
        <w:t>covariate for individual species</w:t>
      </w:r>
      <w:r w:rsidR="006775F4">
        <w:rPr>
          <w:rFonts w:ascii="Times" w:hAnsi="Times"/>
          <w:sz w:val="24"/>
        </w:rPr>
        <w:t xml:space="preserve"> </w:t>
      </w:r>
      <w:r w:rsidR="004A3C41" w:rsidRPr="006775F4">
        <w:rPr>
          <w:rFonts w:ascii="Times" w:hAnsi="Times"/>
          <w:sz w:val="24"/>
        </w:rPr>
        <w:t>in addition to the shared trend</w:t>
      </w:r>
      <w:r w:rsidR="006775F4">
        <w:rPr>
          <w:rFonts w:ascii="Times" w:hAnsi="Times"/>
          <w:sz w:val="24"/>
        </w:rPr>
        <w:t xml:space="preserve"> i</w:t>
      </w:r>
      <w:r w:rsidR="007E3989" w:rsidRPr="006640F0">
        <w:rPr>
          <w:rFonts w:ascii="Times New Roman" w:hAnsi="Times New Roman" w:cs="Times New Roman"/>
          <w:sz w:val="24"/>
          <w:szCs w:val="24"/>
        </w:rPr>
        <w:t xml:space="preserve">n the </w:t>
      </w:r>
      <w:r w:rsidR="00705D8F" w:rsidRPr="006640F0">
        <w:rPr>
          <w:rFonts w:ascii="Times New Roman" w:hAnsi="Times New Roman" w:cs="Times New Roman"/>
          <w:sz w:val="24"/>
          <w:szCs w:val="24"/>
        </w:rPr>
        <w:t xml:space="preserve">southern and central </w:t>
      </w:r>
      <w:r w:rsidR="007E3989" w:rsidRPr="006640F0">
        <w:rPr>
          <w:rFonts w:ascii="Times New Roman" w:hAnsi="Times New Roman" w:cs="Times New Roman"/>
          <w:sz w:val="24"/>
          <w:szCs w:val="24"/>
        </w:rPr>
        <w:t xml:space="preserve">CCE </w:t>
      </w:r>
      <w:r w:rsidR="00AC1E2F" w:rsidRPr="006640F0">
        <w:rPr>
          <w:rFonts w:ascii="Times New Roman" w:hAnsi="Times New Roman" w:cs="Times New Roman"/>
          <w:sz w:val="24"/>
          <w:szCs w:val="24"/>
        </w:rPr>
        <w:t>over the past three decades</w:t>
      </w:r>
      <w:r w:rsidR="006775F4">
        <w:rPr>
          <w:rFonts w:ascii="Times New Roman" w:hAnsi="Times New Roman" w:cs="Times New Roman"/>
          <w:sz w:val="24"/>
          <w:szCs w:val="24"/>
        </w:rPr>
        <w:t xml:space="preserve">. Nitrate flux </w:t>
      </w:r>
      <w:r w:rsidR="00B00562" w:rsidRPr="006640F0">
        <w:rPr>
          <w:rFonts w:ascii="Times New Roman" w:hAnsi="Times New Roman" w:cs="Times New Roman"/>
          <w:sz w:val="24"/>
          <w:szCs w:val="24"/>
        </w:rPr>
        <w:t>had a</w:t>
      </w:r>
      <w:r w:rsidR="008D63C5" w:rsidRPr="006640F0">
        <w:rPr>
          <w:rFonts w:ascii="Times New Roman" w:hAnsi="Times New Roman" w:cs="Times New Roman"/>
          <w:sz w:val="24"/>
          <w:szCs w:val="24"/>
        </w:rPr>
        <w:t xml:space="preserve"> strong</w:t>
      </w:r>
      <w:r w:rsidR="003E4642" w:rsidRPr="006640F0">
        <w:rPr>
          <w:rFonts w:ascii="Times New Roman" w:hAnsi="Times New Roman" w:cs="Times New Roman"/>
          <w:sz w:val="24"/>
          <w:szCs w:val="24"/>
        </w:rPr>
        <w:t xml:space="preserve"> </w:t>
      </w:r>
      <w:r w:rsidR="00D75548" w:rsidRPr="006640F0">
        <w:rPr>
          <w:rFonts w:ascii="Times New Roman" w:hAnsi="Times New Roman" w:cs="Times New Roman"/>
          <w:sz w:val="24"/>
          <w:szCs w:val="24"/>
        </w:rPr>
        <w:t>positive e</w:t>
      </w:r>
      <w:r w:rsidR="0064783A" w:rsidRPr="006640F0">
        <w:rPr>
          <w:rFonts w:ascii="Times New Roman" w:hAnsi="Times New Roman" w:cs="Times New Roman"/>
          <w:sz w:val="24"/>
          <w:szCs w:val="24"/>
        </w:rPr>
        <w:t>ffect on</w:t>
      </w:r>
      <w:r w:rsidR="00D75548" w:rsidRPr="006640F0">
        <w:rPr>
          <w:rFonts w:ascii="Times New Roman" w:hAnsi="Times New Roman" w:cs="Times New Roman"/>
          <w:sz w:val="24"/>
          <w:szCs w:val="24"/>
        </w:rPr>
        <w:t xml:space="preserve"> the abundance of krill and some </w:t>
      </w:r>
      <w:r w:rsidR="00583588" w:rsidRPr="006640F0">
        <w:rPr>
          <w:rFonts w:ascii="Times New Roman" w:hAnsi="Times New Roman" w:cs="Times New Roman"/>
          <w:sz w:val="24"/>
          <w:szCs w:val="24"/>
        </w:rPr>
        <w:t xml:space="preserve">larval </w:t>
      </w:r>
      <w:r w:rsidR="00D75548" w:rsidRPr="006640F0">
        <w:rPr>
          <w:rFonts w:ascii="Times New Roman" w:hAnsi="Times New Roman" w:cs="Times New Roman"/>
          <w:sz w:val="24"/>
          <w:szCs w:val="24"/>
        </w:rPr>
        <w:t xml:space="preserve">fishes and on </w:t>
      </w:r>
      <w:r w:rsidR="00BE4AE8" w:rsidRPr="006640F0">
        <w:rPr>
          <w:rFonts w:ascii="Times New Roman" w:hAnsi="Times New Roman" w:cs="Times New Roman"/>
          <w:sz w:val="24"/>
          <w:szCs w:val="24"/>
        </w:rPr>
        <w:t xml:space="preserve">the </w:t>
      </w:r>
      <w:r w:rsidR="00D75548" w:rsidRPr="006640F0">
        <w:rPr>
          <w:rFonts w:ascii="Times New Roman" w:hAnsi="Times New Roman" w:cs="Times New Roman"/>
          <w:sz w:val="24"/>
          <w:szCs w:val="24"/>
        </w:rPr>
        <w:t>reproductive success</w:t>
      </w:r>
      <w:r w:rsidR="00BE4AE8" w:rsidRPr="006640F0">
        <w:rPr>
          <w:rFonts w:ascii="Times New Roman" w:hAnsi="Times New Roman" w:cs="Times New Roman"/>
          <w:sz w:val="24"/>
          <w:szCs w:val="24"/>
        </w:rPr>
        <w:t xml:space="preserve"> of seabirds</w:t>
      </w:r>
      <w:r w:rsidR="002D30F0">
        <w:rPr>
          <w:rFonts w:ascii="Times New Roman" w:hAnsi="Times New Roman" w:cs="Times New Roman"/>
          <w:sz w:val="24"/>
          <w:szCs w:val="24"/>
        </w:rPr>
        <w:t>, and a moderate</w:t>
      </w:r>
      <w:r w:rsidR="007F2D50" w:rsidRPr="006640F0">
        <w:rPr>
          <w:rFonts w:ascii="Times New Roman" w:hAnsi="Times New Roman" w:cs="Times New Roman"/>
          <w:sz w:val="24"/>
          <w:szCs w:val="24"/>
        </w:rPr>
        <w:t xml:space="preserve"> positive effect on some </w:t>
      </w:r>
      <w:r w:rsidR="00583588" w:rsidRPr="006640F0">
        <w:rPr>
          <w:rFonts w:ascii="Times New Roman" w:hAnsi="Times New Roman" w:cs="Times New Roman"/>
          <w:sz w:val="24"/>
          <w:szCs w:val="24"/>
        </w:rPr>
        <w:t xml:space="preserve">pelagic </w:t>
      </w:r>
      <w:r w:rsidR="007F2D50" w:rsidRPr="006640F0">
        <w:rPr>
          <w:rFonts w:ascii="Times New Roman" w:hAnsi="Times New Roman" w:cs="Times New Roman"/>
          <w:sz w:val="24"/>
          <w:szCs w:val="24"/>
        </w:rPr>
        <w:t>juvenile</w:t>
      </w:r>
      <w:r w:rsidR="00583588" w:rsidRPr="006640F0">
        <w:rPr>
          <w:rFonts w:ascii="Times New Roman" w:hAnsi="Times New Roman" w:cs="Times New Roman"/>
          <w:sz w:val="24"/>
          <w:szCs w:val="24"/>
        </w:rPr>
        <w:t xml:space="preserve"> </w:t>
      </w:r>
      <w:r w:rsidR="007F2D50" w:rsidRPr="006640F0">
        <w:rPr>
          <w:rFonts w:ascii="Times New Roman" w:hAnsi="Times New Roman" w:cs="Times New Roman"/>
          <w:sz w:val="24"/>
          <w:szCs w:val="24"/>
        </w:rPr>
        <w:t>fishes</w:t>
      </w:r>
      <w:r w:rsidR="00B962CB" w:rsidRPr="006640F0">
        <w:rPr>
          <w:rFonts w:ascii="Times New Roman" w:hAnsi="Times New Roman" w:cs="Times New Roman"/>
          <w:sz w:val="24"/>
          <w:szCs w:val="24"/>
        </w:rPr>
        <w:t xml:space="preserve">, </w:t>
      </w:r>
      <w:r w:rsidR="007F2D50" w:rsidRPr="006640F0">
        <w:rPr>
          <w:rFonts w:ascii="Times New Roman" w:hAnsi="Times New Roman" w:cs="Times New Roman"/>
          <w:sz w:val="24"/>
          <w:szCs w:val="24"/>
        </w:rPr>
        <w:t>squid</w:t>
      </w:r>
      <w:r w:rsidR="00583588" w:rsidRPr="006640F0">
        <w:rPr>
          <w:rFonts w:ascii="Times New Roman" w:hAnsi="Times New Roman" w:cs="Times New Roman"/>
          <w:sz w:val="24"/>
          <w:szCs w:val="24"/>
        </w:rPr>
        <w:t>,</w:t>
      </w:r>
      <w:r w:rsidR="00C660F5" w:rsidRPr="006640F0">
        <w:rPr>
          <w:rFonts w:ascii="Times New Roman" w:hAnsi="Times New Roman" w:cs="Times New Roman"/>
          <w:sz w:val="24"/>
          <w:szCs w:val="24"/>
        </w:rPr>
        <w:t xml:space="preserve"> and sea lion pup births</w:t>
      </w:r>
      <w:r w:rsidR="007F2D50" w:rsidRPr="006640F0">
        <w:rPr>
          <w:rFonts w:ascii="Times New Roman" w:hAnsi="Times New Roman" w:cs="Times New Roman"/>
          <w:sz w:val="24"/>
          <w:szCs w:val="24"/>
        </w:rPr>
        <w:t xml:space="preserve">. </w:t>
      </w:r>
      <w:r w:rsidR="00BE4AE8" w:rsidRPr="006640F0">
        <w:rPr>
          <w:rFonts w:ascii="Times New Roman" w:hAnsi="Times New Roman" w:cs="Times New Roman"/>
          <w:sz w:val="24"/>
          <w:szCs w:val="24"/>
        </w:rPr>
        <w:t xml:space="preserve">Stronger </w:t>
      </w:r>
      <w:r w:rsidR="002D30F0">
        <w:rPr>
          <w:rFonts w:ascii="Times New Roman" w:hAnsi="Times New Roman" w:cs="Times New Roman"/>
          <w:sz w:val="24"/>
          <w:szCs w:val="24"/>
        </w:rPr>
        <w:t xml:space="preserve">upwelling magnitude </w:t>
      </w:r>
      <w:r w:rsidR="00BE4AE8" w:rsidRPr="006640F0">
        <w:rPr>
          <w:rFonts w:ascii="Times New Roman" w:hAnsi="Times New Roman" w:cs="Times New Roman"/>
          <w:sz w:val="24"/>
          <w:szCs w:val="24"/>
        </w:rPr>
        <w:t>(CUTI)</w:t>
      </w:r>
      <w:r w:rsidR="001A3813">
        <w:rPr>
          <w:rFonts w:ascii="Times New Roman" w:hAnsi="Times New Roman" w:cs="Times New Roman"/>
          <w:sz w:val="24"/>
          <w:szCs w:val="24"/>
        </w:rPr>
        <w:t>, which is corr</w:t>
      </w:r>
      <w:r w:rsidR="006775F4">
        <w:rPr>
          <w:rFonts w:ascii="Times New Roman" w:hAnsi="Times New Roman" w:cs="Times New Roman"/>
          <w:sz w:val="24"/>
          <w:szCs w:val="24"/>
        </w:rPr>
        <w:t>e</w:t>
      </w:r>
      <w:r w:rsidR="001A3813">
        <w:rPr>
          <w:rFonts w:ascii="Times New Roman" w:hAnsi="Times New Roman" w:cs="Times New Roman"/>
          <w:sz w:val="24"/>
          <w:szCs w:val="24"/>
        </w:rPr>
        <w:t>lated with nitrate flux,</w:t>
      </w:r>
      <w:r w:rsidR="00BE4AE8" w:rsidRPr="006640F0">
        <w:rPr>
          <w:rFonts w:ascii="Times New Roman" w:hAnsi="Times New Roman" w:cs="Times New Roman"/>
          <w:sz w:val="24"/>
          <w:szCs w:val="24"/>
        </w:rPr>
        <w:t xml:space="preserve"> was the second-best predictor of community variability and had </w:t>
      </w:r>
      <w:r w:rsidR="00F83986" w:rsidRPr="006640F0">
        <w:rPr>
          <w:rFonts w:ascii="Times New Roman" w:hAnsi="Times New Roman" w:cs="Times New Roman"/>
          <w:sz w:val="24"/>
          <w:szCs w:val="24"/>
        </w:rPr>
        <w:t>a</w:t>
      </w:r>
      <w:r w:rsidR="00DA6FD8" w:rsidRPr="006640F0">
        <w:rPr>
          <w:rFonts w:ascii="Times New Roman" w:hAnsi="Times New Roman" w:cs="Times New Roman"/>
          <w:sz w:val="24"/>
          <w:szCs w:val="24"/>
        </w:rPr>
        <w:t xml:space="preserve"> </w:t>
      </w:r>
      <w:r w:rsidR="00BE4AE8" w:rsidRPr="006640F0">
        <w:rPr>
          <w:rFonts w:ascii="Times New Roman" w:hAnsi="Times New Roman" w:cs="Times New Roman"/>
          <w:sz w:val="24"/>
          <w:szCs w:val="24"/>
        </w:rPr>
        <w:t>positive albeit weaker effect on the same suite of species</w:t>
      </w:r>
      <w:r w:rsidR="00E37302" w:rsidRPr="006640F0">
        <w:rPr>
          <w:rFonts w:ascii="Times New Roman" w:hAnsi="Times New Roman" w:cs="Times New Roman"/>
          <w:sz w:val="24"/>
          <w:szCs w:val="24"/>
        </w:rPr>
        <w:t xml:space="preserve"> (</w:t>
      </w:r>
      <w:r w:rsidR="00DA771F">
        <w:rPr>
          <w:rFonts w:ascii="Times New Roman" w:hAnsi="Times New Roman" w:cs="Times New Roman"/>
          <w:sz w:val="24"/>
          <w:szCs w:val="24"/>
        </w:rPr>
        <w:t xml:space="preserve">S4 </w:t>
      </w:r>
      <w:r w:rsidR="00E37302" w:rsidRPr="006640F0">
        <w:rPr>
          <w:rFonts w:ascii="Times New Roman" w:hAnsi="Times New Roman" w:cs="Times New Roman"/>
          <w:sz w:val="24"/>
          <w:szCs w:val="24"/>
        </w:rPr>
        <w:t>Fig.)</w:t>
      </w:r>
      <w:r w:rsidR="00BE4AE8" w:rsidRPr="006640F0">
        <w:rPr>
          <w:rFonts w:ascii="Times New Roman" w:hAnsi="Times New Roman" w:cs="Times New Roman"/>
          <w:sz w:val="24"/>
          <w:szCs w:val="24"/>
        </w:rPr>
        <w:t xml:space="preserve">. </w:t>
      </w:r>
      <w:r w:rsidR="00B00562" w:rsidRPr="006640F0">
        <w:rPr>
          <w:rFonts w:ascii="Times New Roman" w:hAnsi="Times New Roman" w:cs="Times New Roman"/>
          <w:sz w:val="24"/>
          <w:szCs w:val="24"/>
        </w:rPr>
        <w:t>Th</w:t>
      </w:r>
      <w:r w:rsidR="00BE4AE8" w:rsidRPr="006640F0">
        <w:rPr>
          <w:rFonts w:ascii="Times New Roman" w:hAnsi="Times New Roman" w:cs="Times New Roman"/>
          <w:sz w:val="24"/>
          <w:szCs w:val="24"/>
        </w:rPr>
        <w:t>ese</w:t>
      </w:r>
      <w:r w:rsidR="00B00562" w:rsidRPr="006640F0">
        <w:rPr>
          <w:rFonts w:ascii="Times New Roman" w:hAnsi="Times New Roman" w:cs="Times New Roman"/>
          <w:sz w:val="24"/>
          <w:szCs w:val="24"/>
        </w:rPr>
        <w:t xml:space="preserve"> findin</w:t>
      </w:r>
      <w:r w:rsidR="00BE4AE8" w:rsidRPr="006640F0">
        <w:rPr>
          <w:rFonts w:ascii="Times New Roman" w:hAnsi="Times New Roman" w:cs="Times New Roman"/>
          <w:sz w:val="24"/>
          <w:szCs w:val="24"/>
        </w:rPr>
        <w:t>gs</w:t>
      </w:r>
      <w:r w:rsidR="009158DC" w:rsidRPr="006640F0">
        <w:rPr>
          <w:rFonts w:ascii="Times New Roman" w:hAnsi="Times New Roman" w:cs="Times New Roman"/>
          <w:sz w:val="24"/>
          <w:szCs w:val="24"/>
        </w:rPr>
        <w:t xml:space="preserve"> </w:t>
      </w:r>
      <w:r w:rsidR="00BE4AE8" w:rsidRPr="006640F0">
        <w:rPr>
          <w:rFonts w:ascii="Times New Roman" w:hAnsi="Times New Roman" w:cs="Times New Roman"/>
          <w:sz w:val="24"/>
          <w:szCs w:val="24"/>
        </w:rPr>
        <w:t>are</w:t>
      </w:r>
      <w:r w:rsidR="009158DC" w:rsidRPr="006640F0">
        <w:rPr>
          <w:rFonts w:ascii="Times New Roman" w:hAnsi="Times New Roman" w:cs="Times New Roman"/>
          <w:sz w:val="24"/>
          <w:szCs w:val="24"/>
        </w:rPr>
        <w:t xml:space="preserve"> consistent with mechanistic understanding as</w:t>
      </w:r>
      <w:r w:rsidR="005B34DA" w:rsidRPr="006640F0">
        <w:rPr>
          <w:rFonts w:ascii="Times New Roman" w:hAnsi="Times New Roman" w:cs="Times New Roman"/>
          <w:sz w:val="24"/>
          <w:szCs w:val="24"/>
        </w:rPr>
        <w:t xml:space="preserve"> </w:t>
      </w:r>
      <w:r w:rsidR="00D75548" w:rsidRPr="006640F0">
        <w:rPr>
          <w:rFonts w:ascii="Times New Roman" w:hAnsi="Times New Roman" w:cs="Times New Roman"/>
          <w:sz w:val="24"/>
          <w:szCs w:val="24"/>
        </w:rPr>
        <w:t>upwell</w:t>
      </w:r>
      <w:r w:rsidR="00BE4AE8" w:rsidRPr="006640F0">
        <w:rPr>
          <w:rFonts w:ascii="Times New Roman" w:hAnsi="Times New Roman" w:cs="Times New Roman"/>
          <w:sz w:val="24"/>
          <w:szCs w:val="24"/>
        </w:rPr>
        <w:t xml:space="preserve">ing </w:t>
      </w:r>
      <w:r w:rsidR="00D75548" w:rsidRPr="006640F0">
        <w:rPr>
          <w:rFonts w:ascii="Times New Roman" w:hAnsi="Times New Roman" w:cs="Times New Roman"/>
          <w:sz w:val="24"/>
          <w:szCs w:val="24"/>
        </w:rPr>
        <w:t>increase</w:t>
      </w:r>
      <w:r w:rsidR="00C660F5" w:rsidRPr="006640F0">
        <w:rPr>
          <w:rFonts w:ascii="Times New Roman" w:hAnsi="Times New Roman" w:cs="Times New Roman"/>
          <w:sz w:val="24"/>
          <w:szCs w:val="24"/>
        </w:rPr>
        <w:t>s</w:t>
      </w:r>
      <w:r w:rsidR="00D75548" w:rsidRPr="006640F0">
        <w:rPr>
          <w:rFonts w:ascii="Times New Roman" w:hAnsi="Times New Roman" w:cs="Times New Roman"/>
          <w:sz w:val="24"/>
          <w:szCs w:val="24"/>
        </w:rPr>
        <w:t xml:space="preserve"> </w:t>
      </w:r>
      <w:r w:rsidR="00E80E2C" w:rsidRPr="006640F0">
        <w:rPr>
          <w:rFonts w:ascii="Times New Roman" w:hAnsi="Times New Roman" w:cs="Times New Roman"/>
          <w:sz w:val="24"/>
          <w:szCs w:val="24"/>
        </w:rPr>
        <w:t>the supply of nutrients from deep to shallow waters</w:t>
      </w:r>
      <w:r w:rsidR="00C660F5" w:rsidRPr="006640F0">
        <w:rPr>
          <w:rFonts w:ascii="Times New Roman" w:hAnsi="Times New Roman" w:cs="Times New Roman"/>
          <w:sz w:val="24"/>
          <w:szCs w:val="24"/>
        </w:rPr>
        <w:t xml:space="preserve"> and </w:t>
      </w:r>
      <w:r w:rsidR="00D75548" w:rsidRPr="006640F0">
        <w:rPr>
          <w:rFonts w:ascii="Times New Roman" w:hAnsi="Times New Roman" w:cs="Times New Roman"/>
          <w:sz w:val="24"/>
          <w:szCs w:val="24"/>
        </w:rPr>
        <w:t>enhance</w:t>
      </w:r>
      <w:r w:rsidR="00BE4AE8" w:rsidRPr="006640F0">
        <w:rPr>
          <w:rFonts w:ascii="Times New Roman" w:hAnsi="Times New Roman" w:cs="Times New Roman"/>
          <w:sz w:val="24"/>
          <w:szCs w:val="24"/>
        </w:rPr>
        <w:t>s</w:t>
      </w:r>
      <w:r w:rsidR="00D75548" w:rsidRPr="006640F0">
        <w:rPr>
          <w:rFonts w:ascii="Times New Roman" w:hAnsi="Times New Roman" w:cs="Times New Roman"/>
          <w:sz w:val="24"/>
          <w:szCs w:val="24"/>
        </w:rPr>
        <w:t xml:space="preserve"> </w:t>
      </w:r>
      <w:r w:rsidR="00E80E2C" w:rsidRPr="006640F0">
        <w:rPr>
          <w:rFonts w:ascii="Times New Roman" w:hAnsi="Times New Roman" w:cs="Times New Roman"/>
          <w:sz w:val="24"/>
          <w:szCs w:val="24"/>
        </w:rPr>
        <w:t xml:space="preserve">the productivity </w:t>
      </w:r>
      <w:r w:rsidR="00163B4D" w:rsidRPr="006640F0">
        <w:rPr>
          <w:rFonts w:ascii="Times New Roman" w:hAnsi="Times New Roman" w:cs="Times New Roman"/>
          <w:sz w:val="24"/>
          <w:szCs w:val="24"/>
        </w:rPr>
        <w:t>at the lower trophic levels</w:t>
      </w:r>
      <w:r w:rsidR="00407CD0">
        <w:rPr>
          <w:rFonts w:ascii="Times New Roman" w:hAnsi="Times New Roman" w:cs="Times New Roman"/>
          <w:sz w:val="24"/>
          <w:szCs w:val="24"/>
        </w:rPr>
        <w:t xml:space="preserve"> that affect</w:t>
      </w:r>
      <w:r w:rsidR="00163B4D" w:rsidRPr="006640F0">
        <w:rPr>
          <w:rFonts w:ascii="Times New Roman" w:hAnsi="Times New Roman" w:cs="Times New Roman"/>
          <w:sz w:val="24"/>
          <w:szCs w:val="24"/>
        </w:rPr>
        <w:t xml:space="preserve"> </w:t>
      </w:r>
      <w:r w:rsidR="00E80E2C" w:rsidRPr="006640F0">
        <w:rPr>
          <w:rFonts w:ascii="Times New Roman" w:hAnsi="Times New Roman" w:cs="Times New Roman"/>
          <w:sz w:val="24"/>
          <w:szCs w:val="24"/>
        </w:rPr>
        <w:t xml:space="preserve">foraging conditions </w:t>
      </w:r>
      <w:r w:rsidR="00163B4D" w:rsidRPr="006640F0">
        <w:rPr>
          <w:rFonts w:ascii="Times New Roman" w:hAnsi="Times New Roman" w:cs="Times New Roman"/>
          <w:sz w:val="24"/>
          <w:szCs w:val="24"/>
        </w:rPr>
        <w:t xml:space="preserve">for higher trophic level species </w:t>
      </w:r>
      <w:r w:rsidR="00E80E2C" w:rsidRPr="006640F0">
        <w:rPr>
          <w:rFonts w:ascii="Times New Roman" w:hAnsi="Times New Roman" w:cs="Times New Roman"/>
          <w:sz w:val="24"/>
          <w:szCs w:val="24"/>
        </w:rPr>
        <w:t xml:space="preserve">in </w:t>
      </w:r>
      <w:r w:rsidR="0065193D" w:rsidRPr="006640F0">
        <w:rPr>
          <w:rFonts w:ascii="Times New Roman" w:hAnsi="Times New Roman" w:cs="Times New Roman"/>
          <w:sz w:val="24"/>
          <w:szCs w:val="24"/>
        </w:rPr>
        <w:t xml:space="preserve">coastal </w:t>
      </w:r>
      <w:r w:rsidR="00E80E2C" w:rsidRPr="006640F0">
        <w:rPr>
          <w:rFonts w:ascii="Times New Roman" w:hAnsi="Times New Roman" w:cs="Times New Roman"/>
          <w:sz w:val="24"/>
          <w:szCs w:val="24"/>
        </w:rPr>
        <w:t>habitat</w:t>
      </w:r>
      <w:r w:rsidR="0065193D" w:rsidRPr="006640F0">
        <w:rPr>
          <w:rFonts w:ascii="Times New Roman" w:hAnsi="Times New Roman" w:cs="Times New Roman"/>
          <w:sz w:val="24"/>
          <w:szCs w:val="24"/>
        </w:rPr>
        <w:t>s</w:t>
      </w:r>
      <w:r w:rsidR="00E80E2C" w:rsidRPr="006640F0">
        <w:rPr>
          <w:rFonts w:ascii="Times New Roman" w:hAnsi="Times New Roman" w:cs="Times New Roman"/>
          <w:sz w:val="24"/>
          <w:szCs w:val="24"/>
        </w:rPr>
        <w:t>.</w:t>
      </w:r>
      <w:r w:rsidR="00B00562" w:rsidRPr="006640F0">
        <w:rPr>
          <w:rFonts w:ascii="Times New Roman" w:hAnsi="Times New Roman" w:cs="Times New Roman"/>
          <w:sz w:val="24"/>
          <w:szCs w:val="24"/>
        </w:rPr>
        <w:t xml:space="preserve"> </w:t>
      </w:r>
      <w:r w:rsidR="00583588" w:rsidRPr="006640F0">
        <w:rPr>
          <w:rFonts w:ascii="Times New Roman" w:hAnsi="Times New Roman" w:cs="Times New Roman"/>
          <w:sz w:val="24"/>
          <w:szCs w:val="24"/>
        </w:rPr>
        <w:t>For example, pa</w:t>
      </w:r>
      <w:r w:rsidR="00DA6FD8" w:rsidRPr="006640F0">
        <w:rPr>
          <w:rFonts w:ascii="Times New Roman" w:hAnsi="Times New Roman" w:cs="Times New Roman"/>
          <w:sz w:val="24"/>
          <w:szCs w:val="24"/>
        </w:rPr>
        <w:t>st</w:t>
      </w:r>
      <w:r w:rsidR="00E37302" w:rsidRPr="006640F0">
        <w:rPr>
          <w:rFonts w:ascii="Times New Roman" w:hAnsi="Times New Roman" w:cs="Times New Roman"/>
          <w:sz w:val="24"/>
          <w:szCs w:val="24"/>
        </w:rPr>
        <w:t xml:space="preserve"> work has shown </w:t>
      </w:r>
      <w:r w:rsidR="00E37302" w:rsidRPr="006640F0">
        <w:rPr>
          <w:rFonts w:ascii="Times New Roman" w:hAnsi="Times New Roman" w:cs="Times New Roman"/>
          <w:sz w:val="24"/>
          <w:szCs w:val="24"/>
        </w:rPr>
        <w:lastRenderedPageBreak/>
        <w:t xml:space="preserve">that rockfish abundance </w:t>
      </w:r>
      <w:r w:rsidR="001A3813">
        <w:rPr>
          <w:rFonts w:ascii="Times New Roman" w:hAnsi="Times New Roman" w:cs="Times New Roman"/>
          <w:sz w:val="24"/>
          <w:szCs w:val="24"/>
        </w:rPr>
        <w:t>is</w:t>
      </w:r>
      <w:r w:rsidR="00E37302" w:rsidRPr="006640F0">
        <w:rPr>
          <w:rFonts w:ascii="Times New Roman" w:hAnsi="Times New Roman" w:cs="Times New Roman"/>
          <w:sz w:val="24"/>
          <w:szCs w:val="24"/>
        </w:rPr>
        <w:t xml:space="preserve"> positively associated with upwelling strength (</w:t>
      </w:r>
      <w:r w:rsidR="00E37302" w:rsidRPr="00B21283">
        <w:rPr>
          <w:rFonts w:ascii="Times New Roman" w:hAnsi="Times New Roman" w:cs="Times New Roman"/>
          <w:sz w:val="24"/>
          <w:szCs w:val="24"/>
        </w:rPr>
        <w:t>Ralston et al. 2013</w:t>
      </w:r>
      <w:r w:rsidR="00E37302" w:rsidRPr="006640F0">
        <w:rPr>
          <w:rFonts w:ascii="Times New Roman" w:hAnsi="Times New Roman" w:cs="Times New Roman"/>
          <w:sz w:val="24"/>
          <w:szCs w:val="24"/>
        </w:rPr>
        <w:t>)</w:t>
      </w:r>
      <w:r w:rsidR="004B156D">
        <w:rPr>
          <w:rFonts w:ascii="Times New Roman" w:hAnsi="Times New Roman" w:cs="Times New Roman"/>
          <w:sz w:val="24"/>
          <w:szCs w:val="24"/>
        </w:rPr>
        <w:t>,</w:t>
      </w:r>
      <w:r w:rsidR="00841182">
        <w:rPr>
          <w:rFonts w:ascii="Times New Roman" w:hAnsi="Times New Roman" w:cs="Times New Roman"/>
          <w:sz w:val="24"/>
          <w:szCs w:val="24"/>
        </w:rPr>
        <w:t xml:space="preserve"> </w:t>
      </w:r>
      <w:r w:rsidR="00E37302" w:rsidRPr="006640F0">
        <w:rPr>
          <w:rFonts w:ascii="Times New Roman" w:hAnsi="Times New Roman" w:cs="Times New Roman"/>
          <w:sz w:val="24"/>
          <w:szCs w:val="24"/>
        </w:rPr>
        <w:t>and s</w:t>
      </w:r>
      <w:r w:rsidR="00C660F5" w:rsidRPr="006640F0">
        <w:rPr>
          <w:rFonts w:ascii="Times New Roman" w:hAnsi="Times New Roman" w:cs="Times New Roman"/>
          <w:sz w:val="24"/>
          <w:szCs w:val="24"/>
        </w:rPr>
        <w:t>eabird productivity</w:t>
      </w:r>
      <w:r w:rsidR="004B156D">
        <w:rPr>
          <w:rFonts w:ascii="Times New Roman" w:hAnsi="Times New Roman" w:cs="Times New Roman"/>
          <w:sz w:val="24"/>
          <w:szCs w:val="24"/>
        </w:rPr>
        <w:t xml:space="preserve"> </w:t>
      </w:r>
      <w:r w:rsidR="00407CD0">
        <w:rPr>
          <w:rFonts w:ascii="Times New Roman" w:hAnsi="Times New Roman" w:cs="Times New Roman"/>
          <w:sz w:val="24"/>
          <w:szCs w:val="24"/>
        </w:rPr>
        <w:t>has</w:t>
      </w:r>
      <w:r w:rsidR="00C660F5" w:rsidRPr="006640F0">
        <w:rPr>
          <w:rFonts w:ascii="Times New Roman" w:hAnsi="Times New Roman" w:cs="Times New Roman"/>
          <w:sz w:val="24"/>
          <w:szCs w:val="24"/>
        </w:rPr>
        <w:t xml:space="preserve"> been shown to increase when ocean conditions support high primary production and higher trophic level prey</w:t>
      </w:r>
      <w:r w:rsidR="00297BEE">
        <w:rPr>
          <w:rFonts w:ascii="Times New Roman" w:hAnsi="Times New Roman" w:cs="Times New Roman"/>
          <w:sz w:val="24"/>
          <w:szCs w:val="24"/>
        </w:rPr>
        <w:t xml:space="preserve"> (e.g. Wells et al. 2008)</w:t>
      </w:r>
      <w:r w:rsidR="00C660F5" w:rsidRPr="006640F0">
        <w:rPr>
          <w:rFonts w:ascii="Times New Roman" w:hAnsi="Times New Roman" w:cs="Times New Roman"/>
          <w:sz w:val="24"/>
          <w:szCs w:val="24"/>
        </w:rPr>
        <w:t xml:space="preserve">. </w:t>
      </w:r>
      <w:r w:rsidR="00841182" w:rsidRPr="006640F0">
        <w:rPr>
          <w:rFonts w:ascii="Times New Roman" w:hAnsi="Times New Roman" w:cs="Times New Roman"/>
          <w:sz w:val="24"/>
          <w:szCs w:val="24"/>
        </w:rPr>
        <w:t>Rockfish production is also higher when subsurface source waters in the California Current are more subarctic rather than subtropical, which may explain the negative effect of isothermal layer depth (ILD) and temperature on some rockfish species (</w:t>
      </w:r>
      <w:r w:rsidR="00DA771F">
        <w:rPr>
          <w:rFonts w:ascii="Times New Roman" w:hAnsi="Times New Roman" w:cs="Times New Roman"/>
          <w:sz w:val="24"/>
          <w:szCs w:val="24"/>
        </w:rPr>
        <w:t xml:space="preserve">S5 </w:t>
      </w:r>
      <w:r w:rsidR="00DA771F" w:rsidRPr="006640F0">
        <w:rPr>
          <w:rFonts w:ascii="Times New Roman" w:hAnsi="Times New Roman" w:cs="Times New Roman"/>
          <w:sz w:val="24"/>
          <w:szCs w:val="24"/>
        </w:rPr>
        <w:t>Fig.</w:t>
      </w:r>
      <w:r w:rsidR="00DA771F">
        <w:rPr>
          <w:rFonts w:ascii="Times New Roman" w:hAnsi="Times New Roman" w:cs="Times New Roman"/>
          <w:sz w:val="24"/>
          <w:szCs w:val="24"/>
        </w:rPr>
        <w:t xml:space="preserve">, S6 </w:t>
      </w:r>
      <w:r w:rsidR="00841182" w:rsidRPr="006640F0">
        <w:rPr>
          <w:rFonts w:ascii="Times New Roman" w:hAnsi="Times New Roman" w:cs="Times New Roman"/>
          <w:sz w:val="24"/>
          <w:szCs w:val="24"/>
        </w:rPr>
        <w:t xml:space="preserve">Fig.). More subtropical source waters </w:t>
      </w:r>
      <w:r w:rsidR="002D30F0">
        <w:rPr>
          <w:rFonts w:ascii="Times New Roman" w:hAnsi="Times New Roman" w:cs="Times New Roman"/>
          <w:sz w:val="24"/>
          <w:szCs w:val="24"/>
        </w:rPr>
        <w:t xml:space="preserve">and surface warming </w:t>
      </w:r>
      <w:r w:rsidR="00841182" w:rsidRPr="006640F0">
        <w:rPr>
          <w:rFonts w:ascii="Times New Roman" w:hAnsi="Times New Roman" w:cs="Times New Roman"/>
          <w:sz w:val="24"/>
          <w:szCs w:val="24"/>
        </w:rPr>
        <w:t xml:space="preserve">tend to be associated with deeper </w:t>
      </w:r>
      <w:proofErr w:type="spellStart"/>
      <w:r w:rsidR="00841182" w:rsidRPr="006640F0">
        <w:rPr>
          <w:rFonts w:ascii="Times New Roman" w:hAnsi="Times New Roman" w:cs="Times New Roman"/>
          <w:sz w:val="24"/>
          <w:szCs w:val="24"/>
        </w:rPr>
        <w:t>isopycnal</w:t>
      </w:r>
      <w:r w:rsidR="002D30F0">
        <w:rPr>
          <w:rFonts w:ascii="Times New Roman" w:hAnsi="Times New Roman" w:cs="Times New Roman"/>
          <w:sz w:val="24"/>
          <w:szCs w:val="24"/>
        </w:rPr>
        <w:t>s</w:t>
      </w:r>
      <w:proofErr w:type="spellEnd"/>
      <w:r w:rsidR="002D30F0">
        <w:rPr>
          <w:rFonts w:ascii="Times New Roman" w:hAnsi="Times New Roman" w:cs="Times New Roman"/>
          <w:sz w:val="24"/>
          <w:szCs w:val="24"/>
        </w:rPr>
        <w:t xml:space="preserve">, </w:t>
      </w:r>
      <w:r w:rsidR="00841182" w:rsidRPr="006640F0">
        <w:rPr>
          <w:rFonts w:ascii="Times New Roman" w:hAnsi="Times New Roman" w:cs="Times New Roman"/>
          <w:sz w:val="24"/>
          <w:szCs w:val="24"/>
        </w:rPr>
        <w:t>higher stratification</w:t>
      </w:r>
      <w:r w:rsidR="002D30F0">
        <w:rPr>
          <w:rFonts w:ascii="Times New Roman" w:hAnsi="Times New Roman" w:cs="Times New Roman"/>
          <w:sz w:val="24"/>
          <w:szCs w:val="24"/>
        </w:rPr>
        <w:t xml:space="preserve">, </w:t>
      </w:r>
      <w:r w:rsidR="00841182" w:rsidRPr="00302E51">
        <w:rPr>
          <w:rFonts w:ascii="Times New Roman" w:hAnsi="Times New Roman" w:cs="Times New Roman"/>
          <w:sz w:val="24"/>
          <w:szCs w:val="24"/>
        </w:rPr>
        <w:t>and shallower ILD (</w:t>
      </w:r>
      <w:r w:rsidR="00841182" w:rsidRPr="00E972FE">
        <w:rPr>
          <w:rFonts w:ascii="Times New Roman" w:hAnsi="Times New Roman" w:cs="Times New Roman"/>
          <w:sz w:val="24"/>
          <w:szCs w:val="24"/>
        </w:rPr>
        <w:t>Schroeder et al. 201</w:t>
      </w:r>
      <w:r w:rsidR="004B156D">
        <w:rPr>
          <w:rFonts w:ascii="Times New Roman" w:hAnsi="Times New Roman" w:cs="Times New Roman"/>
          <w:sz w:val="24"/>
          <w:szCs w:val="24"/>
        </w:rPr>
        <w:t>9</w:t>
      </w:r>
      <w:r w:rsidR="00841182" w:rsidRPr="00E972FE">
        <w:rPr>
          <w:rFonts w:ascii="Times New Roman" w:hAnsi="Times New Roman" w:cs="Times New Roman"/>
          <w:sz w:val="24"/>
          <w:szCs w:val="24"/>
        </w:rPr>
        <w:t xml:space="preserve">, </w:t>
      </w:r>
      <w:proofErr w:type="spellStart"/>
      <w:r w:rsidR="00841182" w:rsidRPr="00E972FE">
        <w:rPr>
          <w:rFonts w:ascii="Times New Roman" w:hAnsi="Times New Roman" w:cs="Times New Roman"/>
          <w:sz w:val="24"/>
          <w:szCs w:val="24"/>
        </w:rPr>
        <w:t>Bograd</w:t>
      </w:r>
      <w:proofErr w:type="spellEnd"/>
      <w:r w:rsidR="00841182" w:rsidRPr="00E972FE">
        <w:rPr>
          <w:rFonts w:ascii="Times New Roman" w:hAnsi="Times New Roman" w:cs="Times New Roman"/>
          <w:sz w:val="24"/>
          <w:szCs w:val="24"/>
        </w:rPr>
        <w:t xml:space="preserve"> et al. 2019</w:t>
      </w:r>
      <w:r w:rsidR="00841182" w:rsidRPr="00302E51">
        <w:rPr>
          <w:rFonts w:ascii="Times New Roman" w:hAnsi="Times New Roman" w:cs="Times New Roman"/>
          <w:sz w:val="24"/>
          <w:szCs w:val="24"/>
        </w:rPr>
        <w:t xml:space="preserve">). </w:t>
      </w:r>
      <w:r w:rsidR="00F107DA" w:rsidRPr="00302E51">
        <w:rPr>
          <w:rFonts w:ascii="Times New Roman" w:hAnsi="Times New Roman" w:cs="Times New Roman"/>
          <w:sz w:val="24"/>
          <w:szCs w:val="24"/>
        </w:rPr>
        <w:t>N</w:t>
      </w:r>
      <w:r w:rsidR="00B962CB" w:rsidRPr="00302E51">
        <w:rPr>
          <w:rFonts w:ascii="Times New Roman" w:hAnsi="Times New Roman" w:cs="Times New Roman"/>
          <w:sz w:val="24"/>
          <w:szCs w:val="24"/>
        </w:rPr>
        <w:t>itrate flux</w:t>
      </w:r>
      <w:r w:rsidR="00496BC1" w:rsidRPr="00302E51">
        <w:rPr>
          <w:rFonts w:ascii="Times New Roman" w:hAnsi="Times New Roman" w:cs="Times New Roman"/>
          <w:sz w:val="24"/>
          <w:szCs w:val="24"/>
        </w:rPr>
        <w:t xml:space="preserve"> </w:t>
      </w:r>
      <w:r w:rsidR="00B962CB" w:rsidRPr="00302E51">
        <w:rPr>
          <w:rFonts w:ascii="Times New Roman" w:hAnsi="Times New Roman" w:cs="Times New Roman"/>
          <w:sz w:val="24"/>
          <w:szCs w:val="24"/>
        </w:rPr>
        <w:t xml:space="preserve">(BEUTI) </w:t>
      </w:r>
      <w:r w:rsidR="00C660F5" w:rsidRPr="00302E51">
        <w:rPr>
          <w:rFonts w:ascii="Times New Roman" w:hAnsi="Times New Roman" w:cs="Times New Roman"/>
          <w:sz w:val="24"/>
          <w:szCs w:val="24"/>
        </w:rPr>
        <w:t xml:space="preserve">had a strong negative </w:t>
      </w:r>
      <w:r w:rsidR="001A3813">
        <w:rPr>
          <w:rFonts w:ascii="Times New Roman" w:hAnsi="Times New Roman" w:cs="Times New Roman"/>
          <w:sz w:val="24"/>
          <w:szCs w:val="24"/>
        </w:rPr>
        <w:t xml:space="preserve">correlation with </w:t>
      </w:r>
      <w:r w:rsidR="00C660F5" w:rsidRPr="00302E51">
        <w:rPr>
          <w:rFonts w:ascii="Times New Roman" w:hAnsi="Times New Roman" w:cs="Times New Roman"/>
          <w:sz w:val="24"/>
          <w:szCs w:val="24"/>
        </w:rPr>
        <w:t>juvenile/</w:t>
      </w:r>
      <w:r w:rsidR="006775F4">
        <w:rPr>
          <w:rFonts w:ascii="Times New Roman" w:hAnsi="Times New Roman" w:cs="Times New Roman"/>
          <w:sz w:val="24"/>
          <w:szCs w:val="24"/>
        </w:rPr>
        <w:t xml:space="preserve">adult </w:t>
      </w:r>
      <w:r w:rsidR="00C660F5" w:rsidRPr="00302E51">
        <w:rPr>
          <w:rFonts w:ascii="Times New Roman" w:hAnsi="Times New Roman" w:cs="Times New Roman"/>
          <w:sz w:val="24"/>
          <w:szCs w:val="24"/>
        </w:rPr>
        <w:t>Pacific sardine and larval northern anchovy</w:t>
      </w:r>
      <w:r w:rsidR="006775F4">
        <w:rPr>
          <w:rFonts w:ascii="Times New Roman" w:hAnsi="Times New Roman" w:cs="Times New Roman"/>
          <w:sz w:val="24"/>
          <w:szCs w:val="24"/>
        </w:rPr>
        <w:t xml:space="preserve"> </w:t>
      </w:r>
      <w:r w:rsidR="00C660F5" w:rsidRPr="00302E51">
        <w:rPr>
          <w:rFonts w:ascii="Times New Roman" w:hAnsi="Times New Roman" w:cs="Times New Roman"/>
          <w:sz w:val="24"/>
          <w:szCs w:val="24"/>
        </w:rPr>
        <w:t xml:space="preserve">and </w:t>
      </w:r>
      <w:r w:rsidR="00B962CB" w:rsidRPr="00302E51">
        <w:rPr>
          <w:rFonts w:ascii="Times New Roman" w:hAnsi="Times New Roman" w:cs="Times New Roman"/>
          <w:sz w:val="24"/>
          <w:szCs w:val="24"/>
        </w:rPr>
        <w:t xml:space="preserve">upwelling </w:t>
      </w:r>
      <w:r w:rsidR="001A3813">
        <w:rPr>
          <w:rFonts w:ascii="Times New Roman" w:hAnsi="Times New Roman" w:cs="Times New Roman"/>
          <w:sz w:val="24"/>
          <w:szCs w:val="24"/>
        </w:rPr>
        <w:t xml:space="preserve">strength </w:t>
      </w:r>
      <w:r w:rsidR="00B962CB" w:rsidRPr="00302E51">
        <w:rPr>
          <w:rFonts w:ascii="Times New Roman" w:hAnsi="Times New Roman" w:cs="Times New Roman"/>
          <w:sz w:val="24"/>
          <w:szCs w:val="24"/>
        </w:rPr>
        <w:t>(</w:t>
      </w:r>
      <w:r w:rsidR="00C660F5" w:rsidRPr="00302E51">
        <w:rPr>
          <w:rFonts w:ascii="Times New Roman" w:hAnsi="Times New Roman" w:cs="Times New Roman"/>
          <w:sz w:val="24"/>
          <w:szCs w:val="24"/>
        </w:rPr>
        <w:t>CUTI</w:t>
      </w:r>
      <w:r w:rsidR="00B962CB" w:rsidRPr="00302E51">
        <w:rPr>
          <w:rFonts w:ascii="Times New Roman" w:hAnsi="Times New Roman" w:cs="Times New Roman"/>
          <w:sz w:val="24"/>
          <w:szCs w:val="24"/>
        </w:rPr>
        <w:t>)</w:t>
      </w:r>
      <w:r w:rsidR="00B21283">
        <w:rPr>
          <w:rFonts w:ascii="Times New Roman" w:hAnsi="Times New Roman" w:cs="Times New Roman"/>
          <w:sz w:val="24"/>
          <w:szCs w:val="24"/>
        </w:rPr>
        <w:t xml:space="preserve"> </w:t>
      </w:r>
      <w:r w:rsidR="006775F4">
        <w:rPr>
          <w:rFonts w:ascii="Times New Roman" w:hAnsi="Times New Roman" w:cs="Times New Roman"/>
          <w:sz w:val="24"/>
          <w:szCs w:val="24"/>
        </w:rPr>
        <w:t>did as well</w:t>
      </w:r>
      <w:r w:rsidR="00583588" w:rsidRPr="00302E51">
        <w:rPr>
          <w:rFonts w:ascii="Times New Roman" w:hAnsi="Times New Roman" w:cs="Times New Roman"/>
          <w:sz w:val="24"/>
          <w:szCs w:val="24"/>
        </w:rPr>
        <w:t>.</w:t>
      </w:r>
      <w:r w:rsidR="00C660F5" w:rsidRPr="00302E51">
        <w:rPr>
          <w:rFonts w:ascii="Times New Roman" w:hAnsi="Times New Roman" w:cs="Times New Roman"/>
          <w:sz w:val="24"/>
          <w:szCs w:val="24"/>
        </w:rPr>
        <w:t xml:space="preserve"> </w:t>
      </w:r>
      <w:r w:rsidR="00583588" w:rsidRPr="00302E51">
        <w:rPr>
          <w:rFonts w:ascii="Times New Roman" w:hAnsi="Times New Roman" w:cs="Times New Roman"/>
          <w:sz w:val="24"/>
          <w:szCs w:val="24"/>
        </w:rPr>
        <w:t xml:space="preserve">The </w:t>
      </w:r>
      <w:r w:rsidR="00A25466" w:rsidRPr="00302E51">
        <w:rPr>
          <w:rFonts w:ascii="Times New Roman" w:hAnsi="Times New Roman" w:cs="Times New Roman"/>
          <w:sz w:val="24"/>
          <w:szCs w:val="24"/>
        </w:rPr>
        <w:t>relative abundance of Pacific sardine in coastal waters off of Central California</w:t>
      </w:r>
      <w:r w:rsidR="00A25466" w:rsidRPr="00302E51">
        <w:rPr>
          <w:rStyle w:val="CommentReference"/>
          <w:rFonts w:ascii="Times New Roman" w:hAnsi="Times New Roman" w:cs="Times New Roman"/>
          <w:sz w:val="24"/>
          <w:szCs w:val="24"/>
        </w:rPr>
        <w:t xml:space="preserve"> </w:t>
      </w:r>
      <w:r w:rsidR="00583588" w:rsidRPr="00302E51">
        <w:rPr>
          <w:rFonts w:ascii="Times New Roman" w:hAnsi="Times New Roman" w:cs="Times New Roman"/>
          <w:sz w:val="24"/>
          <w:szCs w:val="24"/>
        </w:rPr>
        <w:t>has been shown to be lower</w:t>
      </w:r>
      <w:r w:rsidR="00A25466" w:rsidRPr="00302E51">
        <w:rPr>
          <w:rFonts w:ascii="Times New Roman" w:hAnsi="Times New Roman" w:cs="Times New Roman"/>
          <w:sz w:val="24"/>
          <w:szCs w:val="24"/>
        </w:rPr>
        <w:t xml:space="preserve"> during periods of </w:t>
      </w:r>
      <w:r w:rsidR="00583588" w:rsidRPr="00302E51">
        <w:rPr>
          <w:rFonts w:ascii="Times New Roman" w:hAnsi="Times New Roman" w:cs="Times New Roman"/>
          <w:sz w:val="24"/>
          <w:szCs w:val="24"/>
        </w:rPr>
        <w:t>strong</w:t>
      </w:r>
      <w:r w:rsidR="00A25466" w:rsidRPr="00302E51">
        <w:rPr>
          <w:rFonts w:ascii="Times New Roman" w:hAnsi="Times New Roman" w:cs="Times New Roman"/>
          <w:sz w:val="24"/>
          <w:szCs w:val="24"/>
        </w:rPr>
        <w:t xml:space="preserve"> upwelling (Santora et al. 2014, Ralston et al. 2015).</w:t>
      </w:r>
      <w:r w:rsidR="00583588" w:rsidRPr="00302E51">
        <w:rPr>
          <w:rFonts w:ascii="Times New Roman" w:hAnsi="Times New Roman" w:cs="Times New Roman"/>
          <w:sz w:val="24"/>
          <w:szCs w:val="24"/>
        </w:rPr>
        <w:t xml:space="preserve"> </w:t>
      </w:r>
      <w:r w:rsidR="00A35EFD" w:rsidRPr="00302E51">
        <w:rPr>
          <w:rFonts w:ascii="Times New Roman" w:hAnsi="Times New Roman" w:cs="Times New Roman"/>
          <w:sz w:val="24"/>
          <w:szCs w:val="24"/>
        </w:rPr>
        <w:t>This trend may</w:t>
      </w:r>
      <w:r w:rsidR="00496BC1" w:rsidRPr="00302E51">
        <w:rPr>
          <w:rFonts w:ascii="Times New Roman" w:hAnsi="Times New Roman" w:cs="Times New Roman"/>
          <w:sz w:val="24"/>
          <w:szCs w:val="24"/>
        </w:rPr>
        <w:t xml:space="preserve"> reflect a change in </w:t>
      </w:r>
      <w:r w:rsidR="00A35EFD" w:rsidRPr="00302E51">
        <w:rPr>
          <w:rFonts w:ascii="Times New Roman" w:hAnsi="Times New Roman" w:cs="Times New Roman"/>
          <w:sz w:val="24"/>
          <w:szCs w:val="24"/>
        </w:rPr>
        <w:t xml:space="preserve">the </w:t>
      </w:r>
      <w:r w:rsidR="00496BC1" w:rsidRPr="00302E51">
        <w:rPr>
          <w:rFonts w:ascii="Times New Roman" w:hAnsi="Times New Roman" w:cs="Times New Roman"/>
          <w:sz w:val="24"/>
          <w:szCs w:val="24"/>
        </w:rPr>
        <w:t xml:space="preserve">production </w:t>
      </w:r>
      <w:r w:rsidR="00A35EFD" w:rsidRPr="00302E51">
        <w:rPr>
          <w:rFonts w:ascii="Times New Roman" w:hAnsi="Times New Roman" w:cs="Times New Roman"/>
          <w:sz w:val="24"/>
          <w:szCs w:val="24"/>
        </w:rPr>
        <w:t xml:space="preserve">of Pacific sardine </w:t>
      </w:r>
      <w:r w:rsidR="00BB2505" w:rsidRPr="00302E51">
        <w:rPr>
          <w:rFonts w:ascii="Times New Roman" w:hAnsi="Times New Roman" w:cs="Times New Roman"/>
          <w:sz w:val="24"/>
          <w:szCs w:val="24"/>
        </w:rPr>
        <w:t xml:space="preserve">or a </w:t>
      </w:r>
      <w:r w:rsidR="00FE3C6B" w:rsidRPr="00302E51">
        <w:rPr>
          <w:rFonts w:ascii="Times New Roman" w:hAnsi="Times New Roman" w:cs="Times New Roman"/>
          <w:sz w:val="24"/>
          <w:szCs w:val="24"/>
        </w:rPr>
        <w:t>shift in the</w:t>
      </w:r>
      <w:r w:rsidR="00BB2505" w:rsidRPr="00302E51">
        <w:rPr>
          <w:rFonts w:ascii="Times New Roman" w:hAnsi="Times New Roman" w:cs="Times New Roman"/>
          <w:sz w:val="24"/>
          <w:szCs w:val="24"/>
        </w:rPr>
        <w:t>ir</w:t>
      </w:r>
      <w:r w:rsidR="00496BC1" w:rsidRPr="00302E51">
        <w:rPr>
          <w:rFonts w:ascii="Times New Roman" w:hAnsi="Times New Roman" w:cs="Times New Roman"/>
          <w:sz w:val="24"/>
          <w:szCs w:val="24"/>
        </w:rPr>
        <w:t xml:space="preserve"> relative </w:t>
      </w:r>
      <w:r w:rsidR="00FE3C6B" w:rsidRPr="00302E51">
        <w:rPr>
          <w:rFonts w:ascii="Times New Roman" w:hAnsi="Times New Roman" w:cs="Times New Roman"/>
          <w:sz w:val="24"/>
          <w:szCs w:val="24"/>
        </w:rPr>
        <w:t>distributio</w:t>
      </w:r>
      <w:r w:rsidR="00F107DA" w:rsidRPr="00302E51">
        <w:rPr>
          <w:rFonts w:ascii="Times New Roman" w:hAnsi="Times New Roman" w:cs="Times New Roman"/>
          <w:sz w:val="24"/>
          <w:szCs w:val="24"/>
        </w:rPr>
        <w:t>n.</w:t>
      </w:r>
      <w:r w:rsidR="00A25466" w:rsidRPr="00302E51">
        <w:rPr>
          <w:rFonts w:ascii="Times New Roman" w:hAnsi="Times New Roman" w:cs="Times New Roman"/>
          <w:sz w:val="24"/>
          <w:szCs w:val="24"/>
        </w:rPr>
        <w:t xml:space="preserve"> </w:t>
      </w:r>
      <w:r w:rsidR="00A35EFD" w:rsidRPr="00302E51">
        <w:rPr>
          <w:rFonts w:ascii="Times New Roman" w:hAnsi="Times New Roman" w:cs="Times New Roman"/>
          <w:sz w:val="24"/>
          <w:szCs w:val="24"/>
        </w:rPr>
        <w:t xml:space="preserve">In addition, a negative relationship between upwelling and </w:t>
      </w:r>
      <w:r w:rsidR="00F107DA" w:rsidRPr="00302E51">
        <w:rPr>
          <w:rFonts w:ascii="Times New Roman" w:hAnsi="Times New Roman" w:cs="Times New Roman"/>
          <w:sz w:val="24"/>
          <w:szCs w:val="24"/>
        </w:rPr>
        <w:t>nitrate flux</w:t>
      </w:r>
      <w:r w:rsidR="00A35EFD" w:rsidRPr="00302E51">
        <w:rPr>
          <w:rFonts w:ascii="Times New Roman" w:hAnsi="Times New Roman" w:cs="Times New Roman"/>
          <w:sz w:val="24"/>
          <w:szCs w:val="24"/>
        </w:rPr>
        <w:t xml:space="preserve"> and </w:t>
      </w:r>
      <w:r w:rsidR="00407CD0">
        <w:rPr>
          <w:rFonts w:ascii="Times New Roman" w:hAnsi="Times New Roman" w:cs="Times New Roman"/>
          <w:sz w:val="24"/>
          <w:szCs w:val="24"/>
        </w:rPr>
        <w:t>sardine recruitment</w:t>
      </w:r>
      <w:r w:rsidR="00B962CB" w:rsidRPr="00302E51">
        <w:rPr>
          <w:rFonts w:ascii="Times New Roman" w:hAnsi="Times New Roman" w:cs="Times New Roman"/>
          <w:sz w:val="24"/>
          <w:szCs w:val="24"/>
        </w:rPr>
        <w:t xml:space="preserve"> </w:t>
      </w:r>
      <w:r w:rsidR="00296786">
        <w:rPr>
          <w:rFonts w:ascii="Times New Roman" w:hAnsi="Times New Roman" w:cs="Times New Roman"/>
          <w:sz w:val="24"/>
          <w:szCs w:val="24"/>
        </w:rPr>
        <w:t>can generally</w:t>
      </w:r>
      <w:r w:rsidR="00296786" w:rsidRPr="00302E51">
        <w:rPr>
          <w:rFonts w:ascii="Times New Roman" w:hAnsi="Times New Roman" w:cs="Times New Roman"/>
          <w:sz w:val="24"/>
          <w:szCs w:val="24"/>
        </w:rPr>
        <w:t xml:space="preserve"> </w:t>
      </w:r>
      <w:r w:rsidR="00A35EFD" w:rsidRPr="00302E51">
        <w:rPr>
          <w:rFonts w:ascii="Times New Roman" w:hAnsi="Times New Roman" w:cs="Times New Roman"/>
          <w:sz w:val="24"/>
          <w:szCs w:val="24"/>
        </w:rPr>
        <w:t xml:space="preserve">be explained by the </w:t>
      </w:r>
      <w:r w:rsidR="00FE3C6B" w:rsidRPr="00302E51">
        <w:rPr>
          <w:rFonts w:ascii="Times New Roman" w:hAnsi="Times New Roman" w:cs="Times New Roman"/>
          <w:sz w:val="24"/>
          <w:szCs w:val="24"/>
        </w:rPr>
        <w:t>transfer</w:t>
      </w:r>
      <w:r w:rsidR="00A35EFD" w:rsidRPr="00302E51">
        <w:rPr>
          <w:rFonts w:ascii="Times New Roman" w:hAnsi="Times New Roman" w:cs="Times New Roman"/>
          <w:sz w:val="24"/>
          <w:szCs w:val="24"/>
        </w:rPr>
        <w:t xml:space="preserve"> of fish larvae </w:t>
      </w:r>
      <w:r w:rsidR="00BB2505" w:rsidRPr="00302E51">
        <w:rPr>
          <w:rFonts w:ascii="Times New Roman" w:hAnsi="Times New Roman" w:cs="Times New Roman"/>
          <w:sz w:val="24"/>
          <w:szCs w:val="24"/>
        </w:rPr>
        <w:t xml:space="preserve">to </w:t>
      </w:r>
      <w:r w:rsidR="00FE3C6B" w:rsidRPr="00302E51">
        <w:rPr>
          <w:rFonts w:ascii="Times New Roman" w:hAnsi="Times New Roman" w:cs="Times New Roman"/>
          <w:sz w:val="24"/>
          <w:szCs w:val="24"/>
        </w:rPr>
        <w:t xml:space="preserve">offshore </w:t>
      </w:r>
      <w:r w:rsidR="00BB2505" w:rsidRPr="00302E51">
        <w:rPr>
          <w:rFonts w:ascii="Times New Roman" w:hAnsi="Times New Roman" w:cs="Times New Roman"/>
          <w:sz w:val="24"/>
          <w:szCs w:val="24"/>
        </w:rPr>
        <w:t xml:space="preserve">areas </w:t>
      </w:r>
      <w:r w:rsidR="00FE3C6B" w:rsidRPr="00302E51">
        <w:rPr>
          <w:rFonts w:ascii="Times New Roman" w:hAnsi="Times New Roman" w:cs="Times New Roman"/>
          <w:sz w:val="24"/>
          <w:szCs w:val="24"/>
        </w:rPr>
        <w:t>where they have low chance of survival</w:t>
      </w:r>
      <w:r w:rsidR="00496BC1" w:rsidRPr="00302E51">
        <w:rPr>
          <w:rFonts w:ascii="Times New Roman" w:hAnsi="Times New Roman" w:cs="Times New Roman"/>
          <w:sz w:val="24"/>
          <w:szCs w:val="24"/>
        </w:rPr>
        <w:t xml:space="preserve"> </w:t>
      </w:r>
      <w:r w:rsidR="00BB2505" w:rsidRPr="00302E51">
        <w:rPr>
          <w:rFonts w:ascii="Times New Roman" w:hAnsi="Times New Roman" w:cs="Times New Roman"/>
          <w:sz w:val="24"/>
          <w:szCs w:val="24"/>
        </w:rPr>
        <w:t xml:space="preserve">during periods of strong </w:t>
      </w:r>
      <w:r w:rsidR="008E012B">
        <w:rPr>
          <w:rFonts w:ascii="Times New Roman" w:hAnsi="Times New Roman" w:cs="Times New Roman"/>
          <w:sz w:val="24"/>
          <w:szCs w:val="24"/>
        </w:rPr>
        <w:t xml:space="preserve">equatorward flow and </w:t>
      </w:r>
      <w:r w:rsidR="00BB2505" w:rsidRPr="00302E51">
        <w:rPr>
          <w:rFonts w:ascii="Times New Roman" w:hAnsi="Times New Roman" w:cs="Times New Roman"/>
          <w:sz w:val="24"/>
          <w:szCs w:val="24"/>
        </w:rPr>
        <w:t xml:space="preserve">upwelling </w:t>
      </w:r>
      <w:r w:rsidR="00496BC1" w:rsidRPr="008E012B">
        <w:rPr>
          <w:rFonts w:ascii="Times New Roman" w:hAnsi="Times New Roman" w:cs="Times New Roman"/>
          <w:sz w:val="24"/>
          <w:szCs w:val="24"/>
        </w:rPr>
        <w:t>(</w:t>
      </w:r>
      <w:r w:rsidR="00F02A09" w:rsidRPr="008E012B">
        <w:rPr>
          <w:rFonts w:ascii="Times New Roman" w:hAnsi="Times New Roman" w:cs="Times New Roman"/>
          <w:sz w:val="24"/>
          <w:szCs w:val="24"/>
        </w:rPr>
        <w:t>Bailey and Franci</w:t>
      </w:r>
      <w:r w:rsidR="008E012B" w:rsidRPr="008E012B">
        <w:rPr>
          <w:rFonts w:ascii="Times New Roman" w:hAnsi="Times New Roman" w:cs="Times New Roman"/>
          <w:sz w:val="24"/>
          <w:szCs w:val="24"/>
        </w:rPr>
        <w:t xml:space="preserve">s 1985, </w:t>
      </w:r>
      <w:r w:rsidR="00921F31" w:rsidRPr="008E012B">
        <w:rPr>
          <w:rFonts w:ascii="Times New Roman" w:hAnsi="Times New Roman" w:cs="Times New Roman"/>
          <w:sz w:val="24"/>
          <w:szCs w:val="24"/>
        </w:rPr>
        <w:t>Nieto</w:t>
      </w:r>
      <w:r w:rsidR="00921F31">
        <w:rPr>
          <w:rFonts w:ascii="Times New Roman" w:hAnsi="Times New Roman" w:cs="Times New Roman"/>
          <w:sz w:val="24"/>
          <w:szCs w:val="24"/>
        </w:rPr>
        <w:t xml:space="preserve"> et al. 2014</w:t>
      </w:r>
      <w:r w:rsidR="00A764F1" w:rsidRPr="00302E51">
        <w:rPr>
          <w:rFonts w:ascii="Times New Roman" w:hAnsi="Times New Roman" w:cs="Times New Roman"/>
          <w:sz w:val="24"/>
          <w:szCs w:val="24"/>
        </w:rPr>
        <w:t>)</w:t>
      </w:r>
      <w:r w:rsidR="00A764F1">
        <w:rPr>
          <w:rFonts w:ascii="Times New Roman" w:hAnsi="Times New Roman" w:cs="Times New Roman"/>
          <w:sz w:val="24"/>
          <w:szCs w:val="24"/>
        </w:rPr>
        <w:t xml:space="preserve">, </w:t>
      </w:r>
      <w:r w:rsidR="00B21283">
        <w:rPr>
          <w:rFonts w:ascii="Times New Roman" w:hAnsi="Times New Roman" w:cs="Times New Roman"/>
          <w:sz w:val="24"/>
          <w:szCs w:val="24"/>
        </w:rPr>
        <w:t>although</w:t>
      </w:r>
      <w:r w:rsidR="00A25466" w:rsidRPr="00302E51">
        <w:rPr>
          <w:rFonts w:ascii="Times New Roman" w:hAnsi="Times New Roman" w:cs="Times New Roman"/>
          <w:sz w:val="24"/>
          <w:szCs w:val="24"/>
        </w:rPr>
        <w:t xml:space="preserve"> </w:t>
      </w:r>
      <w:r w:rsidR="00BB2505" w:rsidRPr="00302E51">
        <w:rPr>
          <w:rFonts w:ascii="Times New Roman" w:hAnsi="Times New Roman" w:cs="Times New Roman"/>
          <w:sz w:val="24"/>
          <w:szCs w:val="24"/>
        </w:rPr>
        <w:t>o</w:t>
      </w:r>
      <w:r w:rsidR="00FE3C6B" w:rsidRPr="00302E51">
        <w:rPr>
          <w:rFonts w:ascii="Times New Roman" w:hAnsi="Times New Roman" w:cs="Times New Roman"/>
          <w:sz w:val="24"/>
          <w:szCs w:val="24"/>
        </w:rPr>
        <w:t xml:space="preserve">ur understanding of </w:t>
      </w:r>
      <w:r w:rsidR="00BB2505" w:rsidRPr="00302E51">
        <w:rPr>
          <w:rFonts w:ascii="Times New Roman" w:hAnsi="Times New Roman" w:cs="Times New Roman"/>
          <w:sz w:val="24"/>
          <w:szCs w:val="24"/>
        </w:rPr>
        <w:t xml:space="preserve">the mechanisms driving anchovy population dynamics </w:t>
      </w:r>
      <w:r w:rsidR="00496BC1" w:rsidRPr="00302E51">
        <w:rPr>
          <w:rFonts w:ascii="Times New Roman" w:hAnsi="Times New Roman" w:cs="Times New Roman"/>
          <w:sz w:val="24"/>
          <w:szCs w:val="24"/>
        </w:rPr>
        <w:t>is limited (</w:t>
      </w:r>
      <w:proofErr w:type="spellStart"/>
      <w:r w:rsidR="00FE3C6B" w:rsidRPr="00B21283">
        <w:rPr>
          <w:rFonts w:ascii="Times New Roman" w:hAnsi="Times New Roman" w:cs="Times New Roman"/>
          <w:sz w:val="24"/>
          <w:szCs w:val="24"/>
        </w:rPr>
        <w:t>Sydem</w:t>
      </w:r>
      <w:r w:rsidR="00BB2505" w:rsidRPr="00B21283">
        <w:rPr>
          <w:rFonts w:ascii="Times New Roman" w:hAnsi="Times New Roman" w:cs="Times New Roman"/>
          <w:sz w:val="24"/>
          <w:szCs w:val="24"/>
        </w:rPr>
        <w:t>a</w:t>
      </w:r>
      <w:r w:rsidR="00FE3C6B" w:rsidRPr="00B21283">
        <w:rPr>
          <w:rFonts w:ascii="Times New Roman" w:hAnsi="Times New Roman" w:cs="Times New Roman"/>
          <w:sz w:val="24"/>
          <w:szCs w:val="24"/>
        </w:rPr>
        <w:t>n</w:t>
      </w:r>
      <w:proofErr w:type="spellEnd"/>
      <w:r w:rsidR="00BB2505" w:rsidRPr="00B21283">
        <w:rPr>
          <w:rFonts w:ascii="Times New Roman" w:hAnsi="Times New Roman" w:cs="Times New Roman"/>
          <w:sz w:val="24"/>
          <w:szCs w:val="24"/>
        </w:rPr>
        <w:t xml:space="preserve"> et al. 2020</w:t>
      </w:r>
      <w:r w:rsidR="0037054E" w:rsidRPr="00302E51">
        <w:rPr>
          <w:rFonts w:ascii="Times New Roman" w:hAnsi="Times New Roman" w:cs="Times New Roman"/>
          <w:sz w:val="24"/>
          <w:szCs w:val="24"/>
        </w:rPr>
        <w:t>).</w:t>
      </w:r>
      <w:r w:rsidR="00296786">
        <w:rPr>
          <w:rFonts w:ascii="Times New Roman" w:hAnsi="Times New Roman" w:cs="Times New Roman"/>
          <w:sz w:val="24"/>
          <w:szCs w:val="24"/>
        </w:rPr>
        <w:t xml:space="preserve"> </w:t>
      </w:r>
      <w:r w:rsidR="006640F0">
        <w:rPr>
          <w:rFonts w:ascii="Times New Roman" w:hAnsi="Times New Roman" w:cs="Times New Roman"/>
          <w:sz w:val="24"/>
          <w:szCs w:val="24"/>
        </w:rPr>
        <w:t>We acknowledge</w:t>
      </w:r>
      <w:r w:rsidR="00A35EFD" w:rsidRPr="00302E51">
        <w:rPr>
          <w:rFonts w:ascii="Times New Roman" w:hAnsi="Times New Roman" w:cs="Times New Roman"/>
          <w:sz w:val="24"/>
          <w:szCs w:val="24"/>
        </w:rPr>
        <w:t xml:space="preserve"> that climate drivers often act in concert to influence community variability</w:t>
      </w:r>
      <w:r w:rsidR="00E56C48">
        <w:rPr>
          <w:rFonts w:ascii="Times New Roman" w:hAnsi="Times New Roman" w:cs="Times New Roman"/>
          <w:sz w:val="24"/>
          <w:szCs w:val="24"/>
        </w:rPr>
        <w:t>,</w:t>
      </w:r>
      <w:r w:rsidR="00A35EFD" w:rsidRPr="00302E51">
        <w:rPr>
          <w:rFonts w:ascii="Times New Roman" w:hAnsi="Times New Roman" w:cs="Times New Roman"/>
          <w:sz w:val="24"/>
          <w:szCs w:val="24"/>
        </w:rPr>
        <w:t xml:space="preserve"> and here we are evaluating the effects of the climate variables one at a time. An important next step of this work will be to examine whether including multiple climate covariates in the CCE biology model further improves the </w:t>
      </w:r>
      <w:r w:rsidR="006775F4">
        <w:rPr>
          <w:rFonts w:ascii="Times New Roman" w:hAnsi="Times New Roman" w:cs="Times New Roman"/>
          <w:sz w:val="24"/>
          <w:szCs w:val="24"/>
        </w:rPr>
        <w:t xml:space="preserve">forecast skill of the </w:t>
      </w:r>
      <w:r w:rsidR="00A35EFD" w:rsidRPr="00302E51">
        <w:rPr>
          <w:rFonts w:ascii="Times New Roman" w:hAnsi="Times New Roman" w:cs="Times New Roman"/>
          <w:sz w:val="24"/>
          <w:szCs w:val="24"/>
        </w:rPr>
        <w:t>model and our community state indicator. However, the individual climate variables are collinear and share information</w:t>
      </w:r>
      <w:r w:rsidR="006775F4">
        <w:rPr>
          <w:rFonts w:ascii="Times New Roman" w:hAnsi="Times New Roman" w:cs="Times New Roman"/>
          <w:sz w:val="24"/>
          <w:szCs w:val="24"/>
        </w:rPr>
        <w:t xml:space="preserve">, which affects our ability to makes inference on the covariates. </w:t>
      </w:r>
      <w:r w:rsidR="00296786">
        <w:rPr>
          <w:rFonts w:ascii="Times New Roman" w:hAnsi="Times New Roman" w:cs="Times New Roman"/>
          <w:sz w:val="24"/>
          <w:szCs w:val="24"/>
        </w:rPr>
        <w:t>Furthermo</w:t>
      </w:r>
      <w:r w:rsidR="00302E51">
        <w:rPr>
          <w:rFonts w:ascii="Times New Roman" w:hAnsi="Times New Roman" w:cs="Times New Roman"/>
          <w:sz w:val="24"/>
          <w:szCs w:val="24"/>
        </w:rPr>
        <w:t>r</w:t>
      </w:r>
      <w:r w:rsidR="00296786">
        <w:rPr>
          <w:rFonts w:ascii="Times New Roman" w:hAnsi="Times New Roman" w:cs="Times New Roman"/>
          <w:sz w:val="24"/>
          <w:szCs w:val="24"/>
        </w:rPr>
        <w:t xml:space="preserve">e, </w:t>
      </w:r>
      <w:r w:rsidR="006640F0">
        <w:rPr>
          <w:rFonts w:ascii="Times New Roman" w:hAnsi="Times New Roman" w:cs="Times New Roman"/>
          <w:sz w:val="24"/>
          <w:szCs w:val="24"/>
        </w:rPr>
        <w:t xml:space="preserve">our </w:t>
      </w:r>
      <w:r w:rsidR="006640F0">
        <w:rPr>
          <w:rFonts w:ascii="Times New Roman" w:hAnsi="Times New Roman" w:cs="Times New Roman"/>
          <w:sz w:val="24"/>
          <w:szCs w:val="24"/>
        </w:rPr>
        <w:lastRenderedPageBreak/>
        <w:t>study</w:t>
      </w:r>
      <w:r w:rsidR="00296786" w:rsidRPr="007D07DB">
        <w:rPr>
          <w:rFonts w:ascii="Times New Roman" w:hAnsi="Times New Roman" w:cs="Times New Roman"/>
          <w:sz w:val="24"/>
          <w:szCs w:val="24"/>
        </w:rPr>
        <w:t xml:space="preserve"> is an attempt to synthesize a broader suite of </w:t>
      </w:r>
      <w:r w:rsidR="00296786">
        <w:rPr>
          <w:rFonts w:ascii="Times New Roman" w:hAnsi="Times New Roman" w:cs="Times New Roman"/>
          <w:sz w:val="24"/>
          <w:szCs w:val="24"/>
        </w:rPr>
        <w:t xml:space="preserve">community </w:t>
      </w:r>
      <w:r w:rsidR="00296786" w:rsidRPr="007D07DB">
        <w:rPr>
          <w:rFonts w:ascii="Times New Roman" w:hAnsi="Times New Roman" w:cs="Times New Roman"/>
          <w:sz w:val="24"/>
          <w:szCs w:val="24"/>
        </w:rPr>
        <w:t xml:space="preserve">indicators and </w:t>
      </w:r>
      <w:r w:rsidR="00302E51">
        <w:rPr>
          <w:rFonts w:ascii="Times New Roman" w:hAnsi="Times New Roman" w:cs="Times New Roman"/>
          <w:sz w:val="24"/>
          <w:szCs w:val="24"/>
        </w:rPr>
        <w:t xml:space="preserve">their response to climate perturbations and </w:t>
      </w:r>
      <w:r w:rsidR="00296786" w:rsidRPr="007D07DB">
        <w:rPr>
          <w:rFonts w:ascii="Times New Roman" w:hAnsi="Times New Roman" w:cs="Times New Roman"/>
          <w:sz w:val="24"/>
          <w:szCs w:val="24"/>
        </w:rPr>
        <w:t xml:space="preserve">therefore </w:t>
      </w:r>
      <w:r w:rsidR="00302E51" w:rsidRPr="007D07DB">
        <w:rPr>
          <w:rFonts w:ascii="Times New Roman" w:hAnsi="Times New Roman" w:cs="Times New Roman"/>
          <w:sz w:val="24"/>
          <w:szCs w:val="24"/>
        </w:rPr>
        <w:t xml:space="preserve">should not </w:t>
      </w:r>
      <w:r w:rsidR="00302E51">
        <w:rPr>
          <w:rFonts w:ascii="Times New Roman" w:hAnsi="Times New Roman" w:cs="Times New Roman"/>
          <w:sz w:val="24"/>
          <w:szCs w:val="24"/>
        </w:rPr>
        <w:t>be i</w:t>
      </w:r>
      <w:r w:rsidR="00296786" w:rsidRPr="007D07DB">
        <w:rPr>
          <w:rFonts w:ascii="Times New Roman" w:hAnsi="Times New Roman" w:cs="Times New Roman"/>
          <w:sz w:val="24"/>
          <w:szCs w:val="24"/>
        </w:rPr>
        <w:t>nterpreted as replacing or simplifying more detailed investigations</w:t>
      </w:r>
      <w:r w:rsidR="00302E51">
        <w:rPr>
          <w:rFonts w:ascii="Times New Roman" w:hAnsi="Times New Roman" w:cs="Times New Roman"/>
          <w:sz w:val="24"/>
          <w:szCs w:val="24"/>
        </w:rPr>
        <w:t xml:space="preserve"> into the drivers and mechani</w:t>
      </w:r>
      <w:r w:rsidR="0048540C">
        <w:rPr>
          <w:rFonts w:ascii="Times New Roman" w:hAnsi="Times New Roman" w:cs="Times New Roman"/>
          <w:sz w:val="24"/>
          <w:szCs w:val="24"/>
        </w:rPr>
        <w:t xml:space="preserve">stic understanding </w:t>
      </w:r>
      <w:r w:rsidR="00302E51">
        <w:rPr>
          <w:rFonts w:ascii="Times New Roman" w:hAnsi="Times New Roman" w:cs="Times New Roman"/>
          <w:sz w:val="24"/>
          <w:szCs w:val="24"/>
        </w:rPr>
        <w:t>of the indicators</w:t>
      </w:r>
      <w:r w:rsidR="0048540C">
        <w:rPr>
          <w:rFonts w:ascii="Times New Roman" w:hAnsi="Times New Roman" w:cs="Times New Roman"/>
          <w:sz w:val="24"/>
          <w:szCs w:val="24"/>
        </w:rPr>
        <w:t xml:space="preserve"> included here.</w:t>
      </w:r>
    </w:p>
    <w:p w14:paraId="36DE4200" w14:textId="668CCE44" w:rsidR="005D68B6" w:rsidRDefault="00826650" w:rsidP="00A612C8">
      <w:pPr>
        <w:autoSpaceDE w:val="0"/>
        <w:autoSpaceDN w:val="0"/>
        <w:adjustRightInd w:val="0"/>
        <w:spacing w:line="480" w:lineRule="auto"/>
        <w:ind w:firstLine="720"/>
      </w:pPr>
      <w:r w:rsidRPr="00BC4A12">
        <w:rPr>
          <w:rFonts w:ascii="Times" w:hAnsi="Times" w:cs="Arial"/>
        </w:rPr>
        <w:t xml:space="preserve">Our approach for creating simultaneous predictions of species responses and shared ecosystem variability to ocean conditions shows promise for developing near-term forecasts of community state. </w:t>
      </w:r>
      <w:r w:rsidR="009B371D">
        <w:rPr>
          <w:rFonts w:ascii="Times" w:hAnsi="Times" w:cs="Arial"/>
        </w:rPr>
        <w:t xml:space="preserve"> </w:t>
      </w:r>
      <w:r w:rsidR="00F14FC4">
        <w:rPr>
          <w:rFonts w:ascii="Times" w:hAnsi="Times" w:cs="Arial"/>
        </w:rPr>
        <w:t xml:space="preserve">Our forecasts are </w:t>
      </w:r>
      <w:r w:rsidR="009B371D">
        <w:rPr>
          <w:rFonts w:ascii="Times" w:hAnsi="Times" w:cs="Arial"/>
        </w:rPr>
        <w:t xml:space="preserve">based </w:t>
      </w:r>
      <w:r w:rsidR="005371E8">
        <w:rPr>
          <w:rFonts w:ascii="Times" w:hAnsi="Times" w:cs="Arial"/>
        </w:rPr>
        <w:t>o</w:t>
      </w:r>
      <w:r w:rsidR="009B371D">
        <w:rPr>
          <w:rFonts w:ascii="Times" w:hAnsi="Times" w:cs="Arial"/>
        </w:rPr>
        <w:t>n o</w:t>
      </w:r>
      <w:r w:rsidR="005371E8">
        <w:rPr>
          <w:rFonts w:ascii="Times" w:hAnsi="Times" w:cs="Arial"/>
        </w:rPr>
        <w:t xml:space="preserve">cean </w:t>
      </w:r>
      <w:r w:rsidR="00F14FC4">
        <w:rPr>
          <w:rFonts w:ascii="Times" w:hAnsi="Times" w:cs="Arial"/>
        </w:rPr>
        <w:t>model</w:t>
      </w:r>
      <w:r w:rsidR="005371E8">
        <w:rPr>
          <w:rFonts w:ascii="Times" w:hAnsi="Times" w:cs="Arial"/>
        </w:rPr>
        <w:t xml:space="preserve"> data derived from </w:t>
      </w:r>
      <w:r w:rsidR="009B371D">
        <w:rPr>
          <w:rFonts w:ascii="Times" w:hAnsi="Times" w:cs="Arial"/>
        </w:rPr>
        <w:t xml:space="preserve">the CCE </w:t>
      </w:r>
      <w:r w:rsidR="005371E8">
        <w:rPr>
          <w:rFonts w:ascii="Times" w:hAnsi="Times" w:cs="Arial"/>
        </w:rPr>
        <w:t>ROMS</w:t>
      </w:r>
      <w:r w:rsidR="009B371D">
        <w:rPr>
          <w:rFonts w:ascii="Times" w:hAnsi="Times" w:cs="Arial"/>
        </w:rPr>
        <w:t xml:space="preserve">, which have been applied in </w:t>
      </w:r>
      <w:r w:rsidR="00AE77D8" w:rsidRPr="00BC4A12">
        <w:rPr>
          <w:rFonts w:ascii="Times" w:hAnsi="Times"/>
          <w:color w:val="000000"/>
        </w:rPr>
        <w:t>several recent</w:t>
      </w:r>
      <w:r w:rsidR="002F2F12" w:rsidRPr="00BC4A12">
        <w:rPr>
          <w:rFonts w:ascii="Times" w:hAnsi="Times"/>
          <w:color w:val="000000"/>
        </w:rPr>
        <w:t xml:space="preserve"> </w:t>
      </w:r>
      <w:r w:rsidR="00975037" w:rsidRPr="00BC4A12">
        <w:rPr>
          <w:rFonts w:ascii="Times" w:hAnsi="Times"/>
          <w:color w:val="000000"/>
        </w:rPr>
        <w:t>studies to examine how oceanographic processes affect fish recruitment variability</w:t>
      </w:r>
      <w:r w:rsidR="00C900D6" w:rsidRPr="00BC4A12">
        <w:rPr>
          <w:rFonts w:ascii="Times" w:hAnsi="Times"/>
          <w:color w:val="000000"/>
        </w:rPr>
        <w:t xml:space="preserve"> </w:t>
      </w:r>
      <w:r w:rsidR="00975037" w:rsidRPr="00BC4A12">
        <w:rPr>
          <w:rFonts w:ascii="Times" w:hAnsi="Times"/>
          <w:color w:val="000000"/>
        </w:rPr>
        <w:t>(</w:t>
      </w:r>
      <w:proofErr w:type="spellStart"/>
      <w:r w:rsidR="00975037" w:rsidRPr="00BC4A12">
        <w:rPr>
          <w:rFonts w:ascii="Times" w:hAnsi="Times"/>
          <w:color w:val="000000"/>
        </w:rPr>
        <w:t>Tolimieri</w:t>
      </w:r>
      <w:proofErr w:type="spellEnd"/>
      <w:r w:rsidR="00975037" w:rsidRPr="00BC4A12">
        <w:rPr>
          <w:rFonts w:ascii="Times" w:hAnsi="Times"/>
          <w:color w:val="000000"/>
        </w:rPr>
        <w:t xml:space="preserve"> et al.</w:t>
      </w:r>
      <w:r w:rsidR="00A7724C" w:rsidRPr="00BC4A12">
        <w:rPr>
          <w:rFonts w:ascii="Times" w:hAnsi="Times"/>
          <w:color w:val="000000"/>
        </w:rPr>
        <w:t xml:space="preserve"> </w:t>
      </w:r>
      <w:r w:rsidR="00975037" w:rsidRPr="00BC4A12">
        <w:rPr>
          <w:rFonts w:ascii="Times" w:hAnsi="Times"/>
          <w:color w:val="000000"/>
        </w:rPr>
        <w:t xml:space="preserve">2018, </w:t>
      </w:r>
      <w:proofErr w:type="spellStart"/>
      <w:r w:rsidR="00975037" w:rsidRPr="00BC4A12">
        <w:rPr>
          <w:rFonts w:ascii="Times" w:hAnsi="Times"/>
          <w:color w:val="000000"/>
        </w:rPr>
        <w:t>Haltuch</w:t>
      </w:r>
      <w:proofErr w:type="spellEnd"/>
      <w:r w:rsidR="00975037" w:rsidRPr="00BC4A12">
        <w:rPr>
          <w:rFonts w:ascii="Times" w:hAnsi="Times"/>
          <w:color w:val="000000"/>
        </w:rPr>
        <w:t xml:space="preserve"> et al.</w:t>
      </w:r>
      <w:r w:rsidR="00A7724C" w:rsidRPr="00BC4A12">
        <w:rPr>
          <w:rFonts w:ascii="Times" w:hAnsi="Times"/>
          <w:color w:val="000000"/>
        </w:rPr>
        <w:t xml:space="preserve"> </w:t>
      </w:r>
      <w:r w:rsidR="00975037" w:rsidRPr="00BC4A12">
        <w:rPr>
          <w:rFonts w:ascii="Times" w:hAnsi="Times"/>
          <w:color w:val="000000"/>
        </w:rPr>
        <w:t>20</w:t>
      </w:r>
      <w:r w:rsidR="00BE09EC">
        <w:rPr>
          <w:rFonts w:ascii="Times" w:hAnsi="Times"/>
          <w:color w:val="000000"/>
        </w:rPr>
        <w:t>20</w:t>
      </w:r>
      <w:r w:rsidR="00975037" w:rsidRPr="00BC4A12">
        <w:rPr>
          <w:rFonts w:ascii="Times" w:hAnsi="Times"/>
          <w:color w:val="000000"/>
        </w:rPr>
        <w:t>)</w:t>
      </w:r>
      <w:r w:rsidR="00BC4A12" w:rsidRPr="00BC4A12">
        <w:rPr>
          <w:rFonts w:ascii="Times" w:hAnsi="Times"/>
          <w:color w:val="000000"/>
        </w:rPr>
        <w:t xml:space="preserve"> and productivity (S</w:t>
      </w:r>
      <w:r w:rsidR="00BC4A12" w:rsidRPr="00BC4A12">
        <w:rPr>
          <w:rFonts w:ascii="Times" w:hAnsi="Times" w:cs="Arial"/>
        </w:rPr>
        <w:t>iegelman-</w:t>
      </w:r>
      <w:proofErr w:type="spellStart"/>
      <w:r w:rsidR="00BC4A12" w:rsidRPr="00BC4A12">
        <w:rPr>
          <w:rFonts w:ascii="Times" w:hAnsi="Times" w:cs="Arial"/>
        </w:rPr>
        <w:t>Charbit</w:t>
      </w:r>
      <w:proofErr w:type="spellEnd"/>
      <w:r w:rsidR="00BC4A12" w:rsidRPr="00BC4A12">
        <w:rPr>
          <w:rFonts w:ascii="Times" w:hAnsi="Times" w:cs="Arial"/>
        </w:rPr>
        <w:t xml:space="preserve"> et al. 2016)</w:t>
      </w:r>
      <w:r w:rsidR="00BC4A12" w:rsidRPr="00BC4A12">
        <w:rPr>
          <w:rFonts w:ascii="Times" w:hAnsi="Times"/>
        </w:rPr>
        <w:t xml:space="preserve">, species </w:t>
      </w:r>
      <w:r w:rsidR="002F2F12" w:rsidRPr="00BC4A12">
        <w:rPr>
          <w:rFonts w:ascii="Times" w:hAnsi="Times"/>
          <w:color w:val="000000"/>
        </w:rPr>
        <w:t>habitat</w:t>
      </w:r>
      <w:r w:rsidR="00AE77D8" w:rsidRPr="00BC4A12">
        <w:rPr>
          <w:rFonts w:ascii="Times" w:hAnsi="Times"/>
          <w:color w:val="000000"/>
        </w:rPr>
        <w:t xml:space="preserve"> suitability (</w:t>
      </w:r>
      <w:proofErr w:type="spellStart"/>
      <w:r w:rsidR="00AE77D8" w:rsidRPr="00BC4A12">
        <w:rPr>
          <w:rFonts w:ascii="Times" w:hAnsi="Times"/>
          <w:color w:val="000000"/>
        </w:rPr>
        <w:t>Abrahms</w:t>
      </w:r>
      <w:proofErr w:type="spellEnd"/>
      <w:r w:rsidR="00AE77D8" w:rsidRPr="00BC4A12">
        <w:rPr>
          <w:rFonts w:ascii="Times" w:hAnsi="Times"/>
          <w:color w:val="000000"/>
        </w:rPr>
        <w:t xml:space="preserve"> et al. 2018, Cimino et al. 2020), and </w:t>
      </w:r>
      <w:r w:rsidR="009175F9" w:rsidRPr="00BC4A12">
        <w:rPr>
          <w:rFonts w:ascii="Times" w:hAnsi="Times"/>
          <w:color w:val="000000"/>
        </w:rPr>
        <w:t>s</w:t>
      </w:r>
      <w:r w:rsidR="00BC4A12" w:rsidRPr="00BC4A12">
        <w:rPr>
          <w:rFonts w:ascii="Times" w:hAnsi="Times"/>
          <w:color w:val="000000"/>
        </w:rPr>
        <w:t>pecies s</w:t>
      </w:r>
      <w:r w:rsidR="009175F9" w:rsidRPr="00BC4A12">
        <w:rPr>
          <w:rFonts w:ascii="Times" w:hAnsi="Times"/>
          <w:color w:val="000000"/>
        </w:rPr>
        <w:t xml:space="preserve">patial </w:t>
      </w:r>
      <w:r w:rsidR="002F2F12" w:rsidRPr="00BC4A12">
        <w:rPr>
          <w:rFonts w:ascii="Times" w:hAnsi="Times"/>
          <w:color w:val="000000"/>
        </w:rPr>
        <w:t>distributions (</w:t>
      </w:r>
      <w:proofErr w:type="spellStart"/>
      <w:r w:rsidR="002F2F12" w:rsidRPr="00BC4A12">
        <w:rPr>
          <w:rFonts w:ascii="Times" w:hAnsi="Times"/>
          <w:color w:val="000000"/>
        </w:rPr>
        <w:t>Muhling</w:t>
      </w:r>
      <w:proofErr w:type="spellEnd"/>
      <w:r w:rsidR="002F2F12" w:rsidRPr="00BC4A12">
        <w:rPr>
          <w:rFonts w:ascii="Times" w:hAnsi="Times"/>
          <w:color w:val="000000"/>
        </w:rPr>
        <w:t xml:space="preserve"> et al. </w:t>
      </w:r>
      <w:r w:rsidR="00AE77D8" w:rsidRPr="00BC4A12">
        <w:rPr>
          <w:rFonts w:ascii="Times" w:hAnsi="Times"/>
          <w:color w:val="000000"/>
        </w:rPr>
        <w:t xml:space="preserve">2019, </w:t>
      </w:r>
      <w:r w:rsidR="002F2F12" w:rsidRPr="00BC4A12">
        <w:rPr>
          <w:rFonts w:ascii="Times" w:hAnsi="Times"/>
          <w:color w:val="000000"/>
        </w:rPr>
        <w:t>2020)</w:t>
      </w:r>
      <w:r w:rsidR="00AE77D8" w:rsidRPr="00BC4A12">
        <w:rPr>
          <w:rFonts w:ascii="Times" w:hAnsi="Times"/>
          <w:color w:val="000000"/>
        </w:rPr>
        <w:t xml:space="preserve">. </w:t>
      </w:r>
      <w:r w:rsidR="00423719">
        <w:rPr>
          <w:rFonts w:ascii="Times" w:hAnsi="Times"/>
          <w:color w:val="000000"/>
        </w:rPr>
        <w:t>The CCE ROMS also supports nowcas</w:t>
      </w:r>
      <w:r w:rsidR="00FD4329">
        <w:rPr>
          <w:rFonts w:ascii="Times" w:hAnsi="Times"/>
          <w:color w:val="000000"/>
        </w:rPr>
        <w:t>ts</w:t>
      </w:r>
      <w:r w:rsidR="00423719">
        <w:rPr>
          <w:rFonts w:ascii="Times" w:hAnsi="Times"/>
          <w:color w:val="000000"/>
        </w:rPr>
        <w:t xml:space="preserve"> of species distributions </w:t>
      </w:r>
      <w:r w:rsidR="001239BF">
        <w:rPr>
          <w:rFonts w:ascii="Times" w:hAnsi="Times"/>
          <w:color w:val="000000"/>
        </w:rPr>
        <w:t xml:space="preserve">based on observed ocean conditions </w:t>
      </w:r>
      <w:r w:rsidR="00CF0B8F">
        <w:rPr>
          <w:rFonts w:ascii="Times" w:hAnsi="Times"/>
          <w:color w:val="000000"/>
        </w:rPr>
        <w:t>t</w:t>
      </w:r>
      <w:r w:rsidR="00EE6919">
        <w:rPr>
          <w:rFonts w:ascii="Times" w:hAnsi="Times"/>
          <w:color w:val="000000"/>
        </w:rPr>
        <w:t>hat can</w:t>
      </w:r>
      <w:r w:rsidR="00CF0B8F">
        <w:rPr>
          <w:rFonts w:ascii="Times" w:hAnsi="Times"/>
          <w:color w:val="000000"/>
        </w:rPr>
        <w:t xml:space="preserve"> help resource managers and users</w:t>
      </w:r>
      <w:r w:rsidR="00423719">
        <w:rPr>
          <w:rFonts w:ascii="Times" w:hAnsi="Times"/>
          <w:color w:val="000000"/>
        </w:rPr>
        <w:t xml:space="preserve"> </w:t>
      </w:r>
      <w:r w:rsidR="00CF0B8F">
        <w:rPr>
          <w:rFonts w:ascii="Times" w:hAnsi="Times"/>
          <w:color w:val="000000"/>
        </w:rPr>
        <w:t>manage risks</w:t>
      </w:r>
      <w:r w:rsidR="00423719" w:rsidRPr="00423719">
        <w:rPr>
          <w:rFonts w:ascii="Times" w:hAnsi="Times"/>
          <w:color w:val="000000"/>
        </w:rPr>
        <w:t xml:space="preserve"> associated with </w:t>
      </w:r>
      <w:r w:rsidR="00423719" w:rsidRPr="00423719">
        <w:rPr>
          <w:rFonts w:ascii="Times" w:eastAsiaTheme="minorHAnsi" w:hAnsi="Times"/>
        </w:rPr>
        <w:t xml:space="preserve">fisheries bycatch and </w:t>
      </w:r>
      <w:r w:rsidR="00423719" w:rsidRPr="00CF0B8F">
        <w:rPr>
          <w:rFonts w:ascii="Times" w:eastAsiaTheme="minorHAnsi" w:hAnsi="Times"/>
        </w:rPr>
        <w:t>ship-strike</w:t>
      </w:r>
      <w:r w:rsidR="00CF0B8F" w:rsidRPr="00CF0B8F">
        <w:rPr>
          <w:rFonts w:ascii="Times" w:eastAsiaTheme="minorHAnsi" w:hAnsi="Times"/>
        </w:rPr>
        <w:t xml:space="preserve"> (Hazen et al. 2017, 2018</w:t>
      </w:r>
      <w:r w:rsidR="001239BF">
        <w:rPr>
          <w:rFonts w:ascii="Times" w:eastAsiaTheme="minorHAnsi" w:hAnsi="Times"/>
        </w:rPr>
        <w:t xml:space="preserve">, </w:t>
      </w:r>
      <w:r w:rsidR="00CF0B8F" w:rsidRPr="00CF0B8F">
        <w:rPr>
          <w:rFonts w:ascii="Times" w:eastAsiaTheme="minorHAnsi" w:hAnsi="Times"/>
        </w:rPr>
        <w:t>Welch et al.</w:t>
      </w:r>
      <w:r w:rsidR="001239BF">
        <w:rPr>
          <w:rFonts w:ascii="Times" w:eastAsiaTheme="minorHAnsi" w:hAnsi="Times"/>
        </w:rPr>
        <w:t xml:space="preserve"> </w:t>
      </w:r>
      <w:r w:rsidR="00CF0B8F" w:rsidRPr="00CF0B8F">
        <w:rPr>
          <w:rFonts w:ascii="Times" w:eastAsiaTheme="minorHAnsi" w:hAnsi="Times"/>
        </w:rPr>
        <w:t>2019).</w:t>
      </w:r>
      <w:r w:rsidR="00BE09EC">
        <w:rPr>
          <w:rFonts w:eastAsiaTheme="minorHAnsi"/>
          <w:sz w:val="16"/>
          <w:szCs w:val="16"/>
        </w:rPr>
        <w:t xml:space="preserve"> </w:t>
      </w:r>
      <w:r w:rsidR="008D3B6C">
        <w:rPr>
          <w:rFonts w:eastAsiaTheme="minorHAnsi"/>
          <w:sz w:val="16"/>
          <w:szCs w:val="16"/>
        </w:rPr>
        <w:t xml:space="preserve"> </w:t>
      </w:r>
      <w:r w:rsidR="00FD4329" w:rsidRPr="00FD4329">
        <w:rPr>
          <w:rFonts w:ascii="Times" w:eastAsiaTheme="minorHAnsi" w:hAnsi="Times"/>
        </w:rPr>
        <w:t xml:space="preserve">Moreover, </w:t>
      </w:r>
      <w:r w:rsidR="007617E0">
        <w:rPr>
          <w:rFonts w:ascii="Times" w:eastAsiaTheme="minorHAnsi" w:hAnsi="Times"/>
        </w:rPr>
        <w:t>multiple efforts</w:t>
      </w:r>
      <w:r w:rsidR="00CF0B8F">
        <w:rPr>
          <w:rFonts w:ascii="Times" w:eastAsiaTheme="minorHAnsi" w:hAnsi="Times"/>
        </w:rPr>
        <w:t xml:space="preserve"> are underway in the CCE and other coastal systems</w:t>
      </w:r>
      <w:r w:rsidR="00CF0B8F">
        <w:rPr>
          <w:rFonts w:ascii="Times" w:hAnsi="Times"/>
          <w:color w:val="000000"/>
        </w:rPr>
        <w:t xml:space="preserve"> to</w:t>
      </w:r>
      <w:r w:rsidR="00423719">
        <w:rPr>
          <w:rFonts w:ascii="Times" w:hAnsi="Times"/>
          <w:color w:val="000000"/>
        </w:rPr>
        <w:t xml:space="preserve"> develop s</w:t>
      </w:r>
      <w:r w:rsidR="0019314A">
        <w:rPr>
          <w:rFonts w:ascii="Times" w:hAnsi="Times"/>
          <w:color w:val="000000"/>
        </w:rPr>
        <w:t>hort-term forecasts (1</w:t>
      </w:r>
      <w:r w:rsidR="00705D8F">
        <w:rPr>
          <w:rFonts w:ascii="Times" w:hAnsi="Times"/>
          <w:color w:val="000000"/>
        </w:rPr>
        <w:t>–</w:t>
      </w:r>
      <w:r w:rsidR="0019314A">
        <w:rPr>
          <w:rFonts w:ascii="Times" w:hAnsi="Times"/>
          <w:color w:val="000000"/>
        </w:rPr>
        <w:t xml:space="preserve">24 months) </w:t>
      </w:r>
      <w:r w:rsidR="00CF0B8F">
        <w:rPr>
          <w:rFonts w:ascii="Times" w:hAnsi="Times"/>
          <w:color w:val="000000"/>
        </w:rPr>
        <w:t xml:space="preserve">of </w:t>
      </w:r>
      <w:r w:rsidR="00380CC4">
        <w:rPr>
          <w:rFonts w:ascii="Times" w:hAnsi="Times"/>
          <w:color w:val="000000"/>
        </w:rPr>
        <w:t xml:space="preserve">ocean conditions for </w:t>
      </w:r>
      <w:r w:rsidR="00423719">
        <w:rPr>
          <w:rFonts w:ascii="Times" w:hAnsi="Times"/>
          <w:color w:val="000000"/>
        </w:rPr>
        <w:t xml:space="preserve">uptake by </w:t>
      </w:r>
      <w:r w:rsidR="00380CC4">
        <w:rPr>
          <w:rFonts w:ascii="Times" w:hAnsi="Times"/>
          <w:color w:val="000000"/>
        </w:rPr>
        <w:t xml:space="preserve">scientists, managers, and other end-users </w:t>
      </w:r>
      <w:r w:rsidR="0019314A">
        <w:rPr>
          <w:rFonts w:ascii="Times" w:hAnsi="Times"/>
          <w:color w:val="000000"/>
        </w:rPr>
        <w:t>(</w:t>
      </w:r>
      <w:proofErr w:type="spellStart"/>
      <w:r w:rsidR="001239BF">
        <w:rPr>
          <w:rFonts w:ascii="Times" w:hAnsi="Times"/>
          <w:color w:val="000000"/>
        </w:rPr>
        <w:t>Siedlecki</w:t>
      </w:r>
      <w:proofErr w:type="spellEnd"/>
      <w:r w:rsidR="001239BF">
        <w:rPr>
          <w:rFonts w:ascii="Times" w:hAnsi="Times"/>
          <w:color w:val="000000"/>
        </w:rPr>
        <w:t xml:space="preserve"> et al. 2016,</w:t>
      </w:r>
      <w:r w:rsidR="00BE09EC">
        <w:rPr>
          <w:rFonts w:ascii="Times" w:hAnsi="Times"/>
          <w:color w:val="000000"/>
        </w:rPr>
        <w:t xml:space="preserve"> Kaplan et al. 2016,</w:t>
      </w:r>
      <w:r w:rsidR="001239BF">
        <w:rPr>
          <w:rFonts w:ascii="Times" w:hAnsi="Times"/>
          <w:color w:val="000000"/>
        </w:rPr>
        <w:t xml:space="preserve"> </w:t>
      </w:r>
      <w:proofErr w:type="spellStart"/>
      <w:r w:rsidR="0019314A">
        <w:rPr>
          <w:rFonts w:ascii="Times" w:hAnsi="Times"/>
          <w:color w:val="000000"/>
        </w:rPr>
        <w:t>Jacox</w:t>
      </w:r>
      <w:proofErr w:type="spellEnd"/>
      <w:r w:rsidR="0019314A">
        <w:rPr>
          <w:rFonts w:ascii="Times" w:hAnsi="Times"/>
          <w:color w:val="000000"/>
        </w:rPr>
        <w:t xml:space="preserve"> et al. </w:t>
      </w:r>
      <w:r w:rsidR="00423719">
        <w:rPr>
          <w:rFonts w:ascii="Times" w:hAnsi="Times"/>
          <w:color w:val="000000"/>
        </w:rPr>
        <w:t>2020</w:t>
      </w:r>
      <w:r w:rsidR="00705D8F">
        <w:rPr>
          <w:rFonts w:ascii="Times" w:hAnsi="Times"/>
          <w:color w:val="000000"/>
        </w:rPr>
        <w:t xml:space="preserve">, </w:t>
      </w:r>
      <w:proofErr w:type="spellStart"/>
      <w:r w:rsidR="00705D8F">
        <w:rPr>
          <w:rFonts w:ascii="Times" w:hAnsi="Times"/>
          <w:color w:val="000000"/>
        </w:rPr>
        <w:t>Malick</w:t>
      </w:r>
      <w:proofErr w:type="spellEnd"/>
      <w:r w:rsidR="00705D8F">
        <w:rPr>
          <w:rFonts w:ascii="Times" w:hAnsi="Times"/>
          <w:color w:val="000000"/>
        </w:rPr>
        <w:t xml:space="preserve"> et al. 2020</w:t>
      </w:r>
      <w:r w:rsidR="0019314A">
        <w:rPr>
          <w:rFonts w:ascii="Times" w:hAnsi="Times"/>
          <w:color w:val="000000"/>
        </w:rPr>
        <w:t xml:space="preserve">). </w:t>
      </w:r>
      <w:r w:rsidR="00A7724C" w:rsidRPr="00BC4A12">
        <w:rPr>
          <w:rFonts w:ascii="Times" w:hAnsi="Times"/>
          <w:color w:val="000000"/>
        </w:rPr>
        <w:t>Here</w:t>
      </w:r>
      <w:r w:rsidR="00EE6919">
        <w:rPr>
          <w:rFonts w:ascii="Times" w:hAnsi="Times"/>
          <w:color w:val="000000"/>
        </w:rPr>
        <w:t>,</w:t>
      </w:r>
      <w:r w:rsidR="00A7724C" w:rsidRPr="00BC4A12">
        <w:rPr>
          <w:rFonts w:ascii="Times" w:hAnsi="Times"/>
          <w:color w:val="000000"/>
        </w:rPr>
        <w:t xml:space="preserve"> </w:t>
      </w:r>
      <w:r w:rsidR="00D0639D">
        <w:rPr>
          <w:rFonts w:ascii="Times" w:hAnsi="Times"/>
          <w:color w:val="000000"/>
        </w:rPr>
        <w:t xml:space="preserve">we </w:t>
      </w:r>
      <w:r w:rsidR="00C900D6" w:rsidRPr="00BC4A12">
        <w:rPr>
          <w:rFonts w:ascii="Times" w:hAnsi="Times" w:cs="Arial"/>
        </w:rPr>
        <w:t xml:space="preserve">were able to </w:t>
      </w:r>
      <w:r w:rsidR="00FD4329">
        <w:rPr>
          <w:rFonts w:ascii="Times" w:hAnsi="Times" w:cs="Arial"/>
        </w:rPr>
        <w:t xml:space="preserve">create </w:t>
      </w:r>
      <w:r w:rsidR="00C900D6" w:rsidRPr="00BC4A12">
        <w:rPr>
          <w:rFonts w:ascii="Times" w:hAnsi="Times" w:cs="Arial"/>
        </w:rPr>
        <w:t>forecast</w:t>
      </w:r>
      <w:r w:rsidR="00FD4329">
        <w:rPr>
          <w:rFonts w:ascii="Times" w:hAnsi="Times" w:cs="Arial"/>
        </w:rPr>
        <w:t>s of</w:t>
      </w:r>
      <w:r w:rsidR="00C900D6" w:rsidRPr="00BC4A12">
        <w:rPr>
          <w:rFonts w:ascii="Times" w:hAnsi="Times" w:cs="Arial"/>
        </w:rPr>
        <w:t xml:space="preserve"> community state and several individual species parameters </w:t>
      </w:r>
      <w:r w:rsidR="00FD4329">
        <w:rPr>
          <w:rFonts w:ascii="Times" w:hAnsi="Times" w:cs="Arial"/>
        </w:rPr>
        <w:t>one year in advance</w:t>
      </w:r>
      <w:r w:rsidR="00C900D6" w:rsidRPr="00BC4A12">
        <w:rPr>
          <w:rFonts w:ascii="Times" w:hAnsi="Times" w:cs="Arial"/>
        </w:rPr>
        <w:t xml:space="preserve"> based on</w:t>
      </w:r>
      <w:r w:rsidR="00A65162">
        <w:rPr>
          <w:rFonts w:ascii="Times" w:hAnsi="Times" w:cs="Arial"/>
        </w:rPr>
        <w:t xml:space="preserve"> observations of</w:t>
      </w:r>
      <w:r w:rsidR="00C900D6" w:rsidRPr="00BC4A12">
        <w:rPr>
          <w:rFonts w:ascii="Times" w:hAnsi="Times" w:cs="Arial"/>
        </w:rPr>
        <w:t xml:space="preserve"> a single climate variable (</w:t>
      </w:r>
      <w:r w:rsidR="008577C9">
        <w:rPr>
          <w:rFonts w:ascii="Times" w:hAnsi="Times" w:cs="Arial"/>
        </w:rPr>
        <w:t>nitrate flux</w:t>
      </w:r>
      <w:r w:rsidR="00C900D6" w:rsidRPr="00BC4A12">
        <w:rPr>
          <w:rFonts w:ascii="Times" w:hAnsi="Times" w:cs="Arial"/>
        </w:rPr>
        <w:t>)</w:t>
      </w:r>
      <w:r w:rsidR="001239BF">
        <w:rPr>
          <w:rFonts w:ascii="Times" w:hAnsi="Times" w:cs="Arial"/>
        </w:rPr>
        <w:t xml:space="preserve">. </w:t>
      </w:r>
      <w:r w:rsidR="00A65162">
        <w:rPr>
          <w:rFonts w:ascii="Times" w:hAnsi="Times" w:cs="Arial"/>
        </w:rPr>
        <w:t>The lead</w:t>
      </w:r>
      <w:r w:rsidR="00407CD0">
        <w:rPr>
          <w:rFonts w:ascii="Times" w:hAnsi="Times" w:cs="Arial"/>
        </w:rPr>
        <w:t>-</w:t>
      </w:r>
      <w:r w:rsidR="00A65162">
        <w:rPr>
          <w:rFonts w:ascii="Times" w:hAnsi="Times" w:cs="Arial"/>
        </w:rPr>
        <w:t>time of such a forecast could be extended further by using forecasts of ocean conditions rather than observed conditions, and</w:t>
      </w:r>
      <w:r w:rsidR="004C0E68">
        <w:rPr>
          <w:rFonts w:ascii="Times" w:hAnsi="Times" w:cs="Arial"/>
        </w:rPr>
        <w:t xml:space="preserve"> ocean temperatures in the CCE can be skillfully forecast months to a year in advance, with particularly high skill in the late winter and spring (</w:t>
      </w:r>
      <w:proofErr w:type="spellStart"/>
      <w:r w:rsidR="004C0E68">
        <w:rPr>
          <w:rFonts w:ascii="Times" w:hAnsi="Times" w:cs="Arial"/>
        </w:rPr>
        <w:t>Jacox</w:t>
      </w:r>
      <w:proofErr w:type="spellEnd"/>
      <w:r w:rsidR="004C0E68">
        <w:rPr>
          <w:rFonts w:ascii="Times" w:hAnsi="Times" w:cs="Arial"/>
        </w:rPr>
        <w:t xml:space="preserve"> et al. 2019). </w:t>
      </w:r>
      <w:r w:rsidR="00FD4329">
        <w:rPr>
          <w:rFonts w:ascii="Times" w:hAnsi="Times" w:cs="Arial"/>
        </w:rPr>
        <w:t xml:space="preserve">As mentioned above, </w:t>
      </w:r>
      <w:r w:rsidR="00FD4329">
        <w:rPr>
          <w:rFonts w:ascii="Times" w:hAnsi="Times" w:cs="Arial"/>
        </w:rPr>
        <w:lastRenderedPageBreak/>
        <w:t>f</w:t>
      </w:r>
      <w:r w:rsidR="001239BF">
        <w:rPr>
          <w:rFonts w:ascii="Times" w:hAnsi="Times" w:cs="Arial"/>
        </w:rPr>
        <w:t xml:space="preserve">uture </w:t>
      </w:r>
      <w:r w:rsidR="00C900D6" w:rsidRPr="00BC4A12">
        <w:rPr>
          <w:rFonts w:ascii="Times" w:hAnsi="Times" w:cs="Arial"/>
        </w:rPr>
        <w:t>extensions of our work</w:t>
      </w:r>
      <w:r w:rsidR="00A7724C" w:rsidRPr="00BC4A12">
        <w:rPr>
          <w:rFonts w:ascii="Times" w:hAnsi="Times" w:cs="Arial"/>
        </w:rPr>
        <w:t xml:space="preserve"> will </w:t>
      </w:r>
      <w:r w:rsidR="00F14FC4">
        <w:rPr>
          <w:rFonts w:ascii="Times" w:hAnsi="Times" w:cs="Arial"/>
        </w:rPr>
        <w:t>evaluate</w:t>
      </w:r>
      <w:r w:rsidR="00A7724C" w:rsidRPr="00BC4A12">
        <w:rPr>
          <w:rFonts w:ascii="Times" w:hAnsi="Times" w:cs="Arial"/>
        </w:rPr>
        <w:t xml:space="preserve"> whether </w:t>
      </w:r>
      <w:r w:rsidR="00C900D6" w:rsidRPr="00BC4A12">
        <w:rPr>
          <w:rFonts w:ascii="Times" w:hAnsi="Times" w:cs="Arial"/>
        </w:rPr>
        <w:t>a combination</w:t>
      </w:r>
      <w:r w:rsidR="00A7724C" w:rsidRPr="00BC4A12">
        <w:rPr>
          <w:rFonts w:ascii="Times" w:hAnsi="Times" w:cs="Arial"/>
        </w:rPr>
        <w:t xml:space="preserve"> </w:t>
      </w:r>
      <w:r w:rsidR="00530807" w:rsidRPr="00BC4A12">
        <w:rPr>
          <w:rFonts w:ascii="Times" w:hAnsi="Times" w:cs="Arial"/>
        </w:rPr>
        <w:t xml:space="preserve">of </w:t>
      </w:r>
      <w:r w:rsidR="00A7724C" w:rsidRPr="00BC4A12">
        <w:rPr>
          <w:rFonts w:ascii="Times" w:hAnsi="Times" w:cs="Arial"/>
        </w:rPr>
        <w:t xml:space="preserve">climate variables </w:t>
      </w:r>
      <w:r w:rsidR="005162AD">
        <w:rPr>
          <w:rFonts w:ascii="Times" w:hAnsi="Times" w:cs="Arial"/>
        </w:rPr>
        <w:t xml:space="preserve">as well as </w:t>
      </w:r>
      <w:r w:rsidR="008577C9">
        <w:rPr>
          <w:rFonts w:ascii="Times" w:hAnsi="Times" w:cs="Arial"/>
        </w:rPr>
        <w:t xml:space="preserve">time </w:t>
      </w:r>
      <w:r w:rsidR="008577C9" w:rsidRPr="00302E51">
        <w:t xml:space="preserve">lags </w:t>
      </w:r>
      <w:r w:rsidR="00F14FC4" w:rsidRPr="00302E51">
        <w:t>might improve our</w:t>
      </w:r>
      <w:r w:rsidR="00A7724C" w:rsidRPr="00302E51">
        <w:t xml:space="preserve"> forecas</w:t>
      </w:r>
      <w:r w:rsidR="00F14FC4" w:rsidRPr="00302E51">
        <w:t>ting</w:t>
      </w:r>
      <w:r w:rsidR="00A7724C" w:rsidRPr="00302E51">
        <w:t xml:space="preserve"> skill. </w:t>
      </w:r>
    </w:p>
    <w:p w14:paraId="67159C56" w14:textId="359CCDC7" w:rsidR="00695F8C" w:rsidRDefault="006775F4" w:rsidP="00A612C8">
      <w:pPr>
        <w:autoSpaceDE w:val="0"/>
        <w:autoSpaceDN w:val="0"/>
        <w:adjustRightInd w:val="0"/>
        <w:spacing w:line="480" w:lineRule="auto"/>
        <w:ind w:firstLine="720"/>
        <w:rPr>
          <w:rFonts w:eastAsiaTheme="minorHAnsi"/>
        </w:rPr>
      </w:pPr>
      <w:r w:rsidRPr="00302E51">
        <w:t>In the CCE, nonstationary relationships are an important consideration for producing reliable ecological forecasts in this ecosystem.</w:t>
      </w:r>
      <w:r>
        <w:t xml:space="preserve"> </w:t>
      </w:r>
      <w:r>
        <w:rPr>
          <w:rFonts w:ascii="Times" w:hAnsi="Times" w:cs="Arial"/>
        </w:rPr>
        <w:t>While the year-to-year variability in the estimated trend did appear to be stationary for our community models (Fig. 4, 6), the autocorrelation appeared to be nonstationary with the lag-1 autocorrelation between 2000</w:t>
      </w:r>
      <w:r>
        <w:rPr>
          <w:rFonts w:eastAsiaTheme="minorHAnsi"/>
        </w:rPr>
        <w:t>–</w:t>
      </w:r>
      <w:r>
        <w:rPr>
          <w:rFonts w:ascii="Times" w:hAnsi="Times" w:cs="Arial"/>
        </w:rPr>
        <w:t>present being significantly higher (0.82) than over the years 1981</w:t>
      </w:r>
      <w:r>
        <w:rPr>
          <w:rFonts w:eastAsiaTheme="minorHAnsi"/>
        </w:rPr>
        <w:t>–</w:t>
      </w:r>
      <w:r>
        <w:rPr>
          <w:rFonts w:ascii="Times" w:hAnsi="Times" w:cs="Arial"/>
        </w:rPr>
        <w:t xml:space="preserve">2000 (0.23). In addition to nonstationary variance parameters, future analyses may also consider nonstationary relationships in the covariate relationships, or potential interactions between covariates. </w:t>
      </w:r>
      <w:r w:rsidR="007617E0" w:rsidRPr="00302E51">
        <w:t xml:space="preserve">A </w:t>
      </w:r>
      <w:r w:rsidR="00556BE5" w:rsidRPr="00302E51">
        <w:t xml:space="preserve">growing </w:t>
      </w:r>
      <w:r w:rsidR="007617E0" w:rsidRPr="00302E51">
        <w:t xml:space="preserve">number of </w:t>
      </w:r>
      <w:r w:rsidR="00556BE5" w:rsidRPr="00302E51">
        <w:t>retrospective analyses</w:t>
      </w:r>
      <w:r w:rsidR="007617E0" w:rsidRPr="00302E51">
        <w:t xml:space="preserve"> have revealed nonstationary relationships among climate</w:t>
      </w:r>
      <w:r w:rsidR="006F55E6" w:rsidRPr="00302E51">
        <w:t xml:space="preserve"> and individual species </w:t>
      </w:r>
      <w:r w:rsidR="00EE6919" w:rsidRPr="00302E51">
        <w:t xml:space="preserve">or </w:t>
      </w:r>
      <w:r w:rsidR="007617E0" w:rsidRPr="00302E51">
        <w:t>community</w:t>
      </w:r>
      <w:r w:rsidR="00EE6919" w:rsidRPr="00302E51">
        <w:t xml:space="preserve">-level </w:t>
      </w:r>
      <w:r w:rsidR="007617E0" w:rsidRPr="00302E51">
        <w:t>variables (</w:t>
      </w:r>
      <w:r w:rsidR="006F55E6" w:rsidRPr="00302E51">
        <w:t xml:space="preserve">Puerta et al. 2019, </w:t>
      </w:r>
      <w:r w:rsidR="007617E0" w:rsidRPr="00302E51">
        <w:t xml:space="preserve">Litzow et al. </w:t>
      </w:r>
      <w:r w:rsidR="006F55E6" w:rsidRPr="00302E51">
        <w:t xml:space="preserve">2018, </w:t>
      </w:r>
      <w:r w:rsidR="007617E0" w:rsidRPr="00302E51">
        <w:t xml:space="preserve">2019, 2020 </w:t>
      </w:r>
      <w:proofErr w:type="spellStart"/>
      <w:proofErr w:type="gramStart"/>
      <w:r w:rsidR="007617E0" w:rsidRPr="00302E51">
        <w:t>a,b</w:t>
      </w:r>
      <w:proofErr w:type="gramEnd"/>
      <w:r w:rsidR="00D37ABC">
        <w:t>,c</w:t>
      </w:r>
      <w:proofErr w:type="spellEnd"/>
      <w:r w:rsidR="007617E0" w:rsidRPr="00302E51">
        <w:t xml:space="preserve">). </w:t>
      </w:r>
      <w:r w:rsidR="00EE6919" w:rsidRPr="00302E51">
        <w:t>In the northeast Pacific Ocean, t</w:t>
      </w:r>
      <w:r w:rsidR="00FA7057" w:rsidRPr="00302E51">
        <w:t xml:space="preserve">hese studies </w:t>
      </w:r>
      <w:r w:rsidR="00EE6919" w:rsidRPr="00302E51">
        <w:t>have been</w:t>
      </w:r>
      <w:r w:rsidR="00FA7057" w:rsidRPr="00302E51">
        <w:t xml:space="preserve"> </w:t>
      </w:r>
      <w:r w:rsidR="00530807" w:rsidRPr="00302E51">
        <w:t xml:space="preserve">mostly </w:t>
      </w:r>
      <w:r w:rsidR="00FA7057" w:rsidRPr="00302E51">
        <w:t xml:space="preserve">focused </w:t>
      </w:r>
      <w:r w:rsidR="006F55E6" w:rsidRPr="00302E51">
        <w:t xml:space="preserve">on </w:t>
      </w:r>
      <w:r w:rsidR="00530807" w:rsidRPr="00302E51">
        <w:t>Alaska</w:t>
      </w:r>
      <w:r w:rsidR="008577C9" w:rsidRPr="00302E51">
        <w:t>n</w:t>
      </w:r>
      <w:r w:rsidR="00530807" w:rsidRPr="00302E51">
        <w:t xml:space="preserve"> ecosystems</w:t>
      </w:r>
      <w:r w:rsidR="00FA7057" w:rsidRPr="00302E51">
        <w:t xml:space="preserve">, which have long time series that support robust statistical analysis of </w:t>
      </w:r>
      <w:proofErr w:type="spellStart"/>
      <w:r w:rsidR="00FA7057" w:rsidRPr="00302E51">
        <w:t>nonstationar</w:t>
      </w:r>
      <w:r w:rsidR="005D68B6" w:rsidRPr="00302E51">
        <w:t>it</w:t>
      </w:r>
      <w:r w:rsidR="00FA7057" w:rsidRPr="00302E51">
        <w:t>y</w:t>
      </w:r>
      <w:proofErr w:type="spellEnd"/>
      <w:r w:rsidR="00FA7057" w:rsidRPr="00302E51">
        <w:t xml:space="preserve"> in climate and biological systems</w:t>
      </w:r>
      <w:r w:rsidR="00530807" w:rsidRPr="00302E51">
        <w:t xml:space="preserve">. </w:t>
      </w:r>
      <w:r w:rsidR="00412BC0" w:rsidRPr="00302E51">
        <w:rPr>
          <w:rFonts w:eastAsiaTheme="minorHAnsi"/>
        </w:rPr>
        <w:t>The best-documented instance of nonstationary relationships among climate and biology time series in the North Pacific center</w:t>
      </w:r>
      <w:r w:rsidR="009F4268" w:rsidRPr="00302E51">
        <w:rPr>
          <w:rFonts w:eastAsiaTheme="minorHAnsi"/>
        </w:rPr>
        <w:t>s</w:t>
      </w:r>
      <w:r w:rsidR="00412BC0" w:rsidRPr="00302E51">
        <w:rPr>
          <w:rFonts w:eastAsiaTheme="minorHAnsi"/>
        </w:rPr>
        <w:t xml:space="preserve"> on a climate shift in the late 1980s </w:t>
      </w:r>
      <w:r w:rsidR="00412BC0" w:rsidRPr="00302E51">
        <w:rPr>
          <w:rFonts w:eastAsiaTheme="minorHAnsi"/>
        </w:rPr>
        <w:fldChar w:fldCharType="begin" w:fldLock="1"/>
      </w:r>
      <w:r w:rsidR="009F4268" w:rsidRPr="00302E51">
        <w:rPr>
          <w:rFonts w:eastAsiaTheme="minorHAnsi"/>
        </w:rPr>
        <w:instrText>ADDIN CSL_CITATION {"citationItems":[{"id":"ITEM-1","itemData":{"DOI":"10.1073/pnas.1921266117","ISSN":"10916490","PMID":"32205439","abstract":"Climate change is likely to change the relationships between commonly used climate indices and underlying patterns of climate variability, but this complexity is rarely considered in studies using climate indices. Here, we show that the physical and ecological conditions mapping onto the Pacific Decadal Oscillation (PDO) index and North Pacific Gyre Oscillation (NPGO) index have changed over multidecadal timescales. These changes apparently began around a 1988/1989 North Pacific climate shift that was marked by abrupt northeast Pacific warming, declining temporal variance in the Aleutian Low (a leading atmospheric driver of the PDO), and increasing correlation between the PDO and NPGO patterns. Sea level pressure and surface temperature patterns associated with each climate index changed after 1988/1989, indicating that identical index values reflect different states of basin-scale climate over time. The PDO and NPGO also show time-dependent skill as indices of regional northeast Pacific ecosystem variability. Since the late 1980s, both indices have become less relevant to physical-ecological variability in regional ecosystems from the Bering Sea to the southern California Current. Users of these climate indices should be aware of nonstationary relationships with underlying climate variability within the historical record, and the potential for further nonstationarity with ongoing climate change.","author":[{"dropping-particle":"","family":"Litzow","given":"M A","non-dropping-particle":"","parse-names":false,"suffix":""},{"dropping-particle":"","family":"Hunsicker","given":"M E","non-dropping-particle":"","parse-names":false,"suffix":""},{"dropping-particle":"","family":"Bond","given":"Nicholas A.","non-dropping-particle":"","parse-names":false,"suffix":""},{"dropping-particle":"","family":"Burke","given":"Brian J.","non-dropping-particle":"","parse-names":false,"suffix":""},{"dropping-particle":"","family":"Cunningham","given":"Curry J.","non-dropping-particle":"","parse-names":false,"suffix":""},{"dropping-particle":"","family":"Gosselin","given":"Jennifer L.","non-dropping-particle":"","parse-names":false,"suffix":""},{"dropping-particle":"","family":"Norton","given":"Emily L.","non-dropping-particle":"","parse-names":false,"suffix":""},{"dropping-particle":"","family":"Ward","given":"Eric J.","non-dropping-particle":"","parse-names":false,"suffix":""},{"dropping-particle":"","family":"Zador","given":"Stephani G.","non-dropping-particle":"","parse-names":false,"suffix":""}],"container-title":"Proceedings of the National Academy of Sciences of the United States of America","id":"ITEM-1","issue":"14","issued":{"date-parts":[["2020"]]},"page":"7665-7671","title":"The changing physical and ecological meanings of North Pacific Ocean climate indices","type":"article-journal","volume":"117"},"uris":["http://www.mendeley.com/documents/?uuid=5014e747-233a-4e4d-a288-358b4fd43e67"]}],"mendeley":{"formattedCitation":"(M A Litzow et al., 2020)","plainTextFormattedCitation":"(M A Litzow et al., 2020)","previouslyFormattedCitation":"(M A Litzow et al., 2020)"},"properties":{"noteIndex":0},"schema":"https://github.com/citation-style-language/schema/raw/master/csl-citation.json"}</w:instrText>
      </w:r>
      <w:r w:rsidR="00412BC0" w:rsidRPr="00302E51">
        <w:rPr>
          <w:rFonts w:eastAsiaTheme="minorHAnsi"/>
        </w:rPr>
        <w:fldChar w:fldCharType="separate"/>
      </w:r>
      <w:r w:rsidR="009F4268" w:rsidRPr="00302E51">
        <w:rPr>
          <w:rFonts w:eastAsiaTheme="minorHAnsi"/>
          <w:noProof/>
        </w:rPr>
        <w:t>(Litzow et al.</w:t>
      </w:r>
      <w:r w:rsidR="005B34DA" w:rsidRPr="00302E51">
        <w:rPr>
          <w:rFonts w:eastAsiaTheme="minorHAnsi"/>
          <w:noProof/>
        </w:rPr>
        <w:t xml:space="preserve"> </w:t>
      </w:r>
      <w:r w:rsidR="009F4268" w:rsidRPr="00302E51">
        <w:rPr>
          <w:rFonts w:eastAsiaTheme="minorHAnsi"/>
          <w:noProof/>
        </w:rPr>
        <w:t>2020</w:t>
      </w:r>
      <w:r w:rsidR="00D37ABC">
        <w:rPr>
          <w:rFonts w:eastAsiaTheme="minorHAnsi"/>
          <w:noProof/>
        </w:rPr>
        <w:t>b</w:t>
      </w:r>
      <w:r w:rsidR="009F4268" w:rsidRPr="00302E51">
        <w:rPr>
          <w:rFonts w:eastAsiaTheme="minorHAnsi"/>
          <w:noProof/>
        </w:rPr>
        <w:t>)</w:t>
      </w:r>
      <w:r w:rsidR="00412BC0" w:rsidRPr="00302E51">
        <w:rPr>
          <w:rFonts w:eastAsiaTheme="minorHAnsi"/>
        </w:rPr>
        <w:fldChar w:fldCharType="end"/>
      </w:r>
      <w:r w:rsidR="00412BC0" w:rsidRPr="00302E51">
        <w:rPr>
          <w:rFonts w:eastAsiaTheme="minorHAnsi"/>
        </w:rPr>
        <w:t xml:space="preserve">. Decades of observational data on either side of </w:t>
      </w:r>
      <w:r w:rsidR="009F4268" w:rsidRPr="00302E51">
        <w:rPr>
          <w:rFonts w:eastAsiaTheme="minorHAnsi"/>
        </w:rPr>
        <w:t>that</w:t>
      </w:r>
      <w:r w:rsidR="00412BC0" w:rsidRPr="00302E51">
        <w:rPr>
          <w:rFonts w:eastAsiaTheme="minorHAnsi"/>
        </w:rPr>
        <w:t xml:space="preserve"> event allow for statistically robust tests for </w:t>
      </w:r>
      <w:proofErr w:type="spellStart"/>
      <w:r w:rsidR="00412BC0" w:rsidRPr="00302E51">
        <w:rPr>
          <w:rFonts w:eastAsiaTheme="minorHAnsi"/>
        </w:rPr>
        <w:t>nonstationarity</w:t>
      </w:r>
      <w:proofErr w:type="spellEnd"/>
      <w:r w:rsidR="00412BC0" w:rsidRPr="00302E51">
        <w:rPr>
          <w:rFonts w:eastAsiaTheme="minorHAnsi"/>
        </w:rPr>
        <w:t xml:space="preserve"> that are not yet available for post-2014</w:t>
      </w:r>
      <w:r w:rsidR="001F735A">
        <w:rPr>
          <w:rFonts w:eastAsiaTheme="minorHAnsi"/>
        </w:rPr>
        <w:t>–</w:t>
      </w:r>
      <w:r w:rsidR="009957B0">
        <w:rPr>
          <w:rFonts w:eastAsiaTheme="minorHAnsi"/>
        </w:rPr>
        <w:t>2016</w:t>
      </w:r>
      <w:r w:rsidR="00412BC0" w:rsidRPr="00302E51">
        <w:rPr>
          <w:rFonts w:eastAsiaTheme="minorHAnsi"/>
        </w:rPr>
        <w:t xml:space="preserve"> conditions. </w:t>
      </w:r>
      <w:r w:rsidR="009F4268" w:rsidRPr="00302E51">
        <w:rPr>
          <w:rFonts w:eastAsiaTheme="minorHAnsi"/>
        </w:rPr>
        <w:t xml:space="preserve">The problem of having few years of available data is an inescapable limitation for evaluating the possibility that nonstationary relationships might accompany emerging, novel climate conditions. </w:t>
      </w:r>
      <w:r w:rsidR="001C12CE">
        <w:rPr>
          <w:rFonts w:eastAsiaTheme="minorHAnsi"/>
        </w:rPr>
        <w:t>Similarly, the considerable</w:t>
      </w:r>
      <w:r w:rsidR="001C12CE" w:rsidRPr="0085605A">
        <w:t xml:space="preserve"> </w:t>
      </w:r>
      <w:r w:rsidR="001C12CE" w:rsidRPr="0085605A">
        <w:rPr>
          <w:rFonts w:eastAsiaTheme="minorHAnsi"/>
        </w:rPr>
        <w:t xml:space="preserve">historical and </w:t>
      </w:r>
      <w:proofErr w:type="spellStart"/>
      <w:r w:rsidR="001C12CE" w:rsidRPr="0085605A">
        <w:rPr>
          <w:rFonts w:eastAsiaTheme="minorHAnsi"/>
        </w:rPr>
        <w:t>paleoceanographic</w:t>
      </w:r>
      <w:proofErr w:type="spellEnd"/>
      <w:r w:rsidR="001C12CE" w:rsidRPr="0085605A">
        <w:rPr>
          <w:rFonts w:eastAsiaTheme="minorHAnsi"/>
        </w:rPr>
        <w:t xml:space="preserve"> evidence </w:t>
      </w:r>
      <w:r w:rsidR="001C12CE">
        <w:rPr>
          <w:rFonts w:eastAsiaTheme="minorHAnsi"/>
        </w:rPr>
        <w:t>for low frequency variability</w:t>
      </w:r>
      <w:r w:rsidR="001C12CE" w:rsidRPr="0085605A">
        <w:rPr>
          <w:rFonts w:eastAsiaTheme="minorHAnsi"/>
        </w:rPr>
        <w:t xml:space="preserve"> in </w:t>
      </w:r>
      <w:r w:rsidR="001C12CE">
        <w:rPr>
          <w:rFonts w:eastAsiaTheme="minorHAnsi"/>
        </w:rPr>
        <w:t xml:space="preserve">the </w:t>
      </w:r>
      <w:r w:rsidR="001C12CE" w:rsidRPr="0085605A">
        <w:rPr>
          <w:rFonts w:eastAsiaTheme="minorHAnsi"/>
        </w:rPr>
        <w:t xml:space="preserve">productivity </w:t>
      </w:r>
      <w:r w:rsidR="001C12CE">
        <w:rPr>
          <w:rFonts w:eastAsiaTheme="minorHAnsi"/>
        </w:rPr>
        <w:t>of ma</w:t>
      </w:r>
      <w:r w:rsidR="001C12CE" w:rsidRPr="0085605A">
        <w:rPr>
          <w:rFonts w:eastAsiaTheme="minorHAnsi"/>
        </w:rPr>
        <w:t>ny key marine populations, particularly coastal pelagic species such as Pacific sardine and northern anchovy</w:t>
      </w:r>
      <w:r w:rsidR="00A764F1">
        <w:rPr>
          <w:rFonts w:eastAsiaTheme="minorHAnsi"/>
        </w:rPr>
        <w:t>,</w:t>
      </w:r>
      <w:r w:rsidR="001C12CE">
        <w:rPr>
          <w:rFonts w:eastAsiaTheme="minorHAnsi"/>
        </w:rPr>
        <w:t xml:space="preserve"> also complicates the challenges associated with detecting </w:t>
      </w:r>
      <w:proofErr w:type="spellStart"/>
      <w:r w:rsidR="001C12CE">
        <w:rPr>
          <w:rFonts w:eastAsiaTheme="minorHAnsi"/>
        </w:rPr>
        <w:t>nonstationarity</w:t>
      </w:r>
      <w:proofErr w:type="spellEnd"/>
      <w:r w:rsidR="001C12CE">
        <w:rPr>
          <w:rFonts w:eastAsiaTheme="minorHAnsi"/>
        </w:rPr>
        <w:t xml:space="preserve"> with data of a limited temporal duration</w:t>
      </w:r>
      <w:r w:rsidR="00D37ABC">
        <w:rPr>
          <w:rFonts w:eastAsiaTheme="minorHAnsi"/>
        </w:rPr>
        <w:t xml:space="preserve"> </w:t>
      </w:r>
      <w:r w:rsidR="001C12CE" w:rsidRPr="0085605A">
        <w:rPr>
          <w:rFonts w:eastAsiaTheme="minorHAnsi"/>
        </w:rPr>
        <w:t xml:space="preserve">(Baumgartner </w:t>
      </w:r>
      <w:r w:rsidR="001C12CE" w:rsidRPr="0085605A">
        <w:rPr>
          <w:rFonts w:eastAsiaTheme="minorHAnsi"/>
        </w:rPr>
        <w:lastRenderedPageBreak/>
        <w:t xml:space="preserve">et al. 1992, </w:t>
      </w:r>
      <w:proofErr w:type="spellStart"/>
      <w:r w:rsidR="001C12CE">
        <w:rPr>
          <w:rFonts w:eastAsiaTheme="minorHAnsi"/>
        </w:rPr>
        <w:t>MacCall</w:t>
      </w:r>
      <w:proofErr w:type="spellEnd"/>
      <w:r w:rsidR="001C12CE">
        <w:rPr>
          <w:rFonts w:eastAsiaTheme="minorHAnsi"/>
        </w:rPr>
        <w:t xml:space="preserve"> 1996, </w:t>
      </w:r>
      <w:r w:rsidR="001C12CE" w:rsidRPr="0085605A">
        <w:rPr>
          <w:rFonts w:eastAsiaTheme="minorHAnsi"/>
        </w:rPr>
        <w:t>Field et al. 2009),</w:t>
      </w:r>
      <w:r w:rsidR="001C12CE">
        <w:rPr>
          <w:rFonts w:eastAsiaTheme="minorHAnsi"/>
        </w:rPr>
        <w:t xml:space="preserve"> although such patterns may lead to greater risk of “detecting” </w:t>
      </w:r>
      <w:proofErr w:type="spellStart"/>
      <w:r w:rsidR="001C12CE">
        <w:rPr>
          <w:rFonts w:eastAsiaTheme="minorHAnsi"/>
        </w:rPr>
        <w:t>nonstationarity</w:t>
      </w:r>
      <w:proofErr w:type="spellEnd"/>
      <w:r w:rsidR="001C12CE">
        <w:rPr>
          <w:rFonts w:eastAsiaTheme="minorHAnsi"/>
        </w:rPr>
        <w:t xml:space="preserve"> when in fact it may not exist</w:t>
      </w:r>
      <w:r>
        <w:rPr>
          <w:rFonts w:eastAsiaTheme="minorHAnsi"/>
        </w:rPr>
        <w:t xml:space="preserve"> (Cohn and </w:t>
      </w:r>
      <w:proofErr w:type="spellStart"/>
      <w:r>
        <w:rPr>
          <w:rFonts w:eastAsiaTheme="minorHAnsi"/>
        </w:rPr>
        <w:t>Lins</w:t>
      </w:r>
      <w:proofErr w:type="spellEnd"/>
      <w:r>
        <w:rPr>
          <w:rFonts w:eastAsiaTheme="minorHAnsi"/>
        </w:rPr>
        <w:t xml:space="preserve"> 2005, Milly et al. 2015)</w:t>
      </w:r>
      <w:r w:rsidR="001C12CE">
        <w:rPr>
          <w:rFonts w:eastAsiaTheme="minorHAnsi"/>
        </w:rPr>
        <w:t>.</w:t>
      </w:r>
      <w:r w:rsidR="001C12CE" w:rsidRPr="0085605A">
        <w:rPr>
          <w:rFonts w:eastAsiaTheme="minorHAnsi"/>
        </w:rPr>
        <w:t xml:space="preserve"> </w:t>
      </w:r>
      <w:r w:rsidR="009F4268" w:rsidRPr="00302E51">
        <w:rPr>
          <w:rFonts w:eastAsiaTheme="minorHAnsi"/>
        </w:rPr>
        <w:t xml:space="preserve">However, early indications from Alaska suggest the possibility that long-standing relationships between leading climate </w:t>
      </w:r>
      <w:proofErr w:type="spellStart"/>
      <w:r w:rsidR="009F4268" w:rsidRPr="00302E51">
        <w:rPr>
          <w:rFonts w:eastAsiaTheme="minorHAnsi"/>
        </w:rPr>
        <w:t>modes</w:t>
      </w:r>
      <w:proofErr w:type="spellEnd"/>
      <w:r w:rsidR="009F4268" w:rsidRPr="00302E51">
        <w:rPr>
          <w:rFonts w:eastAsiaTheme="minorHAnsi"/>
        </w:rPr>
        <w:t xml:space="preserve"> and individual climate and biology time series may have changed following 2014 </w:t>
      </w:r>
      <w:r w:rsidR="009F4268" w:rsidRPr="00302E51">
        <w:rPr>
          <w:rFonts w:eastAsiaTheme="minorHAnsi"/>
        </w:rPr>
        <w:fldChar w:fldCharType="begin" w:fldLock="1"/>
      </w:r>
      <w:r w:rsidR="009F4268" w:rsidRPr="00302E51">
        <w:rPr>
          <w:rFonts w:eastAsiaTheme="minorHAnsi"/>
        </w:rPr>
        <w:instrText>ADDIN CSL_CITATION {"citationItems":[{"id":"ITEM-1","itemData":{"DOI":"10.1029/2020GL087972","ISSN":"19448007","abstract":"We used changing relationships between primary climate variables and the Pacific Decadal Oscillation (PDO) index to quantify novel climate conditions during rapid warming of the Gulf of Alaska in 2014–2019. Using Bayesian regression, we show that the PDO had a weaker relationship with North Pacific sea-level pressure than in previous decades and was associated with warmer regional temperatures, reduced wind mixing, and weaker alongshore transport. Climate conditions mapping onto the PDO during 2014–2019 appear to be unique in the historical record. The potential for surprising ecological responses to novel climates is highlighted by a switch to unique, negative correlations between the PDO and salmon production, contrasting with positive or neutral correlations during previous decades. Novel climates are emerging globally, and tracking changing associations between primary variables and climate indices may be a useful approach for quantifying both the degree of climate novelty and the potential for surprising ecological responses.","author":[{"dropping-particle":"","family":"Litzow","given":"Michael A.","non-dropping-particle":"","parse-names":false,"suffix":""},{"dropping-particle":"","family":"Malick","given":"Michael J.","non-dropping-particle":"","parse-names":false,"suffix":""},{"dropping-particle":"","family":"Bond","given":"Nicholas A.","non-dropping-particle":"","parse-names":false,"suffix":""},{"dropping-particle":"","family":"Cunningham","given":"Curry J.","non-dropping-particle":"","parse-names":false,"suffix":""},{"dropping-particle":"","family":"Gosselin","given":"Jennifer L.","non-dropping-particle":"","parse-names":false,"suffix":""},{"dropping-particle":"","family":"Ward","given":"Eric J.","non-dropping-particle":"","parse-names":false,"suffix":""}],"container-title":"Geophysical Research Letters","id":"ITEM-1","issue":"16","issued":{"date-parts":[["2020"]]},"title":"Quantifying a Novel Climate Through Changes in PDO-Climate and PDO-Salmon Relationships","type":"article-journal","volume":"47"},"uris":["http://www.mendeley.com/documents/?uuid=5f21fa67-d2c2-4077-a91c-082a9128bad7"]}],"mendeley":{"formattedCitation":"(Michael A. Litzow et al., 2020)","plainTextFormattedCitation":"(Michael A. Litzow et al., 2020)","previouslyFormattedCitation":"(Michael A. Litzow et al., 2020)"},"properties":{"noteIndex":0},"schema":"https://github.com/citation-style-language/schema/raw/master/csl-citation.json"}</w:instrText>
      </w:r>
      <w:r w:rsidR="009F4268" w:rsidRPr="00302E51">
        <w:rPr>
          <w:rFonts w:eastAsiaTheme="minorHAnsi"/>
        </w:rPr>
        <w:fldChar w:fldCharType="separate"/>
      </w:r>
      <w:r w:rsidR="009F4268" w:rsidRPr="00302E51">
        <w:rPr>
          <w:rFonts w:eastAsiaTheme="minorHAnsi"/>
          <w:noProof/>
        </w:rPr>
        <w:t>(</w:t>
      </w:r>
      <w:r w:rsidR="009F4268" w:rsidRPr="008809A4">
        <w:rPr>
          <w:rFonts w:eastAsiaTheme="minorHAnsi"/>
          <w:noProof/>
        </w:rPr>
        <w:t>Litzow et al. 2020</w:t>
      </w:r>
      <w:r w:rsidR="008809A4" w:rsidRPr="008809A4">
        <w:rPr>
          <w:rFonts w:eastAsiaTheme="minorHAnsi"/>
          <w:noProof/>
        </w:rPr>
        <w:t>c</w:t>
      </w:r>
      <w:r w:rsidR="009F4268" w:rsidRPr="00302E51">
        <w:rPr>
          <w:rFonts w:eastAsiaTheme="minorHAnsi"/>
          <w:noProof/>
        </w:rPr>
        <w:t>)</w:t>
      </w:r>
      <w:r w:rsidR="009F4268" w:rsidRPr="00302E51">
        <w:rPr>
          <w:rFonts w:eastAsiaTheme="minorHAnsi"/>
        </w:rPr>
        <w:fldChar w:fldCharType="end"/>
      </w:r>
      <w:r w:rsidR="009F4268" w:rsidRPr="00302E51">
        <w:rPr>
          <w:rFonts w:eastAsiaTheme="minorHAnsi"/>
        </w:rPr>
        <w:t>.</w:t>
      </w:r>
    </w:p>
    <w:p w14:paraId="494E4670" w14:textId="757BA28C" w:rsidR="008C301C" w:rsidRDefault="007D7C6B" w:rsidP="00A612C8">
      <w:pPr>
        <w:spacing w:line="480" w:lineRule="auto"/>
        <w:ind w:firstLine="720"/>
        <w:rPr>
          <w:rFonts w:ascii="Times" w:hAnsi="Times"/>
        </w:rPr>
      </w:pPr>
      <w:r>
        <w:rPr>
          <w:rFonts w:ascii="Times" w:hAnsi="Times"/>
        </w:rPr>
        <w:t xml:space="preserve">Using DFA to forecast </w:t>
      </w:r>
      <w:r w:rsidR="00044F2E">
        <w:rPr>
          <w:rFonts w:ascii="Times" w:hAnsi="Times"/>
        </w:rPr>
        <w:t xml:space="preserve">attributes of community structure </w:t>
      </w:r>
      <w:r w:rsidR="0062200A">
        <w:rPr>
          <w:rFonts w:ascii="Times" w:hAnsi="Times"/>
        </w:rPr>
        <w:t xml:space="preserve">in </w:t>
      </w:r>
      <w:r>
        <w:rPr>
          <w:rFonts w:ascii="Times" w:hAnsi="Times"/>
        </w:rPr>
        <w:t xml:space="preserve">the CCE allows us to create simultaneous forecasts of trends, or </w:t>
      </w:r>
      <w:r w:rsidR="008577C9">
        <w:rPr>
          <w:rFonts w:ascii="Times" w:hAnsi="Times"/>
        </w:rPr>
        <w:t>‘e</w:t>
      </w:r>
      <w:r>
        <w:rPr>
          <w:rFonts w:ascii="Times" w:hAnsi="Times"/>
        </w:rPr>
        <w:t>cosystem state</w:t>
      </w:r>
      <w:r w:rsidR="008577C9">
        <w:rPr>
          <w:rFonts w:ascii="Times" w:hAnsi="Times"/>
        </w:rPr>
        <w:t>’</w:t>
      </w:r>
      <w:r>
        <w:rPr>
          <w:rFonts w:ascii="Times" w:hAnsi="Times"/>
        </w:rPr>
        <w:t xml:space="preserve">, and raw time series. </w:t>
      </w:r>
      <w:r w:rsidR="00D477DB">
        <w:rPr>
          <w:rFonts w:ascii="Times" w:hAnsi="Times"/>
        </w:rPr>
        <w:t>This approach could also be applied individually to each dataset in our analysis to generate taxa</w:t>
      </w:r>
      <w:r w:rsidR="008577C9">
        <w:rPr>
          <w:rFonts w:ascii="Times" w:hAnsi="Times"/>
        </w:rPr>
        <w:t>-</w:t>
      </w:r>
      <w:r w:rsidR="00D477DB">
        <w:rPr>
          <w:rFonts w:ascii="Times" w:hAnsi="Times"/>
        </w:rPr>
        <w:t>specific indicators (e.g.</w:t>
      </w:r>
      <w:r w:rsidR="008577C9">
        <w:rPr>
          <w:rFonts w:ascii="Times" w:hAnsi="Times"/>
        </w:rPr>
        <w:t>,</w:t>
      </w:r>
      <w:r w:rsidR="00D477DB">
        <w:rPr>
          <w:rFonts w:ascii="Times" w:hAnsi="Times"/>
        </w:rPr>
        <w:t xml:space="preserve"> seabird productivity, juvenile fish abundance), though forecasts would be expected to differ from those with the entire CCE data. Similarly, if ecosystem states were not a focus of inference, alternative forecast models could be applied (e.g.</w:t>
      </w:r>
      <w:r w:rsidR="00773733">
        <w:rPr>
          <w:rFonts w:ascii="Times" w:hAnsi="Times"/>
        </w:rPr>
        <w:t>,</w:t>
      </w:r>
      <w:r w:rsidR="00D477DB">
        <w:rPr>
          <w:rFonts w:ascii="Times" w:hAnsi="Times"/>
        </w:rPr>
        <w:t xml:space="preserve"> ARIMA </w:t>
      </w:r>
      <w:r w:rsidR="00E56CDC">
        <w:rPr>
          <w:rFonts w:ascii="Times" w:hAnsi="Times"/>
        </w:rPr>
        <w:t xml:space="preserve">or non-parametric </w:t>
      </w:r>
      <w:r w:rsidR="00D477DB">
        <w:rPr>
          <w:rFonts w:ascii="Times" w:hAnsi="Times"/>
        </w:rPr>
        <w:t xml:space="preserve">models, Ward et al. 2014). </w:t>
      </w:r>
      <w:r w:rsidR="002A3084">
        <w:rPr>
          <w:rFonts w:ascii="Times" w:hAnsi="Times"/>
        </w:rPr>
        <w:t xml:space="preserve">Forecasts for individual time series from the DFA models used here can be seen as a mixture of the </w:t>
      </w:r>
      <w:r w:rsidR="00512C63">
        <w:rPr>
          <w:rFonts w:ascii="Times" w:hAnsi="Times"/>
        </w:rPr>
        <w:t xml:space="preserve">AR </w:t>
      </w:r>
      <w:r w:rsidR="002A3084">
        <w:rPr>
          <w:rFonts w:ascii="Times" w:hAnsi="Times"/>
        </w:rPr>
        <w:t xml:space="preserve">forecast on the estimated trends (Fig. 6), and </w:t>
      </w:r>
      <w:r w:rsidR="00512C63">
        <w:rPr>
          <w:rFonts w:ascii="Times" w:hAnsi="Times"/>
        </w:rPr>
        <w:t xml:space="preserve">linear </w:t>
      </w:r>
      <w:r w:rsidR="002A3084">
        <w:rPr>
          <w:rFonts w:ascii="Times" w:hAnsi="Times"/>
        </w:rPr>
        <w:t>effects of forecasted climate variables on each time series (Fig. 5). Species that have strong associations or loadings on the trend and estimated climate effects that are large in magnitude (e.g.</w:t>
      </w:r>
      <w:r w:rsidR="008577C9">
        <w:rPr>
          <w:rFonts w:ascii="Times" w:hAnsi="Times"/>
        </w:rPr>
        <w:t xml:space="preserve">, </w:t>
      </w:r>
      <w:r w:rsidR="001E19CC">
        <w:rPr>
          <w:rFonts w:ascii="Times" w:hAnsi="Times"/>
        </w:rPr>
        <w:t xml:space="preserve">market squid, </w:t>
      </w:r>
      <w:r w:rsidR="0062200A">
        <w:rPr>
          <w:rFonts w:ascii="Times" w:hAnsi="Times"/>
        </w:rPr>
        <w:t xml:space="preserve">Pacific </w:t>
      </w:r>
      <w:r w:rsidR="001E19CC">
        <w:rPr>
          <w:rFonts w:ascii="Times" w:hAnsi="Times"/>
        </w:rPr>
        <w:t xml:space="preserve">sanddabs, </w:t>
      </w:r>
      <w:proofErr w:type="spellStart"/>
      <w:r w:rsidR="001E19CC">
        <w:rPr>
          <w:rFonts w:ascii="Times" w:hAnsi="Times"/>
        </w:rPr>
        <w:t>shortbelly</w:t>
      </w:r>
      <w:proofErr w:type="spellEnd"/>
      <w:r w:rsidR="001E19CC">
        <w:rPr>
          <w:rFonts w:ascii="Times" w:hAnsi="Times"/>
        </w:rPr>
        <w:t xml:space="preserve"> rockfish</w:t>
      </w:r>
      <w:r w:rsidR="0062200A">
        <w:rPr>
          <w:rFonts w:ascii="Times" w:hAnsi="Times"/>
        </w:rPr>
        <w:t xml:space="preserve"> </w:t>
      </w:r>
      <w:r w:rsidR="0062200A" w:rsidRPr="0073006A">
        <w:rPr>
          <w:rFonts w:ascii="Times" w:hAnsi="Times"/>
          <w:i/>
        </w:rPr>
        <w:t xml:space="preserve">Sebastes </w:t>
      </w:r>
      <w:proofErr w:type="spellStart"/>
      <w:r w:rsidR="0062200A" w:rsidRPr="0073006A">
        <w:rPr>
          <w:rFonts w:ascii="Times" w:hAnsi="Times"/>
          <w:i/>
        </w:rPr>
        <w:t>jordani</w:t>
      </w:r>
      <w:proofErr w:type="spellEnd"/>
      <w:r w:rsidR="002A3084">
        <w:rPr>
          <w:rFonts w:ascii="Times" w:hAnsi="Times"/>
        </w:rPr>
        <w:t>) are expected to have the most accurate predictions, while those species with weak loadings and weaker effects of climate variables (</w:t>
      </w:r>
      <w:r w:rsidR="008577C9">
        <w:rPr>
          <w:rFonts w:ascii="Times" w:hAnsi="Times"/>
        </w:rPr>
        <w:t xml:space="preserve">e.g., </w:t>
      </w:r>
      <w:r w:rsidR="002A3084">
        <w:rPr>
          <w:rFonts w:ascii="Times" w:hAnsi="Times"/>
        </w:rPr>
        <w:t xml:space="preserve">California </w:t>
      </w:r>
      <w:proofErr w:type="spellStart"/>
      <w:r w:rsidR="002A3084">
        <w:rPr>
          <w:rFonts w:ascii="Times" w:hAnsi="Times"/>
        </w:rPr>
        <w:t>smoothto</w:t>
      </w:r>
      <w:r w:rsidR="00DA4875">
        <w:rPr>
          <w:rFonts w:ascii="Times" w:hAnsi="Times"/>
        </w:rPr>
        <w:t>n</w:t>
      </w:r>
      <w:r w:rsidR="002A3084">
        <w:rPr>
          <w:rFonts w:ascii="Times" w:hAnsi="Times"/>
        </w:rPr>
        <w:t>g</w:t>
      </w:r>
      <w:r w:rsidR="00DA4875">
        <w:rPr>
          <w:rFonts w:ascii="Times" w:hAnsi="Times"/>
        </w:rPr>
        <w:t>u</w:t>
      </w:r>
      <w:r w:rsidR="002A3084">
        <w:rPr>
          <w:rFonts w:ascii="Times" w:hAnsi="Times"/>
        </w:rPr>
        <w:t>e</w:t>
      </w:r>
      <w:proofErr w:type="spellEnd"/>
      <w:r w:rsidR="0062200A">
        <w:rPr>
          <w:rFonts w:ascii="Times" w:hAnsi="Times"/>
        </w:rPr>
        <w:t xml:space="preserve"> </w:t>
      </w:r>
      <w:r w:rsidR="00BA7FF1">
        <w:rPr>
          <w:rFonts w:ascii="Times" w:hAnsi="Times"/>
        </w:rPr>
        <w:t>(</w:t>
      </w:r>
      <w:proofErr w:type="spellStart"/>
      <w:r w:rsidR="0062200A" w:rsidRPr="0073006A">
        <w:rPr>
          <w:rFonts w:ascii="Times" w:hAnsi="Times"/>
          <w:i/>
        </w:rPr>
        <w:t>Leuroglossus</w:t>
      </w:r>
      <w:proofErr w:type="spellEnd"/>
      <w:r w:rsidR="0062200A" w:rsidRPr="0073006A">
        <w:rPr>
          <w:rFonts w:ascii="Times" w:hAnsi="Times"/>
          <w:i/>
        </w:rPr>
        <w:t xml:space="preserve"> </w:t>
      </w:r>
      <w:proofErr w:type="spellStart"/>
      <w:r w:rsidR="0062200A" w:rsidRPr="0073006A">
        <w:rPr>
          <w:rFonts w:ascii="Times" w:hAnsi="Times"/>
          <w:i/>
        </w:rPr>
        <w:t>stilbius</w:t>
      </w:r>
      <w:proofErr w:type="spellEnd"/>
      <w:r w:rsidR="002A3084">
        <w:rPr>
          <w:rFonts w:ascii="Times" w:hAnsi="Times"/>
        </w:rPr>
        <w:t>)</w:t>
      </w:r>
      <w:r w:rsidR="00D477DB">
        <w:rPr>
          <w:rFonts w:ascii="Times" w:hAnsi="Times"/>
        </w:rPr>
        <w:t xml:space="preserve"> </w:t>
      </w:r>
      <w:r w:rsidR="002A3084">
        <w:rPr>
          <w:rFonts w:ascii="Times" w:hAnsi="Times"/>
        </w:rPr>
        <w:t xml:space="preserve">are expected to have worse forecast performance. </w:t>
      </w:r>
      <w:r>
        <w:rPr>
          <w:rFonts w:ascii="Times" w:hAnsi="Times"/>
        </w:rPr>
        <w:t xml:space="preserve">  </w:t>
      </w:r>
    </w:p>
    <w:p w14:paraId="6BF1438B" w14:textId="78F2F570" w:rsidR="008D63C5" w:rsidRPr="002236C9" w:rsidRDefault="006C554B" w:rsidP="00A612C8">
      <w:pPr>
        <w:spacing w:line="480" w:lineRule="auto"/>
        <w:ind w:firstLine="720"/>
        <w:rPr>
          <w:rFonts w:ascii="Times" w:hAnsi="Times"/>
        </w:rPr>
      </w:pPr>
      <w:r>
        <w:rPr>
          <w:rFonts w:ascii="Times" w:hAnsi="Times" w:cs="Arial"/>
        </w:rPr>
        <w:t>Our</w:t>
      </w:r>
      <w:r w:rsidR="003E6AF5">
        <w:rPr>
          <w:rFonts w:ascii="Times" w:hAnsi="Times" w:cs="Arial"/>
        </w:rPr>
        <w:t xml:space="preserve"> approach for developing a </w:t>
      </w:r>
      <w:r w:rsidR="009108D8" w:rsidRPr="00106DBE">
        <w:rPr>
          <w:rFonts w:ascii="Times" w:hAnsi="Times" w:cs="Arial"/>
        </w:rPr>
        <w:t xml:space="preserve">community state indicator </w:t>
      </w:r>
      <w:r w:rsidR="003E6AF5">
        <w:rPr>
          <w:rFonts w:ascii="Times" w:hAnsi="Times" w:cs="Arial"/>
        </w:rPr>
        <w:t>to</w:t>
      </w:r>
      <w:r>
        <w:rPr>
          <w:rFonts w:ascii="Times" w:hAnsi="Times" w:cs="Arial"/>
        </w:rPr>
        <w:t xml:space="preserve"> track and predict </w:t>
      </w:r>
      <w:r w:rsidR="003E6AF5">
        <w:rPr>
          <w:rFonts w:ascii="Times" w:hAnsi="Times" w:cs="Arial"/>
        </w:rPr>
        <w:t>the</w:t>
      </w:r>
      <w:r>
        <w:rPr>
          <w:rFonts w:ascii="Times" w:hAnsi="Times" w:cs="Arial"/>
        </w:rPr>
        <w:t xml:space="preserve"> respons</w:t>
      </w:r>
      <w:r w:rsidR="003E6AF5">
        <w:rPr>
          <w:rFonts w:ascii="Times" w:hAnsi="Times" w:cs="Arial"/>
        </w:rPr>
        <w:t xml:space="preserve">e of marine ecosystems </w:t>
      </w:r>
      <w:r>
        <w:rPr>
          <w:rFonts w:ascii="Times" w:hAnsi="Times" w:cs="Arial"/>
        </w:rPr>
        <w:t xml:space="preserve">to climate perturbations </w:t>
      </w:r>
      <w:r w:rsidR="00695F8C">
        <w:rPr>
          <w:rFonts w:ascii="Times" w:hAnsi="Times" w:cs="Arial"/>
        </w:rPr>
        <w:t xml:space="preserve">has the potential to </w:t>
      </w:r>
      <w:r>
        <w:rPr>
          <w:rFonts w:ascii="Times" w:hAnsi="Times" w:cs="Arial"/>
        </w:rPr>
        <w:t>suppor</w:t>
      </w:r>
      <w:r w:rsidR="00695F8C">
        <w:rPr>
          <w:rFonts w:ascii="Times" w:hAnsi="Times" w:cs="Arial"/>
        </w:rPr>
        <w:t>t</w:t>
      </w:r>
      <w:r>
        <w:rPr>
          <w:rFonts w:ascii="Times" w:hAnsi="Times" w:cs="Arial"/>
        </w:rPr>
        <w:t xml:space="preserve"> </w:t>
      </w:r>
      <w:r w:rsidR="009108D8" w:rsidRPr="00106DBE">
        <w:rPr>
          <w:rFonts w:ascii="Times" w:hAnsi="Times" w:cs="Arial"/>
        </w:rPr>
        <w:t>ecosystem</w:t>
      </w:r>
      <w:r w:rsidR="003E6AF5">
        <w:rPr>
          <w:rFonts w:ascii="Times" w:hAnsi="Times" w:cs="Arial"/>
        </w:rPr>
        <w:t>-</w:t>
      </w:r>
      <w:r w:rsidR="009108D8" w:rsidRPr="00106DBE">
        <w:rPr>
          <w:rFonts w:ascii="Times" w:hAnsi="Times" w:cs="Arial"/>
        </w:rPr>
        <w:t>based and climate-ready management</w:t>
      </w:r>
      <w:r w:rsidR="003E6AF5">
        <w:rPr>
          <w:rFonts w:ascii="Times" w:hAnsi="Times" w:cs="Arial"/>
        </w:rPr>
        <w:t xml:space="preserve"> in multiple ways</w:t>
      </w:r>
      <w:r w:rsidR="009108D8" w:rsidRPr="00106DBE">
        <w:rPr>
          <w:rFonts w:ascii="Times" w:hAnsi="Times" w:cs="Arial"/>
        </w:rPr>
        <w:t xml:space="preserve">. </w:t>
      </w:r>
      <w:r w:rsidR="00DF4231">
        <w:rPr>
          <w:rFonts w:ascii="Times" w:hAnsi="Times" w:cs="Arial"/>
        </w:rPr>
        <w:t>Garnering k</w:t>
      </w:r>
      <w:r w:rsidR="008C301C">
        <w:rPr>
          <w:rFonts w:ascii="Times" w:hAnsi="Times" w:cs="Arial"/>
        </w:rPr>
        <w:t xml:space="preserve">nowledge of community state and the potential for </w:t>
      </w:r>
      <w:r w:rsidR="00DF4231">
        <w:rPr>
          <w:rFonts w:ascii="Times" w:hAnsi="Times" w:cs="Arial"/>
        </w:rPr>
        <w:t>large</w:t>
      </w:r>
      <w:r w:rsidR="009E35A5">
        <w:rPr>
          <w:rFonts w:ascii="Times" w:hAnsi="Times" w:cs="Arial"/>
        </w:rPr>
        <w:t xml:space="preserve"> </w:t>
      </w:r>
      <w:r w:rsidR="008C301C">
        <w:rPr>
          <w:rFonts w:ascii="Times" w:hAnsi="Times" w:cs="Arial"/>
        </w:rPr>
        <w:t xml:space="preserve">shifts in ecosystem structure </w:t>
      </w:r>
      <w:r w:rsidR="00DF4231">
        <w:rPr>
          <w:rFonts w:ascii="Times" w:hAnsi="Times" w:cs="Arial"/>
        </w:rPr>
        <w:t xml:space="preserve">in response to intense </w:t>
      </w:r>
      <w:r w:rsidR="004E2090">
        <w:rPr>
          <w:rFonts w:ascii="Times" w:hAnsi="Times" w:cs="Arial"/>
        </w:rPr>
        <w:t xml:space="preserve">and novel </w:t>
      </w:r>
      <w:r w:rsidR="00DF4231">
        <w:rPr>
          <w:rFonts w:ascii="Times" w:hAnsi="Times" w:cs="Arial"/>
        </w:rPr>
        <w:lastRenderedPageBreak/>
        <w:t xml:space="preserve">climate </w:t>
      </w:r>
      <w:r w:rsidR="004E2090">
        <w:rPr>
          <w:rFonts w:ascii="Times" w:hAnsi="Times" w:cs="Arial"/>
        </w:rPr>
        <w:t>perturbations</w:t>
      </w:r>
      <w:r w:rsidR="008C301C">
        <w:rPr>
          <w:rFonts w:ascii="Times" w:hAnsi="Times" w:cs="Arial"/>
        </w:rPr>
        <w:t xml:space="preserve"> can </w:t>
      </w:r>
      <w:r w:rsidR="009E35A5">
        <w:rPr>
          <w:rFonts w:ascii="Times" w:hAnsi="Times" w:cs="Arial"/>
        </w:rPr>
        <w:t xml:space="preserve">help </w:t>
      </w:r>
      <w:r w:rsidR="00F56CA1">
        <w:rPr>
          <w:rFonts w:ascii="Times" w:hAnsi="Times" w:cs="Arial"/>
        </w:rPr>
        <w:t xml:space="preserve">inform </w:t>
      </w:r>
      <w:r w:rsidR="00DF4231">
        <w:rPr>
          <w:rFonts w:ascii="Times" w:hAnsi="Times" w:cs="Arial"/>
        </w:rPr>
        <w:t>better</w:t>
      </w:r>
      <w:r w:rsidR="000F6FB2">
        <w:rPr>
          <w:rFonts w:ascii="Times" w:hAnsi="Times" w:cs="Arial"/>
        </w:rPr>
        <w:t>, more rapid</w:t>
      </w:r>
      <w:r w:rsidR="00DF4231">
        <w:rPr>
          <w:rFonts w:ascii="Times" w:hAnsi="Times" w:cs="Arial"/>
        </w:rPr>
        <w:t xml:space="preserve"> </w:t>
      </w:r>
      <w:r w:rsidR="009E35A5">
        <w:rPr>
          <w:rFonts w:ascii="Times" w:hAnsi="Times" w:cs="Arial"/>
        </w:rPr>
        <w:t>management decisions for mitigating ecological and socioeconomic impacts</w:t>
      </w:r>
      <w:r w:rsidR="003E6AF5">
        <w:rPr>
          <w:rFonts w:ascii="Times" w:hAnsi="Times" w:cs="Arial"/>
        </w:rPr>
        <w:t xml:space="preserve">. </w:t>
      </w:r>
      <w:r w:rsidR="00F56CA1">
        <w:rPr>
          <w:rFonts w:ascii="Times" w:hAnsi="Times" w:cs="Arial"/>
        </w:rPr>
        <w:t xml:space="preserve">The </w:t>
      </w:r>
      <w:r w:rsidR="00830EB5">
        <w:rPr>
          <w:rFonts w:ascii="Times" w:hAnsi="Times" w:cs="Arial"/>
        </w:rPr>
        <w:t xml:space="preserve">combination of long-term monitoring surveys and data with the </w:t>
      </w:r>
      <w:r w:rsidR="00F56CA1">
        <w:rPr>
          <w:rFonts w:ascii="Times" w:hAnsi="Times" w:cs="Arial"/>
        </w:rPr>
        <w:t>modeling framework</w:t>
      </w:r>
      <w:r w:rsidR="000F6FB2">
        <w:rPr>
          <w:rFonts w:ascii="Times" w:hAnsi="Times" w:cs="Arial"/>
        </w:rPr>
        <w:t xml:space="preserve"> we advance here</w:t>
      </w:r>
      <w:r w:rsidR="00F56CA1">
        <w:rPr>
          <w:rFonts w:ascii="Times" w:hAnsi="Times" w:cs="Arial"/>
        </w:rPr>
        <w:t xml:space="preserve"> c</w:t>
      </w:r>
      <w:r w:rsidR="00A35397">
        <w:rPr>
          <w:rFonts w:ascii="Times" w:hAnsi="Times" w:cs="Arial"/>
        </w:rPr>
        <w:t>an</w:t>
      </w:r>
      <w:r w:rsidR="00F56CA1">
        <w:rPr>
          <w:rFonts w:ascii="Times" w:hAnsi="Times" w:cs="Arial"/>
        </w:rPr>
        <w:t xml:space="preserve"> </w:t>
      </w:r>
      <w:r w:rsidR="003E6AF5">
        <w:rPr>
          <w:rFonts w:ascii="Times" w:hAnsi="Times" w:cs="Arial"/>
        </w:rPr>
        <w:t xml:space="preserve">also help scientists </w:t>
      </w:r>
      <w:r w:rsidR="00F56CA1">
        <w:rPr>
          <w:rFonts w:ascii="Times" w:hAnsi="Times" w:cs="Arial"/>
        </w:rPr>
        <w:t xml:space="preserve">identify or </w:t>
      </w:r>
      <w:r w:rsidR="003E6AF5">
        <w:rPr>
          <w:rFonts w:ascii="Times" w:hAnsi="Times" w:cs="Arial"/>
        </w:rPr>
        <w:t xml:space="preserve">refine </w:t>
      </w:r>
      <w:r w:rsidR="009E35A5">
        <w:rPr>
          <w:rFonts w:ascii="Times" w:hAnsi="Times" w:cs="Arial"/>
        </w:rPr>
        <w:t xml:space="preserve">key </w:t>
      </w:r>
      <w:r w:rsidR="00F56CA1">
        <w:rPr>
          <w:rFonts w:ascii="Times" w:hAnsi="Times" w:cs="Arial"/>
        </w:rPr>
        <w:t>variables</w:t>
      </w:r>
      <w:r w:rsidR="003E6AF5">
        <w:rPr>
          <w:rFonts w:ascii="Times" w:hAnsi="Times" w:cs="Arial"/>
        </w:rPr>
        <w:t xml:space="preserve"> of ecosystem change </w:t>
      </w:r>
      <w:r w:rsidR="00F56CA1">
        <w:rPr>
          <w:rFonts w:ascii="Times" w:hAnsi="Times" w:cs="Arial"/>
        </w:rPr>
        <w:t>that are summarized for</w:t>
      </w:r>
      <w:r w:rsidR="003E6AF5">
        <w:rPr>
          <w:rFonts w:ascii="Times" w:hAnsi="Times" w:cs="Arial"/>
        </w:rPr>
        <w:t xml:space="preserve"> </w:t>
      </w:r>
      <w:r w:rsidR="00F56CA1">
        <w:rPr>
          <w:rFonts w:ascii="Times" w:hAnsi="Times" w:cs="Arial"/>
        </w:rPr>
        <w:t>ecosystem a</w:t>
      </w:r>
      <w:r w:rsidR="003E6AF5">
        <w:rPr>
          <w:rFonts w:ascii="Times" w:hAnsi="Times" w:cs="Arial"/>
        </w:rPr>
        <w:t>ssessments</w:t>
      </w:r>
      <w:r w:rsidR="00A35397">
        <w:rPr>
          <w:rFonts w:ascii="Times" w:hAnsi="Times" w:cs="Arial"/>
        </w:rPr>
        <w:t xml:space="preserve"> in support of decision-making</w:t>
      </w:r>
      <w:r w:rsidR="00830EB5">
        <w:rPr>
          <w:rFonts w:ascii="Times" w:hAnsi="Times" w:cs="Arial"/>
        </w:rPr>
        <w:t xml:space="preserve"> (Harvey et al. 2020).</w:t>
      </w:r>
      <w:r w:rsidR="003E6AF5">
        <w:rPr>
          <w:rFonts w:ascii="Times" w:hAnsi="Times" w:cs="Arial"/>
        </w:rPr>
        <w:t xml:space="preserve"> For example, </w:t>
      </w:r>
      <w:r w:rsidR="00F56CA1">
        <w:rPr>
          <w:rFonts w:ascii="Times" w:hAnsi="Times" w:cs="Arial"/>
        </w:rPr>
        <w:t xml:space="preserve">it might be prudent to emphasize </w:t>
      </w:r>
      <w:r w:rsidR="003E6AF5">
        <w:rPr>
          <w:rFonts w:ascii="Times" w:hAnsi="Times" w:cs="Arial"/>
        </w:rPr>
        <w:t xml:space="preserve">ecological time series that load strongest on ecosystem state </w:t>
      </w:r>
      <w:r w:rsidR="00F56CA1">
        <w:rPr>
          <w:rFonts w:ascii="Times" w:hAnsi="Times" w:cs="Arial"/>
        </w:rPr>
        <w:t>trends and demonstrate strong</w:t>
      </w:r>
      <w:r w:rsidR="000A0BB7">
        <w:rPr>
          <w:rFonts w:ascii="Times" w:hAnsi="Times" w:cs="Arial"/>
        </w:rPr>
        <w:t xml:space="preserve">, </w:t>
      </w:r>
      <w:r w:rsidR="00F56CA1">
        <w:rPr>
          <w:rFonts w:ascii="Times" w:hAnsi="Times" w:cs="Arial"/>
        </w:rPr>
        <w:t xml:space="preserve">predictable relationships with climate </w:t>
      </w:r>
      <w:r w:rsidR="000A0BB7">
        <w:rPr>
          <w:rFonts w:ascii="Times" w:hAnsi="Times" w:cs="Arial"/>
        </w:rPr>
        <w:t>variables (</w:t>
      </w:r>
      <w:r w:rsidR="00F56CA1">
        <w:rPr>
          <w:rFonts w:ascii="Times" w:hAnsi="Times" w:cs="Arial"/>
        </w:rPr>
        <w:t>or other covariates of interest</w:t>
      </w:r>
      <w:r w:rsidR="000A0BB7">
        <w:rPr>
          <w:rFonts w:ascii="Times" w:hAnsi="Times" w:cs="Arial"/>
        </w:rPr>
        <w:t xml:space="preserve">) over time series </w:t>
      </w:r>
      <w:r w:rsidR="000F6FB2">
        <w:rPr>
          <w:rFonts w:ascii="Times" w:hAnsi="Times" w:cs="Arial"/>
        </w:rPr>
        <w:t xml:space="preserve">with weaker loadings </w:t>
      </w:r>
      <w:r w:rsidR="002236C9">
        <w:rPr>
          <w:rFonts w:ascii="Times" w:hAnsi="Times" w:cs="Arial"/>
        </w:rPr>
        <w:t xml:space="preserve">on </w:t>
      </w:r>
      <w:r w:rsidR="000F6FB2">
        <w:rPr>
          <w:rFonts w:ascii="Times" w:hAnsi="Times" w:cs="Arial"/>
        </w:rPr>
        <w:t xml:space="preserve">shared trends of community variability </w:t>
      </w:r>
      <w:r w:rsidR="002236C9">
        <w:rPr>
          <w:rFonts w:ascii="Times" w:hAnsi="Times" w:cs="Arial"/>
        </w:rPr>
        <w:t xml:space="preserve">or have low forecast skill with environmental variables. </w:t>
      </w:r>
      <w:r w:rsidR="000A0BB7">
        <w:rPr>
          <w:rFonts w:ascii="Times" w:hAnsi="Times" w:cs="Arial"/>
        </w:rPr>
        <w:t>Further</w:t>
      </w:r>
      <w:r w:rsidR="008577C9">
        <w:rPr>
          <w:rFonts w:ascii="Times" w:hAnsi="Times" w:cs="Arial"/>
        </w:rPr>
        <w:t>more</w:t>
      </w:r>
      <w:r w:rsidR="002236C9">
        <w:rPr>
          <w:rFonts w:ascii="Times" w:hAnsi="Times" w:cs="Arial"/>
        </w:rPr>
        <w:t xml:space="preserve">, </w:t>
      </w:r>
      <w:r w:rsidR="000A0BB7">
        <w:rPr>
          <w:rFonts w:ascii="Times" w:hAnsi="Times" w:cs="Arial"/>
        </w:rPr>
        <w:t>our</w:t>
      </w:r>
      <w:r w:rsidR="002236C9">
        <w:rPr>
          <w:rFonts w:ascii="Times" w:hAnsi="Times" w:cs="Arial"/>
        </w:rPr>
        <w:t xml:space="preserve"> approach </w:t>
      </w:r>
      <w:r w:rsidR="000A0BB7">
        <w:rPr>
          <w:rFonts w:ascii="Times" w:hAnsi="Times" w:cs="Arial"/>
        </w:rPr>
        <w:t>can provide valuable ecosystem information</w:t>
      </w:r>
      <w:r w:rsidR="002236C9">
        <w:rPr>
          <w:rFonts w:ascii="Times" w:hAnsi="Times" w:cs="Arial"/>
        </w:rPr>
        <w:t xml:space="preserve"> </w:t>
      </w:r>
      <w:r w:rsidR="002F2AB5">
        <w:rPr>
          <w:rFonts w:ascii="Times" w:hAnsi="Times" w:cs="Arial"/>
        </w:rPr>
        <w:t xml:space="preserve">for scientific, management and coastal communities </w:t>
      </w:r>
      <w:r w:rsidR="002236C9">
        <w:rPr>
          <w:rFonts w:ascii="Times" w:hAnsi="Times" w:cs="Arial"/>
        </w:rPr>
        <w:t>during times when</w:t>
      </w:r>
      <w:r w:rsidR="008D63C5">
        <w:rPr>
          <w:rFonts w:ascii="Times" w:hAnsi="Times" w:cs="Arial"/>
        </w:rPr>
        <w:t xml:space="preserve"> </w:t>
      </w:r>
      <w:r w:rsidR="002F2AB5">
        <w:rPr>
          <w:rFonts w:ascii="Times" w:hAnsi="Times" w:cs="Arial"/>
        </w:rPr>
        <w:t>researchers</w:t>
      </w:r>
      <w:r w:rsidR="002236C9">
        <w:rPr>
          <w:rFonts w:ascii="Times" w:hAnsi="Times" w:cs="Arial"/>
        </w:rPr>
        <w:t xml:space="preserve"> </w:t>
      </w:r>
      <w:r w:rsidR="008D63C5">
        <w:rPr>
          <w:rFonts w:ascii="Times" w:hAnsi="Times" w:cs="Arial"/>
        </w:rPr>
        <w:t>cannot sample the biology</w:t>
      </w:r>
      <w:r w:rsidR="002236C9">
        <w:rPr>
          <w:rFonts w:ascii="Times" w:hAnsi="Times" w:cs="Arial"/>
        </w:rPr>
        <w:t xml:space="preserve"> in </w:t>
      </w:r>
      <w:r w:rsidR="000A0BB7">
        <w:rPr>
          <w:rFonts w:ascii="Times" w:hAnsi="Times" w:cs="Arial"/>
        </w:rPr>
        <w:t>marine</w:t>
      </w:r>
      <w:r w:rsidR="002236C9">
        <w:rPr>
          <w:rFonts w:ascii="Times" w:hAnsi="Times" w:cs="Arial"/>
        </w:rPr>
        <w:t xml:space="preserve"> ecosystem</w:t>
      </w:r>
      <w:r w:rsidR="000A0BB7">
        <w:rPr>
          <w:rFonts w:ascii="Times" w:hAnsi="Times" w:cs="Arial"/>
        </w:rPr>
        <w:t xml:space="preserve">s. This added value became acutely apparent </w:t>
      </w:r>
      <w:r w:rsidR="002F2AB5">
        <w:rPr>
          <w:rFonts w:ascii="Times" w:hAnsi="Times" w:cs="Arial"/>
        </w:rPr>
        <w:t>in</w:t>
      </w:r>
      <w:r w:rsidR="000A0BB7">
        <w:rPr>
          <w:rFonts w:ascii="Times" w:hAnsi="Times" w:cs="Arial"/>
        </w:rPr>
        <w:t xml:space="preserve"> 2020 when </w:t>
      </w:r>
      <w:r w:rsidR="002F2AB5">
        <w:rPr>
          <w:rFonts w:ascii="Times" w:hAnsi="Times" w:cs="Arial"/>
        </w:rPr>
        <w:t>myriad</w:t>
      </w:r>
      <w:r w:rsidR="002236C9">
        <w:rPr>
          <w:rFonts w:ascii="Times" w:hAnsi="Times" w:cs="Arial"/>
        </w:rPr>
        <w:t xml:space="preserve"> </w:t>
      </w:r>
      <w:r w:rsidR="000A0BB7">
        <w:rPr>
          <w:rFonts w:ascii="Times" w:hAnsi="Times" w:cs="Arial"/>
        </w:rPr>
        <w:t xml:space="preserve">ocean surveys were cancelled </w:t>
      </w:r>
      <w:r w:rsidR="002F2AB5">
        <w:rPr>
          <w:rFonts w:ascii="Times" w:hAnsi="Times" w:cs="Arial"/>
        </w:rPr>
        <w:t xml:space="preserve">or </w:t>
      </w:r>
      <w:r w:rsidR="00DF4231">
        <w:rPr>
          <w:rFonts w:ascii="Times" w:hAnsi="Times" w:cs="Arial"/>
        </w:rPr>
        <w:t xml:space="preserve">limited in spatiotemporal scope </w:t>
      </w:r>
      <w:r w:rsidR="002236C9">
        <w:rPr>
          <w:rFonts w:ascii="Times" w:hAnsi="Times" w:cs="Arial"/>
        </w:rPr>
        <w:t>due to</w:t>
      </w:r>
      <w:r w:rsidR="008D63C5">
        <w:rPr>
          <w:rFonts w:ascii="Times" w:hAnsi="Times" w:cs="Arial"/>
        </w:rPr>
        <w:t xml:space="preserve"> safety restrictions </w:t>
      </w:r>
      <w:r w:rsidR="002236C9">
        <w:rPr>
          <w:rFonts w:ascii="Times" w:hAnsi="Times" w:cs="Arial"/>
        </w:rPr>
        <w:t>associated with</w:t>
      </w:r>
      <w:r w:rsidR="008D63C5">
        <w:rPr>
          <w:rFonts w:ascii="Times" w:hAnsi="Times" w:cs="Arial"/>
        </w:rPr>
        <w:t xml:space="preserve"> </w:t>
      </w:r>
      <w:r w:rsidR="000A0BB7">
        <w:rPr>
          <w:rFonts w:ascii="Times" w:hAnsi="Times" w:cs="Arial"/>
        </w:rPr>
        <w:t xml:space="preserve">the </w:t>
      </w:r>
      <w:r w:rsidR="008D63C5">
        <w:rPr>
          <w:rFonts w:ascii="Times" w:hAnsi="Times" w:cs="Arial"/>
        </w:rPr>
        <w:t>C</w:t>
      </w:r>
      <w:r w:rsidR="008577C9">
        <w:rPr>
          <w:rFonts w:ascii="Times" w:hAnsi="Times" w:cs="Arial"/>
        </w:rPr>
        <w:t>OVID</w:t>
      </w:r>
      <w:r w:rsidR="008D63C5">
        <w:rPr>
          <w:rFonts w:ascii="Times" w:hAnsi="Times" w:cs="Arial"/>
        </w:rPr>
        <w:t>-19 pandemic.</w:t>
      </w:r>
      <w:r w:rsidR="005655F2">
        <w:rPr>
          <w:rFonts w:ascii="Times" w:hAnsi="Times" w:cs="Arial"/>
        </w:rPr>
        <w:t xml:space="preserve"> </w:t>
      </w:r>
      <w:r w:rsidR="001C12CE">
        <w:t xml:space="preserve">Finally, our approach provides a quantitative way to help managers discern short-term periods of unusual community dynamics and/or high variability—such as the 2014-2016 marine heatwave—from state shifts that represent more enduring transitions into new regimes of ecosystem structure or productivity. </w:t>
      </w:r>
      <w:r w:rsidR="00DF4231">
        <w:rPr>
          <w:rFonts w:ascii="Times" w:hAnsi="Times" w:cs="Arial"/>
        </w:rPr>
        <w:t>Given th</w:t>
      </w:r>
      <w:r w:rsidR="00A35397">
        <w:rPr>
          <w:rFonts w:ascii="Times" w:hAnsi="Times" w:cs="Arial"/>
        </w:rPr>
        <w:t>at</w:t>
      </w:r>
      <w:r w:rsidR="00DF4231">
        <w:rPr>
          <w:rFonts w:ascii="Times" w:hAnsi="Times" w:cs="Arial"/>
        </w:rPr>
        <w:t xml:space="preserve"> </w:t>
      </w:r>
      <w:r w:rsidR="00A35397">
        <w:rPr>
          <w:rFonts w:ascii="Times" w:hAnsi="Times" w:cs="Arial"/>
          <w:szCs w:val="22"/>
        </w:rPr>
        <w:t xml:space="preserve">global climate change is expected to amplify ocean change, approaches like the one applied here will become increasingly valuable </w:t>
      </w:r>
      <w:r w:rsidR="004E2090">
        <w:rPr>
          <w:rFonts w:ascii="Times" w:hAnsi="Times" w:cs="Arial"/>
          <w:szCs w:val="22"/>
        </w:rPr>
        <w:t>for marine resource management and conservation</w:t>
      </w:r>
      <w:r w:rsidR="00A35397">
        <w:rPr>
          <w:rFonts w:ascii="Times" w:hAnsi="Times" w:cs="Arial"/>
          <w:szCs w:val="22"/>
        </w:rPr>
        <w:t>.</w:t>
      </w:r>
    </w:p>
    <w:p w14:paraId="1128BADC" w14:textId="62954869" w:rsidR="00C61A44" w:rsidRDefault="00C61A44" w:rsidP="00A612C8">
      <w:pPr>
        <w:spacing w:line="480" w:lineRule="auto"/>
        <w:rPr>
          <w:rFonts w:ascii="Times" w:hAnsi="Times"/>
        </w:rPr>
      </w:pPr>
    </w:p>
    <w:p w14:paraId="68199E90" w14:textId="77777777" w:rsidR="0093154E" w:rsidRDefault="0093154E" w:rsidP="00A612C8">
      <w:pPr>
        <w:spacing w:line="480" w:lineRule="auto"/>
        <w:rPr>
          <w:rFonts w:ascii="Times" w:hAnsi="Times" w:cs="Arial"/>
          <w:b/>
        </w:rPr>
      </w:pPr>
      <w:r>
        <w:rPr>
          <w:rFonts w:ascii="Times" w:hAnsi="Times" w:cs="Arial"/>
          <w:b/>
        </w:rPr>
        <w:t>Acknowledgements</w:t>
      </w:r>
    </w:p>
    <w:p w14:paraId="39E4E190" w14:textId="57314B4B" w:rsidR="0093154E" w:rsidRDefault="0093154E" w:rsidP="00A612C8">
      <w:pPr>
        <w:spacing w:line="480" w:lineRule="auto"/>
        <w:rPr>
          <w:rFonts w:ascii="Times" w:hAnsi="Times" w:cs="Arial"/>
        </w:rPr>
      </w:pPr>
      <w:r>
        <w:rPr>
          <w:rFonts w:ascii="Times" w:hAnsi="Times" w:cs="Arial"/>
        </w:rPr>
        <w:t xml:space="preserve">We thank those who have spent countless hours planning field surveys and collecting data for the invaluable time series used in our study. </w:t>
      </w:r>
      <w:r w:rsidR="008548D1" w:rsidRPr="00965826">
        <w:t xml:space="preserve">We thank the U.S. Fish and Wildlife Service for granting permission and providing resources to conduct research on the Farallon Islands National </w:t>
      </w:r>
      <w:r w:rsidR="008548D1" w:rsidRPr="00965826">
        <w:lastRenderedPageBreak/>
        <w:t xml:space="preserve">Wildlife Refuge. Funders for Point Blue’s Farallon Research Program include the </w:t>
      </w:r>
      <w:proofErr w:type="spellStart"/>
      <w:r w:rsidR="008548D1" w:rsidRPr="00965826">
        <w:t>Bently</w:t>
      </w:r>
      <w:proofErr w:type="spellEnd"/>
      <w:r w:rsidR="008548D1" w:rsidRPr="00965826">
        <w:t xml:space="preserve"> Foundation, Elinor Patterson Baker Trust, Bernice Barbour Foundation, Frank A. </w:t>
      </w:r>
      <w:proofErr w:type="spellStart"/>
      <w:r w:rsidR="008548D1" w:rsidRPr="00965826">
        <w:t>Campini</w:t>
      </w:r>
      <w:proofErr w:type="spellEnd"/>
      <w:r w:rsidR="008548D1" w:rsidRPr="00965826">
        <w:t xml:space="preserve"> Foundation, Grand Foundation, Kimball Foundation, </w:t>
      </w:r>
      <w:proofErr w:type="spellStart"/>
      <w:r w:rsidR="008548D1" w:rsidRPr="00965826">
        <w:t>Marisla</w:t>
      </w:r>
      <w:proofErr w:type="spellEnd"/>
      <w:r w:rsidR="008548D1" w:rsidRPr="00965826">
        <w:t xml:space="preserve"> Foundation, Giles W. and Elise G. Mead Foundation, Moore Family Foundation, RHE Charitable Foundation, </w:t>
      </w:r>
      <w:proofErr w:type="spellStart"/>
      <w:r w:rsidR="008548D1" w:rsidRPr="00965826">
        <w:t>Volgenau</w:t>
      </w:r>
      <w:proofErr w:type="spellEnd"/>
      <w:r w:rsidR="008548D1" w:rsidRPr="00965826">
        <w:t xml:space="preserve"> Foundation, and numerous individual donors. </w:t>
      </w:r>
      <w:r w:rsidR="003957FC">
        <w:rPr>
          <w:rFonts w:ascii="Times" w:hAnsi="Times" w:cs="Arial"/>
        </w:rPr>
        <w:t xml:space="preserve">We thank B. Feist for creating the map of the sampling areas (Figure 1). </w:t>
      </w:r>
      <w:r w:rsidR="00512C63">
        <w:rPr>
          <w:rFonts w:ascii="Times" w:hAnsi="Times" w:cs="Arial"/>
        </w:rPr>
        <w:t xml:space="preserve">We thank N. </w:t>
      </w:r>
      <w:proofErr w:type="spellStart"/>
      <w:r w:rsidR="00512C63">
        <w:rPr>
          <w:rFonts w:ascii="Times" w:hAnsi="Times" w:cs="Arial"/>
        </w:rPr>
        <w:t>Tolim</w:t>
      </w:r>
      <w:r w:rsidR="0062200A">
        <w:rPr>
          <w:rFonts w:ascii="Times" w:hAnsi="Times" w:cs="Arial"/>
        </w:rPr>
        <w:t>i</w:t>
      </w:r>
      <w:r w:rsidR="00512C63">
        <w:rPr>
          <w:rFonts w:ascii="Times" w:hAnsi="Times" w:cs="Arial"/>
        </w:rPr>
        <w:t>eri</w:t>
      </w:r>
      <w:proofErr w:type="spellEnd"/>
      <w:r w:rsidR="00512C63">
        <w:rPr>
          <w:rFonts w:ascii="Times" w:hAnsi="Times" w:cs="Arial"/>
        </w:rPr>
        <w:t xml:space="preserve"> and T.L. Rogers for their helpful comments that improved this manuscript.</w:t>
      </w:r>
      <w:ins w:id="132" w:author="Mary Hunsicker" w:date="2021-11-29T10:28:00Z">
        <w:r w:rsidR="00EA0029">
          <w:rPr>
            <w:rFonts w:ascii="Times" w:hAnsi="Times" w:cs="Arial"/>
          </w:rPr>
          <w:t xml:space="preserve"> We thank </w:t>
        </w:r>
      </w:ins>
      <w:ins w:id="133" w:author="Mary Hunsicker" w:date="2021-11-29T10:29:00Z">
        <w:r w:rsidR="00EA0029">
          <w:rPr>
            <w:rFonts w:ascii="Times" w:hAnsi="Times" w:cs="Arial"/>
          </w:rPr>
          <w:t xml:space="preserve">the </w:t>
        </w:r>
      </w:ins>
      <w:ins w:id="134" w:author="Mary Hunsicker" w:date="2021-11-29T10:28:00Z">
        <w:r w:rsidR="00EA0029">
          <w:rPr>
            <w:rFonts w:ascii="Times" w:hAnsi="Times" w:cs="Arial"/>
          </w:rPr>
          <w:t xml:space="preserve">two </w:t>
        </w:r>
      </w:ins>
      <w:ins w:id="135" w:author="Mary Hunsicker" w:date="2021-11-29T10:29:00Z">
        <w:r w:rsidR="00EA0029">
          <w:rPr>
            <w:rFonts w:ascii="Times" w:hAnsi="Times" w:cs="Arial"/>
          </w:rPr>
          <w:t xml:space="preserve">journal </w:t>
        </w:r>
      </w:ins>
      <w:ins w:id="136" w:author="Mary Hunsicker" w:date="2021-11-29T10:28:00Z">
        <w:r w:rsidR="00EA0029">
          <w:rPr>
            <w:rFonts w:ascii="Times" w:hAnsi="Times" w:cs="Arial"/>
          </w:rPr>
          <w:t>reviewers, XX and XX, for their constructive comments that improved our manuscript</w:t>
        </w:r>
      </w:ins>
      <w:ins w:id="137" w:author="Mary Hunsicker" w:date="2021-11-29T10:29:00Z">
        <w:r w:rsidR="00EA0029">
          <w:rPr>
            <w:rFonts w:ascii="Times" w:hAnsi="Times" w:cs="Arial"/>
          </w:rPr>
          <w:t xml:space="preserve">. </w:t>
        </w:r>
      </w:ins>
      <w:del w:id="138" w:author="Mary Hunsicker" w:date="2021-11-29T10:28:00Z">
        <w:r w:rsidR="00512C63" w:rsidDel="00EA0029">
          <w:rPr>
            <w:rFonts w:ascii="Times" w:hAnsi="Times" w:cs="Arial"/>
          </w:rPr>
          <w:delText xml:space="preserve"> </w:delText>
        </w:r>
      </w:del>
      <w:r>
        <w:rPr>
          <w:rFonts w:ascii="Times" w:hAnsi="Times" w:cs="Arial"/>
        </w:rPr>
        <w:t>Funding for this project came from NOAA’s Fisheries and the Environment (FATE) program (project 16-01)</w:t>
      </w:r>
      <w:r w:rsidR="005E4DFD">
        <w:rPr>
          <w:rFonts w:ascii="Times" w:hAnsi="Times" w:cs="Arial"/>
        </w:rPr>
        <w:t xml:space="preserve"> and NOAA’s California Current Integrated Ecosystem Assessment program.</w:t>
      </w:r>
    </w:p>
    <w:p w14:paraId="6554492A" w14:textId="74A38CC4" w:rsidR="005F2DA0" w:rsidRDefault="005F2DA0" w:rsidP="00A612C8">
      <w:pPr>
        <w:spacing w:line="480" w:lineRule="auto"/>
        <w:rPr>
          <w:rFonts w:ascii="Times" w:hAnsi="Times" w:cs="Arial"/>
        </w:rPr>
      </w:pPr>
    </w:p>
    <w:p w14:paraId="031FBAB9" w14:textId="3D2F786E" w:rsidR="002945E8" w:rsidRPr="00EC3126" w:rsidRDefault="0093154E" w:rsidP="008371E0">
      <w:pPr>
        <w:spacing w:line="480" w:lineRule="auto"/>
        <w:rPr>
          <w:rFonts w:ascii="Times" w:hAnsi="Times"/>
        </w:rPr>
      </w:pPr>
      <w:r w:rsidRPr="00E80A96">
        <w:rPr>
          <w:rFonts w:ascii="Times" w:hAnsi="Times" w:cs="Arial"/>
          <w:b/>
        </w:rPr>
        <w:t>References</w:t>
      </w:r>
    </w:p>
    <w:p w14:paraId="629458B2" w14:textId="77777777" w:rsidR="008371E0" w:rsidRPr="008371E0" w:rsidRDefault="008371E0" w:rsidP="008371E0">
      <w:pPr>
        <w:spacing w:line="480" w:lineRule="auto"/>
        <w:ind w:left="540" w:hanging="540"/>
      </w:pPr>
      <w:proofErr w:type="spellStart"/>
      <w:r w:rsidRPr="008371E0">
        <w:rPr>
          <w:color w:val="000000" w:themeColor="text1"/>
          <w:shd w:val="clear" w:color="auto" w:fill="FFFFFF"/>
        </w:rPr>
        <w:t>Abrahms</w:t>
      </w:r>
      <w:proofErr w:type="spellEnd"/>
      <w:r w:rsidRPr="008371E0">
        <w:rPr>
          <w:color w:val="000000" w:themeColor="text1"/>
          <w:shd w:val="clear" w:color="auto" w:fill="FFFFFF"/>
        </w:rPr>
        <w:t xml:space="preserve"> B, Welch H, Brodie S, </w:t>
      </w:r>
      <w:proofErr w:type="spellStart"/>
      <w:r w:rsidRPr="008371E0">
        <w:rPr>
          <w:bCs/>
          <w:color w:val="000000" w:themeColor="text1"/>
          <w:bdr w:val="none" w:sz="0" w:space="0" w:color="auto" w:frame="1"/>
        </w:rPr>
        <w:t>Jacox</w:t>
      </w:r>
      <w:proofErr w:type="spellEnd"/>
      <w:r w:rsidRPr="008371E0">
        <w:rPr>
          <w:bCs/>
          <w:color w:val="000000" w:themeColor="text1"/>
          <w:bdr w:val="none" w:sz="0" w:space="0" w:color="auto" w:frame="1"/>
        </w:rPr>
        <w:t xml:space="preserve"> MG</w:t>
      </w:r>
      <w:r w:rsidRPr="008371E0">
        <w:rPr>
          <w:color w:val="000000" w:themeColor="text1"/>
          <w:shd w:val="clear" w:color="auto" w:fill="FFFFFF"/>
        </w:rPr>
        <w:t xml:space="preserve">, Becker EA, </w:t>
      </w:r>
      <w:proofErr w:type="spellStart"/>
      <w:r w:rsidRPr="008371E0">
        <w:rPr>
          <w:color w:val="000000" w:themeColor="text1"/>
          <w:shd w:val="clear" w:color="auto" w:fill="FFFFFF"/>
        </w:rPr>
        <w:t>Bograd</w:t>
      </w:r>
      <w:proofErr w:type="spellEnd"/>
      <w:r w:rsidRPr="008371E0">
        <w:rPr>
          <w:color w:val="000000" w:themeColor="text1"/>
          <w:shd w:val="clear" w:color="auto" w:fill="FFFFFF"/>
        </w:rPr>
        <w:t xml:space="preserve"> SJ et al. Dynamic ensemble models to predict distributions and anthropogenic risk exposure for highly mobile species. </w:t>
      </w:r>
      <w:r w:rsidRPr="008371E0">
        <w:rPr>
          <w:iCs/>
          <w:color w:val="000000" w:themeColor="text1"/>
          <w:bdr w:val="none" w:sz="0" w:space="0" w:color="auto" w:frame="1"/>
        </w:rPr>
        <w:t xml:space="preserve">Divers. </w:t>
      </w:r>
      <w:proofErr w:type="spellStart"/>
      <w:r w:rsidRPr="008371E0">
        <w:rPr>
          <w:iCs/>
          <w:color w:val="000000" w:themeColor="text1"/>
          <w:bdr w:val="none" w:sz="0" w:space="0" w:color="auto" w:frame="1"/>
        </w:rPr>
        <w:t>Distrib</w:t>
      </w:r>
      <w:proofErr w:type="spellEnd"/>
      <w:r w:rsidRPr="008371E0">
        <w:rPr>
          <w:iCs/>
          <w:color w:val="000000" w:themeColor="text1"/>
          <w:bdr w:val="none" w:sz="0" w:space="0" w:color="auto" w:frame="1"/>
        </w:rPr>
        <w:t xml:space="preserve">. 2019; 25: 1182-1193. </w:t>
      </w:r>
      <w:proofErr w:type="spellStart"/>
      <w:r w:rsidRPr="008371E0">
        <w:rPr>
          <w:iCs/>
          <w:color w:val="000000" w:themeColor="text1"/>
          <w:bdr w:val="none" w:sz="0" w:space="0" w:color="auto" w:frame="1"/>
        </w:rPr>
        <w:t>doi</w:t>
      </w:r>
      <w:proofErr w:type="spellEnd"/>
      <w:r w:rsidRPr="008371E0">
        <w:rPr>
          <w:iCs/>
          <w:color w:val="000000" w:themeColor="text1"/>
          <w:bdr w:val="none" w:sz="0" w:space="0" w:color="auto" w:frame="1"/>
        </w:rPr>
        <w:t>:</w:t>
      </w:r>
      <w:r w:rsidRPr="008371E0">
        <w:t xml:space="preserve"> </w:t>
      </w:r>
      <w:r w:rsidRPr="008371E0">
        <w:rPr>
          <w:shd w:val="clear" w:color="auto" w:fill="FFFFFF"/>
        </w:rPr>
        <w:t>10.1111/ddi.12940.</w:t>
      </w:r>
    </w:p>
    <w:p w14:paraId="701B846B" w14:textId="77777777" w:rsidR="008371E0" w:rsidRPr="008371E0" w:rsidRDefault="008371E0" w:rsidP="008371E0">
      <w:pPr>
        <w:spacing w:line="480" w:lineRule="auto"/>
        <w:ind w:left="540" w:hanging="540"/>
      </w:pPr>
      <w:r w:rsidRPr="008371E0">
        <w:t>Anderson SC, Ward EJ. Black swans in space: modelling spatiotemporal processes with extremes. Ecology 2019; 100: e02403. doi:10.1002/ecy.2403.</w:t>
      </w:r>
    </w:p>
    <w:p w14:paraId="6AB40251"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rPr>
        <w:fldChar w:fldCharType="begin" w:fldLock="1"/>
      </w:r>
      <w:r w:rsidRPr="008371E0">
        <w:rPr>
          <w:rFonts w:ascii="Times" w:hAnsi="Times"/>
        </w:rPr>
        <w:instrText xml:space="preserve">ADDIN Mendeley Bibliography CSL_BIBLIOGRAPHY </w:instrText>
      </w:r>
      <w:r w:rsidRPr="008371E0">
        <w:rPr>
          <w:rFonts w:ascii="Times" w:hAnsi="Times"/>
        </w:rPr>
        <w:fldChar w:fldCharType="separate"/>
      </w:r>
      <w:r w:rsidRPr="008371E0">
        <w:rPr>
          <w:rFonts w:ascii="Times" w:hAnsi="Times"/>
          <w:noProof/>
        </w:rPr>
        <w:t xml:space="preserve">Anderson SC, Branch TA, Cooper AB, Dulvy NK. Black-swan events in animal populations. Proc. Natl. Acad. Sci. U.S.A. 2017; 114: 3252–3257. </w:t>
      </w:r>
    </w:p>
    <w:p w14:paraId="16C9CA99"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rPr>
          <w:rFonts w:ascii="Times" w:hAnsi="Times" w:cs="Arial"/>
          <w:noProof/>
          <w:szCs w:val="22"/>
        </w:rPr>
        <w:t>Anderson PJ. Piatt JF. 1999. Community reorganization in the Gulf of Alaska following ocean climate regime shift. Mar. Ecol. Prog. Ser. 1999; 189: 117-123.</w:t>
      </w:r>
    </w:p>
    <w:p w14:paraId="566E1C02"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rPr>
          <w:rFonts w:ascii="Times" w:hAnsi="Times" w:cs="Arial"/>
          <w:noProof/>
          <w:szCs w:val="22"/>
        </w:rPr>
        <w:t>Bailey KM, Francis RC. Recruitment of Pacific Whiting, Merluccius productus, and the ocean environment. Mar. Fish. Rev. 1985; 47: 8-11.</w:t>
      </w:r>
    </w:p>
    <w:p w14:paraId="59355D0E" w14:textId="77777777" w:rsidR="008371E0" w:rsidRPr="008371E0" w:rsidRDefault="008371E0" w:rsidP="008371E0">
      <w:pPr>
        <w:widowControl w:val="0"/>
        <w:autoSpaceDE w:val="0"/>
        <w:autoSpaceDN w:val="0"/>
        <w:adjustRightInd w:val="0"/>
        <w:spacing w:line="480" w:lineRule="auto"/>
        <w:ind w:left="480" w:hanging="480"/>
        <w:rPr>
          <w:rFonts w:ascii="Times" w:hAnsi="Times" w:cs="Arial"/>
          <w:noProof/>
          <w:szCs w:val="22"/>
        </w:rPr>
      </w:pPr>
      <w:r w:rsidRPr="008371E0">
        <w:lastRenderedPageBreak/>
        <w:t>Baumgartner TR, Soutar A, Ferreira-Bartrina V. Reconstructions of the history of Pacific sardine and northern anchovy populations over the past two millennia from sediments of the Santa Barbara Basin, California. CalCOFI Rep. 1992; 33: 24-40.</w:t>
      </w:r>
    </w:p>
    <w:p w14:paraId="6F3FC43D"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rPr>
          <w:rFonts w:ascii="Times" w:hAnsi="Times" w:cs="Arial"/>
        </w:rPr>
        <w:t>Beaugrand G, Edwards M, Brander K, Luczak C, Ibanez F. Causes and projections of abrupt climate-driven ecosystem shifts in the North Atlantic. Ecol. Lett. 2008; 11: 1157–1168.</w:t>
      </w:r>
    </w:p>
    <w:p w14:paraId="7C585669"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rPr>
          <w:rFonts w:ascii="Times" w:hAnsi="Times" w:cs="Arial"/>
        </w:rPr>
        <w:t xml:space="preserve">Beaugrand G, Conversi A, Chiba S, Edwards M, Fonda-Umani S, Greene C et al. Synchronous marine pelagic regime shifts int he Northern Hemisphere. Phil. Trans. R. Soc. 2016; 370: 20130272. doi: </w:t>
      </w:r>
      <w:r w:rsidRPr="008371E0">
        <w:rPr>
          <w:shd w:val="clear" w:color="auto" w:fill="FFFFFF"/>
        </w:rPr>
        <w:t>10.1098/rstb.2013.0272.</w:t>
      </w:r>
    </w:p>
    <w:p w14:paraId="63F7FCE4" w14:textId="5DAF16B3" w:rsid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Benson AJ, Trites AW. Ecological effects of regime shifts in the Bering Sea and eastern North Pacific Ocean. Fish Fish. 2002; 3: 95–113.</w:t>
      </w:r>
    </w:p>
    <w:p w14:paraId="2106C638" w14:textId="5BE69A69" w:rsidR="003154E1" w:rsidRDefault="003154E1" w:rsidP="008371E0">
      <w:pPr>
        <w:widowControl w:val="0"/>
        <w:autoSpaceDE w:val="0"/>
        <w:autoSpaceDN w:val="0"/>
        <w:adjustRightInd w:val="0"/>
        <w:spacing w:line="480" w:lineRule="auto"/>
        <w:ind w:left="480" w:hanging="480"/>
        <w:rPr>
          <w:rFonts w:ascii="Times" w:hAnsi="Times"/>
          <w:noProof/>
        </w:rPr>
      </w:pPr>
      <w:r>
        <w:rPr>
          <w:rFonts w:ascii="Times" w:hAnsi="Times"/>
          <w:noProof/>
        </w:rPr>
        <w:t>Bjorkstedt EP, Goericke R, McClatchie S, Weber E, Watson W, Lo N et al. State of the California current 2009-2010: Regional variation persists through transition from the la Niña to el Niño (and back?). CalCOFI Rep. 2010; 51.</w:t>
      </w:r>
    </w:p>
    <w:p w14:paraId="3BADB5AF" w14:textId="77777777" w:rsidR="008371E0" w:rsidRPr="008371E0" w:rsidRDefault="008371E0" w:rsidP="008371E0">
      <w:pPr>
        <w:widowControl w:val="0"/>
        <w:autoSpaceDE w:val="0"/>
        <w:autoSpaceDN w:val="0"/>
        <w:adjustRightInd w:val="0"/>
        <w:spacing w:line="480" w:lineRule="auto"/>
        <w:ind w:left="480" w:hanging="480"/>
        <w:rPr>
          <w:rFonts w:ascii="Times" w:hAnsi="Times" w:cs="Arial"/>
        </w:rPr>
      </w:pPr>
      <w:r w:rsidRPr="008371E0">
        <w:t xml:space="preserve">Bograd S, Schroeder ID, Jacox MG. 2019. A water mass history of the Southern California </w:t>
      </w:r>
      <w:r w:rsidRPr="008371E0">
        <w:rPr>
          <w:color w:val="000000" w:themeColor="text1"/>
        </w:rPr>
        <w:t xml:space="preserve">current system. </w:t>
      </w:r>
      <w:r w:rsidRPr="008371E0">
        <w:rPr>
          <w:color w:val="000000" w:themeColor="text1"/>
          <w:shd w:val="clear" w:color="auto" w:fill="FFFFFF"/>
        </w:rPr>
        <w:t xml:space="preserve">Geophys. Res. Lett. 2019; </w:t>
      </w:r>
      <w:r w:rsidRPr="008371E0">
        <w:rPr>
          <w:color w:val="000000" w:themeColor="text1"/>
        </w:rPr>
        <w:t>46: 6690-6698</w:t>
      </w:r>
      <w:r w:rsidRPr="008371E0">
        <w:t>.</w:t>
      </w:r>
    </w:p>
    <w:p w14:paraId="121FC1E9"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noProof/>
        </w:rPr>
        <w:t>Bond NA, Cronin MF, Freeland H, Mantua N. Causes and impacts of the 2014 warm anomaly in the NE Pacific. Geophys. Res. Lett. 2015; 42, 3414–3420. doi: 10.1002/2015GL063306.</w:t>
      </w:r>
    </w:p>
    <w:p w14:paraId="675EB81F"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rFonts w:ascii="Times" w:hAnsi="Times" w:cs="Arial"/>
          <w:color w:val="000000"/>
        </w:rPr>
        <w:t>Bürkner P-C, Gabry J, Vehtari A. 2020. Approximate leave-future-out cross-validation for Bayesian time series models.</w:t>
      </w:r>
      <w:r w:rsidRPr="008371E0">
        <w:rPr>
          <w:color w:val="000000"/>
        </w:rPr>
        <w:t xml:space="preserve"> </w:t>
      </w:r>
      <w:r w:rsidRPr="008371E0">
        <w:rPr>
          <w:color w:val="000000" w:themeColor="text1"/>
          <w:shd w:val="clear" w:color="auto" w:fill="FFFFFF"/>
        </w:rPr>
        <w:t>J. Stat Comput. Simul. 20</w:t>
      </w:r>
      <w:r w:rsidRPr="008371E0">
        <w:rPr>
          <w:color w:val="202124"/>
          <w:shd w:val="clear" w:color="auto" w:fill="FFFFFF"/>
        </w:rPr>
        <w:t>20;</w:t>
      </w:r>
      <w:r w:rsidRPr="008371E0">
        <w:t xml:space="preserve"> </w:t>
      </w:r>
      <w:r w:rsidRPr="008371E0">
        <w:rPr>
          <w:color w:val="000000"/>
        </w:rPr>
        <w:t>90: 2499-2523.</w:t>
      </w:r>
    </w:p>
    <w:p w14:paraId="37CA6B1B"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rPr>
        <w:t xml:space="preserve">Brodeur RD, Auth TD, Phillips AJ. Major shifts in pelagic micronekton and zooplankton community structure in an upwelling ecosystem related to an unprecedented marine heatwave. Front. Mar. Sci. 2019. doi: </w:t>
      </w:r>
      <w:r w:rsidRPr="008371E0">
        <w:t>10.3389/fmars.2019.00212.</w:t>
      </w:r>
    </w:p>
    <w:p w14:paraId="6B7BCF96"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color w:val="000000" w:themeColor="text1"/>
          <w:shd w:val="clear" w:color="auto" w:fill="FFFFFF"/>
        </w:rPr>
        <w:t>Carpenter B, Gelman A, Hoffman MD, Lee D, Goodrich</w:t>
      </w:r>
      <w:r w:rsidRPr="008371E0">
        <w:rPr>
          <w:color w:val="000000" w:themeColor="text1"/>
          <w:shd w:val="clear" w:color="auto" w:fill="FFFFFF"/>
        </w:rPr>
        <w:t xml:space="preserve"> B, </w:t>
      </w:r>
      <w:r w:rsidRPr="008371E0">
        <w:rPr>
          <w:color w:val="111111"/>
          <w:shd w:val="clear" w:color="auto" w:fill="FFFFFF"/>
        </w:rPr>
        <w:t>Betancourt</w:t>
      </w:r>
      <w:r w:rsidRPr="008371E0">
        <w:t xml:space="preserve"> </w:t>
      </w:r>
      <w:r w:rsidRPr="008371E0">
        <w:rPr>
          <w:rFonts w:ascii="Times" w:hAnsi="Times" w:cs="Arial"/>
          <w:color w:val="000000" w:themeColor="text1"/>
          <w:shd w:val="clear" w:color="auto" w:fill="FFFFFF"/>
        </w:rPr>
        <w:t xml:space="preserve">M et al. </w:t>
      </w:r>
      <w:r w:rsidRPr="008371E0">
        <w:rPr>
          <w:rFonts w:ascii="Times" w:hAnsi="Times"/>
          <w:color w:val="000000" w:themeColor="text1"/>
          <w:shd w:val="clear" w:color="auto" w:fill="FFFFFF"/>
        </w:rPr>
        <w:t xml:space="preserve">Stan: A </w:t>
      </w:r>
      <w:r w:rsidRPr="008371E0">
        <w:rPr>
          <w:rFonts w:ascii="Times" w:hAnsi="Times"/>
          <w:color w:val="000000" w:themeColor="text1"/>
          <w:shd w:val="clear" w:color="auto" w:fill="FFFFFF"/>
        </w:rPr>
        <w:lastRenderedPageBreak/>
        <w:t xml:space="preserve">Probabilistic Programming Language. J. Stat. Softw. 2017. doi: </w:t>
      </w:r>
      <w:r w:rsidRPr="008371E0">
        <w:rPr>
          <w:rFonts w:ascii="Times" w:hAnsi="Times" w:cs="Arial"/>
          <w:color w:val="000000" w:themeColor="text1"/>
        </w:rPr>
        <w:t>0.18637/jss.v076.i01.</w:t>
      </w:r>
    </w:p>
    <w:p w14:paraId="07D79319"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t xml:space="preserve">Cavole LM, Demko AM, Diner RE, Giddings A, Koester I, Pagniello CM et al. Biological impacts of the 2013–2015 warm-water anomaly in the Northeast Pacific: winners, losers, and the future. </w:t>
      </w:r>
      <w:r w:rsidRPr="008371E0">
        <w:rPr>
          <w:iCs/>
        </w:rPr>
        <w:t>Oceanography</w:t>
      </w:r>
      <w:r w:rsidRPr="008371E0">
        <w:t xml:space="preserve"> 2016; 29, 273–285.</w:t>
      </w:r>
    </w:p>
    <w:p w14:paraId="7432E53E" w14:textId="77777777" w:rsidR="008371E0" w:rsidRPr="008371E0" w:rsidRDefault="008371E0" w:rsidP="008371E0">
      <w:pPr>
        <w:widowControl w:val="0"/>
        <w:autoSpaceDE w:val="0"/>
        <w:autoSpaceDN w:val="0"/>
        <w:adjustRightInd w:val="0"/>
        <w:spacing w:line="480" w:lineRule="auto"/>
        <w:ind w:left="480" w:hanging="480"/>
      </w:pPr>
      <w:r w:rsidRPr="008371E0">
        <w:rPr>
          <w:rFonts w:ascii="Times" w:hAnsi="Times" w:cs="Arial"/>
        </w:rPr>
        <w:t>C</w:t>
      </w:r>
      <w:r w:rsidRPr="008371E0">
        <w:t>havez FP, Ryan J, Lluch SE, Niquen MC. From Anchovies to Sardines and Back: Multidecadal change in the Pacific Ocean. Science 2003; 299: 217-221.</w:t>
      </w:r>
    </w:p>
    <w:p w14:paraId="5F918072" w14:textId="77777777" w:rsidR="008371E0" w:rsidRPr="008371E0" w:rsidRDefault="008371E0" w:rsidP="008371E0">
      <w:pPr>
        <w:spacing w:line="480" w:lineRule="auto"/>
        <w:ind w:left="480" w:hanging="480"/>
        <w:rPr>
          <w:color w:val="000000" w:themeColor="text1"/>
          <w:bdr w:val="none" w:sz="0" w:space="0" w:color="auto" w:frame="1"/>
        </w:rPr>
      </w:pPr>
      <w:r w:rsidRPr="008371E0">
        <w:rPr>
          <w:color w:val="000000" w:themeColor="text1"/>
          <w:shd w:val="clear" w:color="auto" w:fill="FFFFFF"/>
        </w:rPr>
        <w:t xml:space="preserve">Cimino MA, Santora JA, Schroeder I, Sydeman W, </w:t>
      </w:r>
      <w:r w:rsidRPr="008371E0">
        <w:rPr>
          <w:bCs/>
          <w:color w:val="000000" w:themeColor="text1"/>
          <w:bdr w:val="none" w:sz="0" w:space="0" w:color="auto" w:frame="1"/>
        </w:rPr>
        <w:t>Jacox</w:t>
      </w:r>
      <w:r w:rsidRPr="008371E0">
        <w:rPr>
          <w:color w:val="000000" w:themeColor="text1"/>
          <w:shd w:val="clear" w:color="auto" w:fill="FFFFFF"/>
        </w:rPr>
        <w:t xml:space="preserve"> MG, Hazen EL, Bograd SJ. </w:t>
      </w:r>
      <w:r w:rsidRPr="008371E0">
        <w:rPr>
          <w:color w:val="000000" w:themeColor="text1"/>
          <w:bdr w:val="none" w:sz="0" w:space="0" w:color="auto" w:frame="1"/>
        </w:rPr>
        <w:t xml:space="preserve">Essential krill species habitat resolved by seasonal upwelling and ocean circulation models within the large marine ecosystem of the California Current System. Ecography </w:t>
      </w:r>
      <w:r w:rsidRPr="008371E0">
        <w:t xml:space="preserve">2003; </w:t>
      </w:r>
      <w:r w:rsidRPr="008371E0">
        <w:rPr>
          <w:color w:val="000000" w:themeColor="text1"/>
          <w:bdr w:val="none" w:sz="0" w:space="0" w:color="auto" w:frame="1"/>
        </w:rPr>
        <w:t>43, 1-15. doi: 10.1111/ecog.05204.</w:t>
      </w:r>
    </w:p>
    <w:p w14:paraId="6BF9783E" w14:textId="77777777" w:rsidR="008371E0" w:rsidRPr="008371E0" w:rsidRDefault="008371E0" w:rsidP="008371E0">
      <w:pPr>
        <w:spacing w:line="480" w:lineRule="auto"/>
        <w:ind w:left="480" w:hanging="480"/>
        <w:rPr>
          <w:color w:val="000000" w:themeColor="text1"/>
          <w:bdr w:val="none" w:sz="0" w:space="0" w:color="auto" w:frame="1"/>
        </w:rPr>
      </w:pPr>
      <w:r w:rsidRPr="008371E0">
        <w:rPr>
          <w:noProof/>
        </w:rPr>
        <w:t>C</w:t>
      </w:r>
      <w:r w:rsidRPr="008371E0">
        <w:rPr>
          <w:noProof/>
          <w:color w:val="000000" w:themeColor="text1"/>
        </w:rPr>
        <w:t xml:space="preserve">ohn TA, Lins, HF. Nature’s style: Naturally trendy. </w:t>
      </w:r>
      <w:r w:rsidRPr="008371E0">
        <w:rPr>
          <w:color w:val="000000" w:themeColor="text1"/>
          <w:shd w:val="clear" w:color="auto" w:fill="FFFFFF"/>
        </w:rPr>
        <w:t xml:space="preserve">Geophys. Res. Lett. </w:t>
      </w:r>
      <w:r w:rsidRPr="008371E0">
        <w:rPr>
          <w:noProof/>
          <w:color w:val="000000" w:themeColor="text1"/>
        </w:rPr>
        <w:t xml:space="preserve">2005. </w:t>
      </w:r>
      <w:r w:rsidRPr="008371E0">
        <w:rPr>
          <w:color w:val="000000" w:themeColor="text1"/>
          <w:shd w:val="clear" w:color="auto" w:fill="FFFFFF"/>
        </w:rPr>
        <w:t>doi: 10.1029/2005GL024476</w:t>
      </w:r>
    </w:p>
    <w:p w14:paraId="5C86D2C4" w14:textId="77777777" w:rsidR="008371E0" w:rsidRPr="008371E0" w:rsidRDefault="008371E0" w:rsidP="008371E0">
      <w:pPr>
        <w:widowControl w:val="0"/>
        <w:autoSpaceDE w:val="0"/>
        <w:autoSpaceDN w:val="0"/>
        <w:adjustRightInd w:val="0"/>
        <w:spacing w:line="480" w:lineRule="auto"/>
        <w:ind w:left="480" w:hanging="480"/>
        <w:rPr>
          <w:rFonts w:ascii="Times" w:hAnsi="Times"/>
        </w:rPr>
      </w:pPr>
      <w:r w:rsidRPr="008371E0">
        <w:rPr>
          <w:rFonts w:ascii="Times" w:hAnsi="Times"/>
        </w:rPr>
        <w:t>Deyle ER, Fogarty M, Hsieh C-h, Kaufman L, MacCall AD, Munch SB et al. Predicting climate effects on Pacific sardine. Proc Natl Acad Sci USA 2013; 110: 6430-6435.</w:t>
      </w:r>
    </w:p>
    <w:p w14:paraId="3B5086F0" w14:textId="527DA037" w:rsidR="008371E0" w:rsidRDefault="008371E0" w:rsidP="008371E0">
      <w:pPr>
        <w:widowControl w:val="0"/>
        <w:autoSpaceDE w:val="0"/>
        <w:autoSpaceDN w:val="0"/>
        <w:adjustRightInd w:val="0"/>
        <w:spacing w:line="480" w:lineRule="auto"/>
        <w:ind w:left="480" w:hanging="480"/>
      </w:pPr>
      <w:r w:rsidRPr="008371E0">
        <w:t>Field DB, Baumgartner TR, Ferreira V, Gutierrez D, Lozano-Montes H, Salvatteci R, Soutar A. Variability from scales in marine sediments and other historical records. In: Checkley DM, Alheit J, Oozeki Y, editors. Climate change and small pelagic fish. Cambridge: Cambridge University Press; 2009. pp. 45-63.</w:t>
      </w:r>
    </w:p>
    <w:p w14:paraId="38784502" w14:textId="78F3D635" w:rsidR="008631D4" w:rsidRPr="008371E0" w:rsidRDefault="008631D4" w:rsidP="008371E0">
      <w:pPr>
        <w:widowControl w:val="0"/>
        <w:autoSpaceDE w:val="0"/>
        <w:autoSpaceDN w:val="0"/>
        <w:adjustRightInd w:val="0"/>
        <w:spacing w:line="480" w:lineRule="auto"/>
        <w:ind w:left="480" w:hanging="480"/>
        <w:rPr>
          <w:rFonts w:ascii="Times" w:hAnsi="Times"/>
        </w:rPr>
      </w:pPr>
      <w:r>
        <w:t xml:space="preserve">Field JC, Miller RA, Santora JA, Tolimieri N, Haltuch MA, Brodeur RD et al. Spatiotemporal patterns of variability in the abundance and distribution of winter-spawned pelagic juvenile rockfish in the California Current. PloS one 2021; 16: e0251638.  </w:t>
      </w:r>
    </w:p>
    <w:p w14:paraId="1B5587F2" w14:textId="77777777" w:rsidR="008371E0" w:rsidRPr="008371E0" w:rsidRDefault="008371E0" w:rsidP="008371E0">
      <w:pPr>
        <w:widowControl w:val="0"/>
        <w:autoSpaceDE w:val="0"/>
        <w:autoSpaceDN w:val="0"/>
        <w:adjustRightInd w:val="0"/>
        <w:spacing w:line="480" w:lineRule="auto"/>
        <w:ind w:left="480" w:hanging="480"/>
        <w:rPr>
          <w:b/>
          <w:bCs/>
        </w:rPr>
      </w:pPr>
      <w:r w:rsidRPr="008371E0">
        <w:t>Gelman A, Carlin JB. Stern HS, Dunson DB, Vehtari A, Rubin DB. Bayesian Data Analysis. 3rd ed. CRC Press; 2013.</w:t>
      </w:r>
    </w:p>
    <w:p w14:paraId="3B4D11D3"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rPr>
      </w:pPr>
      <w:r w:rsidRPr="008371E0">
        <w:rPr>
          <w:rFonts w:ascii="Times" w:hAnsi="Times"/>
          <w:bCs/>
          <w:color w:val="000000" w:themeColor="text1"/>
        </w:rPr>
        <w:lastRenderedPageBreak/>
        <w:t>Gelman A, Rubin DB. Inference from Iterative Simulation Using Multiple Sequences. Statist. Sci. 1992; 7: 457-472.</w:t>
      </w:r>
    </w:p>
    <w:p w14:paraId="16B1AD5D"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shd w:val="clear" w:color="auto" w:fill="FFFFFF"/>
        </w:rPr>
        <w:t xml:space="preserve">Haltuch MA, Tolimieri N, Lee Q, </w:t>
      </w:r>
      <w:r w:rsidRPr="008371E0">
        <w:rPr>
          <w:rFonts w:ascii="Times" w:hAnsi="Times"/>
          <w:bCs/>
          <w:color w:val="000000" w:themeColor="text1"/>
          <w:bdr w:val="none" w:sz="0" w:space="0" w:color="auto" w:frame="1"/>
        </w:rPr>
        <w:t>Jacox</w:t>
      </w:r>
      <w:r w:rsidRPr="008371E0">
        <w:rPr>
          <w:rFonts w:ascii="Times" w:hAnsi="Times"/>
          <w:color w:val="000000" w:themeColor="text1"/>
          <w:shd w:val="clear" w:color="auto" w:fill="FFFFFF"/>
        </w:rPr>
        <w:t xml:space="preserve"> MG. Oceanographic drivers of petrale sole recruitment in the California Current Ecosystem</w:t>
      </w:r>
      <w:r w:rsidRPr="008371E0">
        <w:rPr>
          <w:rFonts w:ascii="Times" w:hAnsi="Times"/>
          <w:color w:val="000000" w:themeColor="text1"/>
          <w:bdr w:val="none" w:sz="0" w:space="0" w:color="auto" w:frame="1"/>
        </w:rPr>
        <w:t>, </w:t>
      </w:r>
      <w:r w:rsidRPr="008371E0">
        <w:rPr>
          <w:rFonts w:ascii="Times" w:hAnsi="Times"/>
          <w:iCs/>
          <w:color w:val="000000" w:themeColor="text1"/>
          <w:bdr w:val="none" w:sz="0" w:space="0" w:color="auto" w:frame="1"/>
        </w:rPr>
        <w:t>Fish. Ocean.</w:t>
      </w:r>
      <w:r w:rsidRPr="008371E0">
        <w:rPr>
          <w:rFonts w:ascii="Times" w:hAnsi="Times"/>
          <w:color w:val="000000" w:themeColor="text1"/>
          <w:bdr w:val="none" w:sz="0" w:space="0" w:color="auto" w:frame="1"/>
        </w:rPr>
        <w:t xml:space="preserve"> </w:t>
      </w:r>
      <w:r w:rsidRPr="008371E0">
        <w:rPr>
          <w:rFonts w:ascii="Times" w:hAnsi="Times"/>
          <w:color w:val="000000" w:themeColor="text1"/>
          <w:shd w:val="clear" w:color="auto" w:fill="FFFFFF"/>
        </w:rPr>
        <w:t xml:space="preserve">2020; </w:t>
      </w:r>
      <w:r w:rsidRPr="008371E0">
        <w:rPr>
          <w:rFonts w:ascii="Times" w:hAnsi="Times"/>
          <w:color w:val="000000" w:themeColor="text1"/>
          <w:bdr w:val="none" w:sz="0" w:space="0" w:color="auto" w:frame="1"/>
        </w:rPr>
        <w:t>29:122-136. doi: 10.1111/fog.12459.</w:t>
      </w:r>
    </w:p>
    <w:p w14:paraId="395476DE"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color w:val="000000" w:themeColor="text1"/>
        </w:rPr>
        <w:t>Hare SR, Mantua NJ. Empirical evidence for North Pacific regime shifts in 1977 and 1989. Prog. Oceanogr. 2000; 47: 103–145. doi: 10.1016/s0079-6611(00)00033-1.</w:t>
      </w:r>
    </w:p>
    <w:p w14:paraId="7860F152"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t>Harvey CJ, Fisher J, Samhouri, JF, Williams GD, Francis TB, Jacobson KC et al. The importance of long-term ecological time series for integrated ecosystem assessment and ecosystem-based management. Prog. Oceanogr. 2020. doi: 10.1016/j.pocean.2020.102418.</w:t>
      </w:r>
    </w:p>
    <w:p w14:paraId="3A16CC5A"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bdr w:val="none" w:sz="0" w:space="0" w:color="auto" w:frame="1"/>
        </w:rPr>
        <w:t>Hazen EL, Palacios DM, Forney KA, Howell EA, Becker E,  Hoover AL et al. WhaleWatch: a dynamic management tool for predicting blue whale density in the California Current. J. Appl. Ecol. 2017. doi: 10.1111/1365-2664.12820.</w:t>
      </w:r>
    </w:p>
    <w:p w14:paraId="17AA7263"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color w:val="000000" w:themeColor="text1"/>
          <w:bdr w:val="none" w:sz="0" w:space="0" w:color="auto" w:frame="1"/>
        </w:rPr>
        <w:t>Hazen</w:t>
      </w:r>
      <w:r w:rsidRPr="008371E0">
        <w:rPr>
          <w:rFonts w:ascii="Times" w:hAnsi="Times"/>
          <w:color w:val="000000" w:themeColor="text1"/>
          <w:shd w:val="clear" w:color="auto" w:fill="FFFFFF"/>
        </w:rPr>
        <w:t xml:space="preserve"> EL, Scales KL, Maxwell SM, Briscoe D, Welch, H, Bograd et al. A dynamic ocean management tool to reduce bycatch and support sustainable fisheries. Sci. Adv. 2018, 4: eaar3001.</w:t>
      </w:r>
    </w:p>
    <w:p w14:paraId="00F303B4"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color w:val="000000" w:themeColor="text1"/>
        </w:rPr>
        <w:t>H</w:t>
      </w:r>
      <w:r w:rsidRPr="008371E0">
        <w:rPr>
          <w:noProof/>
          <w:color w:val="000000" w:themeColor="text1"/>
        </w:rPr>
        <w:t xml:space="preserve">obday AJ, Oliver ECJ, Sen Gupta A, Benthuysen JA, Burrows MT, Donat MG et al. Categorizing and naming marine heatwaves. Oceanography 2018; 31: </w:t>
      </w:r>
      <w:r w:rsidRPr="008371E0">
        <w:rPr>
          <w:color w:val="000000" w:themeColor="text1"/>
          <w:shd w:val="clear" w:color="auto" w:fill="FFFFFF"/>
        </w:rPr>
        <w:t>162 - 173.</w:t>
      </w:r>
    </w:p>
    <w:p w14:paraId="05E1CBAA"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szCs w:val="12"/>
        </w:rPr>
        <w:t>Hobday AJ, Spillman CM, Paige Eveson J, Hartog JR. Seasonal forecasting for decision support in marine fisheries and aquaculture. Fish. Oceanogr. 2016; 25: 45–56.</w:t>
      </w:r>
    </w:p>
    <w:p w14:paraId="424EDFDF" w14:textId="33D6AE72" w:rsidR="008371E0" w:rsidRDefault="008371E0" w:rsidP="008371E0">
      <w:pPr>
        <w:widowControl w:val="0"/>
        <w:autoSpaceDE w:val="0"/>
        <w:autoSpaceDN w:val="0"/>
        <w:adjustRightInd w:val="0"/>
        <w:spacing w:line="480" w:lineRule="auto"/>
        <w:ind w:left="480" w:hanging="480"/>
        <w:rPr>
          <w:ins w:id="139" w:author="Mary Hunsicker" w:date="2021-11-23T12:03:00Z"/>
          <w:color w:val="000000" w:themeColor="text1"/>
        </w:rPr>
      </w:pPr>
      <w:r w:rsidRPr="008371E0">
        <w:t>H</w:t>
      </w:r>
      <w:r w:rsidRPr="008371E0">
        <w:rPr>
          <w:color w:val="000000" w:themeColor="text1"/>
        </w:rPr>
        <w:t>offman MD, Gelman A. The No-U-Turn Sampler: Adaptively Setting Path Lengths in Hamiltonian Monte Carlo. J. Mach. Learn. Res. 2014; 15: 1593–1623.</w:t>
      </w:r>
    </w:p>
    <w:p w14:paraId="66EF4C4D" w14:textId="77777777" w:rsidR="008371E0" w:rsidRPr="008371E0" w:rsidRDefault="008371E0" w:rsidP="008371E0">
      <w:pPr>
        <w:widowControl w:val="0"/>
        <w:autoSpaceDE w:val="0"/>
        <w:autoSpaceDN w:val="0"/>
        <w:adjustRightInd w:val="0"/>
        <w:spacing w:line="480" w:lineRule="auto"/>
        <w:ind w:left="480" w:hanging="480"/>
        <w:rPr>
          <w:noProof/>
          <w:color w:val="000000" w:themeColor="text1"/>
        </w:rPr>
      </w:pPr>
      <w:r w:rsidRPr="008371E0">
        <w:rPr>
          <w:color w:val="000000" w:themeColor="text1"/>
        </w:rPr>
        <w:t xml:space="preserve">Holmes EE. Beyond theory to applications and evaluation: Diffusions approximations for </w:t>
      </w:r>
      <w:r w:rsidRPr="008371E0">
        <w:rPr>
          <w:color w:val="000000" w:themeColor="text1"/>
        </w:rPr>
        <w:lastRenderedPageBreak/>
        <w:t>population viability analysis. Ecol. Appl. 2004; 14: 1272-1293.</w:t>
      </w:r>
    </w:p>
    <w:p w14:paraId="054F2235" w14:textId="77777777" w:rsidR="008371E0" w:rsidRPr="008371E0" w:rsidRDefault="008371E0" w:rsidP="008371E0">
      <w:pPr>
        <w:widowControl w:val="0"/>
        <w:autoSpaceDE w:val="0"/>
        <w:autoSpaceDN w:val="0"/>
        <w:adjustRightInd w:val="0"/>
        <w:spacing w:line="480" w:lineRule="auto"/>
        <w:ind w:left="480" w:hanging="480"/>
        <w:rPr>
          <w:rFonts w:ascii="Times" w:eastAsiaTheme="minorHAnsi" w:hAnsi="Times" w:cstheme="minorBidi"/>
          <w:noProof/>
        </w:rPr>
      </w:pPr>
      <w:r w:rsidRPr="008371E0">
        <w:rPr>
          <w:rFonts w:ascii="Times" w:hAnsi="Times"/>
          <w:color w:val="000000" w:themeColor="text1"/>
          <w:shd w:val="clear" w:color="auto" w:fill="FFFFFF"/>
        </w:rPr>
        <w:t>Holmes EE, Ward EJ, Scheuerell, MD. Analysis of multivariate time series using the MARSS package; 2018.</w:t>
      </w:r>
    </w:p>
    <w:p w14:paraId="47E004E0"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bdr w:val="none" w:sz="0" w:space="0" w:color="auto" w:frame="1"/>
        </w:rPr>
      </w:pPr>
      <w:r w:rsidRPr="008371E0">
        <w:rPr>
          <w:rFonts w:ascii="Times" w:hAnsi="Times"/>
          <w:bCs/>
          <w:color w:val="000000" w:themeColor="text1"/>
          <w:bdr w:val="none" w:sz="0" w:space="0" w:color="auto" w:frame="1"/>
        </w:rPr>
        <w:t xml:space="preserve">Jacox MG, Alexander MA, Siedlecki S, Chen K, Kwon Y-O, Brodie S </w:t>
      </w:r>
      <w:r w:rsidRPr="008371E0">
        <w:rPr>
          <w:rFonts w:ascii="Times" w:hAnsi="Times"/>
          <w:color w:val="000000" w:themeColor="text1"/>
          <w:shd w:val="clear" w:color="auto" w:fill="FFFFFF"/>
        </w:rPr>
        <w:t xml:space="preserve">et al. </w:t>
      </w:r>
      <w:r w:rsidRPr="008371E0">
        <w:rPr>
          <w:rFonts w:ascii="Times" w:hAnsi="Times"/>
          <w:color w:val="000000" w:themeColor="text1"/>
          <w:bdr w:val="none" w:sz="0" w:space="0" w:color="auto" w:frame="1"/>
        </w:rPr>
        <w:t xml:space="preserve">Seasonal-to-interannual prediction of North American coastal marine ecosystems: Forecast methods, mechanisms of predictability, and priority developments. </w:t>
      </w:r>
      <w:r w:rsidRPr="008371E0">
        <w:rPr>
          <w:rFonts w:ascii="Times" w:hAnsi="Times"/>
          <w:iCs/>
          <w:color w:val="000000" w:themeColor="text1"/>
          <w:bdr w:val="none" w:sz="0" w:space="0" w:color="auto" w:frame="1"/>
        </w:rPr>
        <w:t>Prog. Oceanogr. 2020</w:t>
      </w:r>
      <w:r w:rsidRPr="008371E0">
        <w:rPr>
          <w:rFonts w:ascii="Times" w:hAnsi="Times"/>
          <w:color w:val="000000" w:themeColor="text1"/>
          <w:bdr w:val="none" w:sz="0" w:space="0" w:color="auto" w:frame="1"/>
        </w:rPr>
        <w:t>. doi: 10.1016/j.pocean.2020.102307. </w:t>
      </w:r>
    </w:p>
    <w:p w14:paraId="7827D2FF"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bdr w:val="none" w:sz="0" w:space="0" w:color="auto" w:frame="1"/>
        </w:rPr>
      </w:pPr>
      <w:r w:rsidRPr="008371E0">
        <w:rPr>
          <w:rFonts w:ascii="Times" w:hAnsi="Times" w:cs="Arial"/>
          <w:color w:val="222222"/>
          <w:szCs w:val="20"/>
          <w:shd w:val="clear" w:color="auto" w:fill="FFFFFF"/>
        </w:rPr>
        <w:t>J</w:t>
      </w:r>
      <w:r w:rsidRPr="008371E0">
        <w:rPr>
          <w:rFonts w:ascii="Times" w:hAnsi="Times" w:cs="Arial"/>
          <w:color w:val="000000" w:themeColor="text1"/>
          <w:szCs w:val="20"/>
          <w:shd w:val="clear" w:color="auto" w:fill="FFFFFF"/>
        </w:rPr>
        <w:t>acox MG, Alexander MA, Stock CA, Hervieux G. On the skill of seasonal sea surface temperature forecasts in the California Current System and its connection to ENSO variability. </w:t>
      </w:r>
      <w:r w:rsidRPr="008371E0">
        <w:rPr>
          <w:rFonts w:ascii="Times" w:hAnsi="Times" w:cs="Arial"/>
          <w:iCs/>
          <w:color w:val="000000" w:themeColor="text1"/>
          <w:szCs w:val="20"/>
          <w:shd w:val="clear" w:color="auto" w:fill="FFFFFF"/>
        </w:rPr>
        <w:t xml:space="preserve">Clim. Dyn. </w:t>
      </w:r>
      <w:r w:rsidRPr="008371E0">
        <w:rPr>
          <w:rFonts w:ascii="Times" w:hAnsi="Times" w:cs="Arial"/>
          <w:color w:val="000000" w:themeColor="text1"/>
          <w:szCs w:val="20"/>
          <w:shd w:val="clear" w:color="auto" w:fill="FFFFFF"/>
        </w:rPr>
        <w:t>2019; </w:t>
      </w:r>
      <w:r w:rsidRPr="008371E0">
        <w:rPr>
          <w:rFonts w:ascii="Times" w:hAnsi="Times" w:cs="Arial"/>
          <w:iCs/>
          <w:color w:val="000000" w:themeColor="text1"/>
          <w:szCs w:val="20"/>
          <w:shd w:val="clear" w:color="auto" w:fill="FFFFFF"/>
        </w:rPr>
        <w:t>53</w:t>
      </w:r>
      <w:r w:rsidRPr="008371E0">
        <w:rPr>
          <w:rFonts w:ascii="Times" w:hAnsi="Times" w:cs="Arial"/>
          <w:color w:val="000000" w:themeColor="text1"/>
          <w:szCs w:val="20"/>
          <w:shd w:val="clear" w:color="auto" w:fill="FFFFFF"/>
        </w:rPr>
        <w:t>: 7519-7533.</w:t>
      </w:r>
    </w:p>
    <w:p w14:paraId="2AD687BC" w14:textId="77777777" w:rsidR="008371E0" w:rsidRPr="008371E0" w:rsidRDefault="008371E0" w:rsidP="008371E0">
      <w:pPr>
        <w:widowControl w:val="0"/>
        <w:autoSpaceDE w:val="0"/>
        <w:autoSpaceDN w:val="0"/>
        <w:adjustRightInd w:val="0"/>
        <w:spacing w:line="480" w:lineRule="auto"/>
        <w:ind w:left="480" w:hanging="480"/>
        <w:rPr>
          <w:rFonts w:ascii="Times" w:hAnsi="Times"/>
          <w:noProof/>
          <w:color w:val="000000" w:themeColor="text1"/>
        </w:rPr>
      </w:pPr>
      <w:r w:rsidRPr="008371E0">
        <w:rPr>
          <w:rFonts w:ascii="Times" w:hAnsi="Times"/>
          <w:noProof/>
        </w:rPr>
        <w:t>J</w:t>
      </w:r>
      <w:r w:rsidRPr="008371E0">
        <w:rPr>
          <w:rFonts w:ascii="Times" w:hAnsi="Times"/>
          <w:noProof/>
          <w:color w:val="000000" w:themeColor="text1"/>
        </w:rPr>
        <w:t>acox MG, Alexander MA, Mantua NJ, Scott JD, Hervieux G. Webb RS et al. Forcing of multiyear extreme ocean temperatures that impacted California Current living marine resources in 2016. Bull. Am. Meteorol. Soc. 2018a; 99: S27–S33. doi: 10.1175/BAMS-D-17-0119.1</w:t>
      </w:r>
    </w:p>
    <w:p w14:paraId="3CD74D11" w14:textId="56963275" w:rsidR="00F32C63" w:rsidRDefault="008371E0" w:rsidP="00F32C63">
      <w:pPr>
        <w:widowControl w:val="0"/>
        <w:autoSpaceDE w:val="0"/>
        <w:autoSpaceDN w:val="0"/>
        <w:adjustRightInd w:val="0"/>
        <w:spacing w:line="480" w:lineRule="auto"/>
        <w:ind w:left="480" w:hanging="480"/>
        <w:rPr>
          <w:ins w:id="140" w:author="Mary Hunsicker" w:date="2021-11-23T13:17:00Z"/>
          <w:color w:val="000000" w:themeColor="text1"/>
          <w:shd w:val="clear" w:color="auto" w:fill="FFFFFF"/>
        </w:rPr>
      </w:pPr>
      <w:r w:rsidRPr="00F32C63">
        <w:rPr>
          <w:bCs/>
          <w:color w:val="000000" w:themeColor="text1"/>
          <w:bdr w:val="none" w:sz="0" w:space="0" w:color="auto" w:frame="1"/>
        </w:rPr>
        <w:t>Jacox MG</w:t>
      </w:r>
      <w:r w:rsidRPr="00F32C63">
        <w:rPr>
          <w:color w:val="000000" w:themeColor="text1"/>
          <w:shd w:val="clear" w:color="auto" w:fill="FFFFFF"/>
        </w:rPr>
        <w:t>, Edwards CA, Hazen EL, Bograd, SJ. Coastal upwelling revisited: Ekman, Bakun, and improved upwelling indices for the U.S. west coast.</w:t>
      </w:r>
      <w:r w:rsidRPr="00F32C63">
        <w:rPr>
          <w:iCs/>
          <w:color w:val="000000" w:themeColor="text1"/>
          <w:bdr w:val="none" w:sz="0" w:space="0" w:color="auto" w:frame="1"/>
        </w:rPr>
        <w:t xml:space="preserve"> J. Geophys. Res.</w:t>
      </w:r>
      <w:r w:rsidRPr="00F32C63">
        <w:rPr>
          <w:color w:val="000000" w:themeColor="text1"/>
          <w:shd w:val="clear" w:color="auto" w:fill="FFFFFF"/>
        </w:rPr>
        <w:t xml:space="preserve"> 2018b. doi:10.1029/2018JC014187. </w:t>
      </w:r>
    </w:p>
    <w:p w14:paraId="5B1A9868" w14:textId="44E7FD1C" w:rsidR="00F32C63" w:rsidRPr="00F32C63" w:rsidRDefault="00F32C63" w:rsidP="00F32C63">
      <w:pPr>
        <w:widowControl w:val="0"/>
        <w:autoSpaceDE w:val="0"/>
        <w:autoSpaceDN w:val="0"/>
        <w:adjustRightInd w:val="0"/>
        <w:spacing w:line="480" w:lineRule="auto"/>
        <w:ind w:left="480" w:hanging="480"/>
        <w:rPr>
          <w:ins w:id="141" w:author="Mary Hunsicker" w:date="2021-11-23T13:17:00Z"/>
          <w:color w:val="000000" w:themeColor="text1"/>
          <w:shd w:val="clear" w:color="auto" w:fill="FFFFFF"/>
        </w:rPr>
      </w:pPr>
      <w:ins w:id="142" w:author="Mary Hunsicker" w:date="2021-11-23T13:17:00Z">
        <w:r w:rsidRPr="00F32C63">
          <w:rPr>
            <w:color w:val="000000" w:themeColor="text1"/>
          </w:rPr>
          <w:t>Jacox MG, Fietcher J, Moore AM, Edwards CA. ENSO and the California Current coastal upwelling response. J. Geophys. Res. 2015. doi</w:t>
        </w:r>
        <w:r w:rsidRPr="00F32C63">
          <w:rPr>
            <w:rStyle w:val="doilabel"/>
            <w:color w:val="000000" w:themeColor="text1"/>
          </w:rPr>
          <w:t>:</w:t>
        </w:r>
        <w:r w:rsidRPr="00F32C63">
          <w:rPr>
            <w:color w:val="000000" w:themeColor="text1"/>
          </w:rPr>
          <w:t>10.1002/2014JC010650</w:t>
        </w:r>
      </w:ins>
    </w:p>
    <w:p w14:paraId="4A185E7E" w14:textId="77777777" w:rsidR="008371E0" w:rsidRPr="008371E0" w:rsidRDefault="008371E0" w:rsidP="008371E0">
      <w:pPr>
        <w:widowControl w:val="0"/>
        <w:autoSpaceDE w:val="0"/>
        <w:autoSpaceDN w:val="0"/>
        <w:adjustRightInd w:val="0"/>
        <w:spacing w:line="480" w:lineRule="auto"/>
        <w:ind w:left="480" w:hanging="480"/>
        <w:rPr>
          <w:rFonts w:ascii="Times" w:hAnsi="Times"/>
        </w:rPr>
      </w:pPr>
      <w:r w:rsidRPr="00F32C63">
        <w:t>Jones T, Parish JK, Peterson WT, Bjorkstedt EP, Bond NA</w:t>
      </w:r>
      <w:r w:rsidRPr="008371E0">
        <w:rPr>
          <w:rFonts w:ascii="Times" w:hAnsi="Times" w:cs="Arial"/>
        </w:rPr>
        <w:t xml:space="preserve">, Balance LT et al. </w:t>
      </w:r>
      <w:r w:rsidRPr="008371E0">
        <w:rPr>
          <w:rFonts w:ascii="Times" w:hAnsi="Times"/>
        </w:rPr>
        <w:t>Massive mortality of a planktivorous seabird in response to a marine heatwave. Geophys. Res. Lett. 2018; 45: 3193-3202.</w:t>
      </w:r>
    </w:p>
    <w:p w14:paraId="23EDF459" w14:textId="77777777" w:rsidR="008371E0" w:rsidRPr="008371E0" w:rsidRDefault="008371E0" w:rsidP="008371E0">
      <w:pPr>
        <w:widowControl w:val="0"/>
        <w:autoSpaceDE w:val="0"/>
        <w:autoSpaceDN w:val="0"/>
        <w:adjustRightInd w:val="0"/>
        <w:spacing w:line="480" w:lineRule="auto"/>
        <w:ind w:left="480" w:hanging="480"/>
      </w:pPr>
      <w:r w:rsidRPr="008371E0">
        <w:t xml:space="preserve">Kaplan IC, Williams GD, Bond NA, Hernmann AJ, Siedlecki S. et al. </w:t>
      </w:r>
      <w:r w:rsidRPr="008371E0">
        <w:rPr>
          <w:color w:val="000000" w:themeColor="text1"/>
        </w:rPr>
        <w:t xml:space="preserve">Cloudy with a chance of </w:t>
      </w:r>
      <w:r w:rsidRPr="008371E0">
        <w:rPr>
          <w:color w:val="000000" w:themeColor="text1"/>
        </w:rPr>
        <w:lastRenderedPageBreak/>
        <w:t xml:space="preserve">sardines: forecasting sardine distributions using regional climate models. </w:t>
      </w:r>
      <w:r w:rsidRPr="008371E0">
        <w:rPr>
          <w:rFonts w:ascii="Times" w:hAnsi="Times" w:cs="Arial"/>
        </w:rPr>
        <w:t>Fish. Oceanogr. 2016; 25: 15-2.</w:t>
      </w:r>
    </w:p>
    <w:p w14:paraId="7AC3CC60" w14:textId="77777777" w:rsidR="008371E0" w:rsidRPr="008371E0" w:rsidRDefault="008371E0" w:rsidP="008371E0">
      <w:pPr>
        <w:widowControl w:val="0"/>
        <w:autoSpaceDE w:val="0"/>
        <w:autoSpaceDN w:val="0"/>
        <w:adjustRightInd w:val="0"/>
        <w:spacing w:line="480" w:lineRule="auto"/>
        <w:ind w:left="360" w:hanging="360"/>
        <w:rPr>
          <w:rFonts w:ascii="Times" w:hAnsi="Times" w:cs="Arial"/>
          <w:noProof/>
        </w:rPr>
      </w:pPr>
      <w:r w:rsidRPr="008371E0">
        <w:rPr>
          <w:rFonts w:ascii="Times" w:hAnsi="Times" w:cs="Arial"/>
        </w:rPr>
        <w:t>Koslow J, Goericke R, Watson W. Fish assemblages in the Southern California Current: relationships with climate, 1951–2008. Fish. Oceanogr. 2013; 22: 207–219.</w:t>
      </w:r>
    </w:p>
    <w:p w14:paraId="44847B1B" w14:textId="77777777" w:rsidR="008371E0" w:rsidRPr="008371E0" w:rsidRDefault="008371E0" w:rsidP="008371E0">
      <w:pPr>
        <w:widowControl w:val="0"/>
        <w:autoSpaceDE w:val="0"/>
        <w:autoSpaceDN w:val="0"/>
        <w:adjustRightInd w:val="0"/>
        <w:spacing w:line="480" w:lineRule="auto"/>
        <w:ind w:left="360" w:hanging="360"/>
        <w:rPr>
          <w:rFonts w:ascii="Times" w:hAnsi="Times" w:cs="Arial"/>
          <w:noProof/>
        </w:rPr>
      </w:pPr>
      <w:r w:rsidRPr="008371E0">
        <w:rPr>
          <w:rFonts w:ascii="Times" w:hAnsi="Times" w:cs="Arial"/>
        </w:rPr>
        <w:t>Koslow JA, Hobday AJ, Boehlert GW et al. Climate variability and marine survival of coho salmon (</w:t>
      </w:r>
      <w:r w:rsidRPr="008371E0">
        <w:rPr>
          <w:rFonts w:ascii="Times" w:hAnsi="Times" w:cs="Arial"/>
          <w:i/>
        </w:rPr>
        <w:t>Oncorhynchus kisutch</w:t>
      </w:r>
      <w:r w:rsidRPr="008371E0">
        <w:rPr>
          <w:rFonts w:ascii="Times" w:hAnsi="Times" w:cs="Arial"/>
        </w:rPr>
        <w:t>) in the Oregon production area. Fish. Oceanogr. 2002; 11: 65-77.</w:t>
      </w:r>
    </w:p>
    <w:p w14:paraId="29739AF1"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rFonts w:ascii="Times" w:hAnsi="Times"/>
          <w:noProof/>
        </w:rPr>
        <w:t>Laufkötter C, Zscheischler J, Frölicher TL. High-impactmarine heatwaves attributable to human-induced global warming. Science 2020; 369: 1621-1625.</w:t>
      </w:r>
    </w:p>
    <w:p w14:paraId="530BEB1D"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2007. Oscillating trophic control induces community reorganization</w:t>
      </w:r>
      <w:r w:rsidRPr="008371E0">
        <w:rPr>
          <w:rFonts w:ascii="Times" w:hAnsi="Times"/>
          <w:noProof/>
        </w:rPr>
        <w:t xml:space="preserve"> </w:t>
      </w:r>
      <w:r w:rsidRPr="008371E0">
        <w:rPr>
          <w:rFonts w:eastAsiaTheme="minorHAnsi"/>
        </w:rPr>
        <w:t>in a marine ecosystem. Ecol. Lett. 2007; 10: 1124–1134. doi: 10.</w:t>
      </w:r>
      <w:r w:rsidRPr="008371E0">
        <w:rPr>
          <w:rFonts w:ascii="Times" w:hAnsi="Times"/>
          <w:noProof/>
        </w:rPr>
        <w:t xml:space="preserve"> </w:t>
      </w:r>
      <w:r w:rsidRPr="008371E0">
        <w:rPr>
          <w:rFonts w:eastAsiaTheme="minorHAnsi"/>
        </w:rPr>
        <w:t>1111/j.1461-0248.2007.01111.x.</w:t>
      </w:r>
    </w:p>
    <w:p w14:paraId="0B479007"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Puerta P, Wettstein JJ, Rykaczewski RR, Opiekun M. Non-stationary climate–salmon relationships in the Gulf of Alaska. Proc. R.</w:t>
      </w:r>
      <w:r w:rsidRPr="008371E0">
        <w:rPr>
          <w:rFonts w:ascii="Times" w:hAnsi="Times"/>
          <w:noProof/>
        </w:rPr>
        <w:t xml:space="preserve"> </w:t>
      </w:r>
      <w:r w:rsidRPr="008371E0">
        <w:rPr>
          <w:rFonts w:eastAsiaTheme="minorHAnsi"/>
        </w:rPr>
        <w:t>Soc. B Biol. Sci. 2018; 285: 20181855. doi: 10.1098/rspb.2018.1855.</w:t>
      </w:r>
    </w:p>
    <w:p w14:paraId="536D23E0"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Litzow MA, Ciannelli L, Puerta P, Wettstein JJ, Rykaczewski RR, Opiekun M. Nonstationary environmental and community relationships in the North Pacific</w:t>
      </w:r>
      <w:r w:rsidRPr="008371E0">
        <w:rPr>
          <w:rFonts w:ascii="Times" w:hAnsi="Times"/>
          <w:noProof/>
        </w:rPr>
        <w:t xml:space="preserve"> </w:t>
      </w:r>
      <w:r w:rsidRPr="008371E0">
        <w:rPr>
          <w:rFonts w:eastAsiaTheme="minorHAnsi"/>
        </w:rPr>
        <w:t>Ocean. Ecology 2019; 100: ecy.2760. doi: 10.1002/ecy.2760.</w:t>
      </w:r>
    </w:p>
    <w:p w14:paraId="1D061F38" w14:textId="77777777" w:rsidR="008371E0" w:rsidRPr="008371E0" w:rsidRDefault="008371E0" w:rsidP="008371E0">
      <w:pPr>
        <w:widowControl w:val="0"/>
        <w:autoSpaceDE w:val="0"/>
        <w:autoSpaceDN w:val="0"/>
        <w:adjustRightInd w:val="0"/>
        <w:spacing w:line="480" w:lineRule="auto"/>
        <w:ind w:left="360" w:hanging="360"/>
        <w:rPr>
          <w:rFonts w:eastAsiaTheme="minorHAnsi"/>
        </w:rPr>
      </w:pPr>
      <w:r w:rsidRPr="008371E0">
        <w:rPr>
          <w:rFonts w:eastAsiaTheme="minorHAnsi"/>
        </w:rPr>
        <w:t xml:space="preserve">Litzow et al. 2020a. </w:t>
      </w:r>
      <w:r w:rsidRPr="008371E0">
        <w:rPr>
          <w:shd w:val="clear" w:color="auto" w:fill="FFFFFF"/>
        </w:rPr>
        <w:t>Evaluating ecosystem change as Gulf of Alaska temperature exceeds the limits of preindustrial variability. Prog. Ocean. 2020a; 117: 7665-7671.</w:t>
      </w:r>
    </w:p>
    <w:p w14:paraId="0EE86ED4"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rFonts w:ascii="Times" w:hAnsi="Times"/>
          <w:noProof/>
        </w:rPr>
        <w:t xml:space="preserve">Litzow MA, Hunsicker ME, Bond NA, Burke BJ, Cunningham CJ, Gosselin JL, Norton EL, Ward EJ, Zador SG. 2020b. The changing physical and ecological meanings of North Pacific Ocean climate indices. Proc. Natl. Acad. Sci. U.S.A. 2020b; 117: 7665–7671. doi: </w:t>
      </w:r>
      <w:r w:rsidRPr="008371E0">
        <w:rPr>
          <w:rFonts w:ascii="Times" w:hAnsi="Times"/>
          <w:noProof/>
        </w:rPr>
        <w:lastRenderedPageBreak/>
        <w:t>10.1073/pnas.1921266117.</w:t>
      </w:r>
    </w:p>
    <w:p w14:paraId="05F0796F" w14:textId="77777777" w:rsidR="008371E0" w:rsidRPr="008371E0" w:rsidRDefault="008371E0" w:rsidP="008371E0">
      <w:pPr>
        <w:widowControl w:val="0"/>
        <w:autoSpaceDE w:val="0"/>
        <w:autoSpaceDN w:val="0"/>
        <w:adjustRightInd w:val="0"/>
        <w:spacing w:line="480" w:lineRule="auto"/>
        <w:ind w:left="360" w:hanging="360"/>
        <w:rPr>
          <w:rFonts w:ascii="Times" w:hAnsi="Times"/>
          <w:noProof/>
        </w:rPr>
      </w:pPr>
      <w:r w:rsidRPr="008371E0">
        <w:rPr>
          <w:noProof/>
        </w:rPr>
        <w:t>Litzow MA, Malick MJ, Bond NA, Cunningham CJ, Gosselin JL, Ward EJ. 2020c. Quantifying a novel climate through changes in PDO-climate and PDO-salmon relationships. Geophys. Res. Lett. 2020b. doi: 10.1029/2020GL087972.</w:t>
      </w:r>
    </w:p>
    <w:p w14:paraId="756F569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t>MacCall AD. Patterns of low-frequency variability in fish populations of the California Current. CalCOFI Reports 1996; 37: 100-110.</w:t>
      </w:r>
    </w:p>
    <w:p w14:paraId="4B58B7D7"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olor w:val="000000"/>
        </w:rPr>
        <w:t xml:space="preserve">Malick M.J, Siedlecki SA, Norton EL, Kaplan IC, Haltuch MA, Hunsicker ME et al. 2020. </w:t>
      </w:r>
      <w:r w:rsidRPr="008371E0">
        <w:rPr>
          <w:shd w:val="clear" w:color="auto" w:fill="FFFFFF"/>
        </w:rPr>
        <w:t>Environmentally driven seasonal forecasts of Pacific hake distribution.</w:t>
      </w:r>
      <w:r w:rsidRPr="008371E0">
        <w:rPr>
          <w:rFonts w:ascii="Times" w:hAnsi="Times"/>
          <w:noProof/>
        </w:rPr>
        <w:t xml:space="preserve"> </w:t>
      </w:r>
      <w:r w:rsidRPr="008371E0">
        <w:rPr>
          <w:color w:val="000000" w:themeColor="text1"/>
        </w:rPr>
        <w:t>Front. Mar. Sci. 7: 5784</w:t>
      </w:r>
      <w:r w:rsidRPr="008371E0">
        <w:t>90. doi: 10.3389/fmars.2020.578490.</w:t>
      </w:r>
    </w:p>
    <w:p w14:paraId="259191BE" w14:textId="77777777" w:rsidR="008371E0" w:rsidRPr="008371E0" w:rsidRDefault="008371E0" w:rsidP="008371E0">
      <w:pPr>
        <w:widowControl w:val="0"/>
        <w:autoSpaceDE w:val="0"/>
        <w:autoSpaceDN w:val="0"/>
        <w:adjustRightInd w:val="0"/>
        <w:spacing w:line="480" w:lineRule="auto"/>
        <w:ind w:left="480" w:hanging="480"/>
        <w:rPr>
          <w:noProof/>
        </w:rPr>
      </w:pPr>
      <w:r w:rsidRPr="008371E0">
        <w:rPr>
          <w:noProof/>
        </w:rPr>
        <w:t xml:space="preserve">Mantua NJ, Hare SR, Zhang Y, Wallace JM, Francis RC. A Pacific interdecadal climate oscillation with impacts on salmon production. Bull. Am. Meteorol. Soc. 1997; 78, 1069–1079. </w:t>
      </w:r>
    </w:p>
    <w:p w14:paraId="269E7E8E" w14:textId="77777777" w:rsidR="003154E1" w:rsidRDefault="008371E0" w:rsidP="003154E1">
      <w:pPr>
        <w:widowControl w:val="0"/>
        <w:autoSpaceDE w:val="0"/>
        <w:autoSpaceDN w:val="0"/>
        <w:adjustRightInd w:val="0"/>
        <w:spacing w:line="480" w:lineRule="auto"/>
        <w:ind w:left="475" w:hanging="475"/>
        <w:rPr>
          <w:rFonts w:eastAsiaTheme="minorHAnsi"/>
        </w:rPr>
      </w:pPr>
      <w:r w:rsidRPr="008371E0">
        <w:rPr>
          <w:rFonts w:eastAsiaTheme="minorHAnsi"/>
        </w:rPr>
        <w:t>McCabe RM, Hickey BM, Kudela RM, Lefebvre KA, Adams NG, Bill BD et al. An unprecedented coastwide toxic algal bloom linked to anomalous ocean conditions. Geophys. Res. Lett. 2016; 43: 10366–10376. doi:10.1002/2016GL070023.</w:t>
      </w:r>
    </w:p>
    <w:p w14:paraId="4A6084F6" w14:textId="77777777" w:rsidR="003154E1" w:rsidRDefault="003154E1" w:rsidP="003154E1">
      <w:pPr>
        <w:widowControl w:val="0"/>
        <w:autoSpaceDE w:val="0"/>
        <w:autoSpaceDN w:val="0"/>
        <w:adjustRightInd w:val="0"/>
        <w:spacing w:line="480" w:lineRule="auto"/>
        <w:ind w:left="475" w:hanging="475"/>
        <w:rPr>
          <w:rFonts w:eastAsiaTheme="minorHAnsi"/>
        </w:rPr>
      </w:pPr>
      <w:r w:rsidRPr="003154E1">
        <w:rPr>
          <w:shd w:val="clear" w:color="auto" w:fill="FFFFFF"/>
        </w:rPr>
        <w:t>McClatchie</w:t>
      </w:r>
      <w:r>
        <w:rPr>
          <w:shd w:val="clear" w:color="auto" w:fill="FFFFFF"/>
        </w:rPr>
        <w:t xml:space="preserve"> </w:t>
      </w:r>
      <w:r w:rsidRPr="003154E1">
        <w:rPr>
          <w:shd w:val="clear" w:color="auto" w:fill="FFFFFF"/>
        </w:rPr>
        <w:t>S, Goericke</w:t>
      </w:r>
      <w:r>
        <w:rPr>
          <w:shd w:val="clear" w:color="auto" w:fill="FFFFFF"/>
        </w:rPr>
        <w:t xml:space="preserve"> R</w:t>
      </w:r>
      <w:r w:rsidRPr="003154E1">
        <w:rPr>
          <w:shd w:val="clear" w:color="auto" w:fill="FFFFFF"/>
        </w:rPr>
        <w:t>, Koslow</w:t>
      </w:r>
      <w:r>
        <w:rPr>
          <w:shd w:val="clear" w:color="auto" w:fill="FFFFFF"/>
        </w:rPr>
        <w:t xml:space="preserve"> JA</w:t>
      </w:r>
      <w:r w:rsidRPr="003154E1">
        <w:rPr>
          <w:shd w:val="clear" w:color="auto" w:fill="FFFFFF"/>
        </w:rPr>
        <w:t>, Schwing</w:t>
      </w:r>
      <w:r>
        <w:rPr>
          <w:shd w:val="clear" w:color="auto" w:fill="FFFFFF"/>
        </w:rPr>
        <w:t xml:space="preserve"> FB</w:t>
      </w:r>
      <w:r w:rsidRPr="003154E1">
        <w:rPr>
          <w:shd w:val="clear" w:color="auto" w:fill="FFFFFF"/>
        </w:rPr>
        <w:t>, Bograd</w:t>
      </w:r>
      <w:r>
        <w:rPr>
          <w:shd w:val="clear" w:color="auto" w:fill="FFFFFF"/>
        </w:rPr>
        <w:t xml:space="preserve"> SJ</w:t>
      </w:r>
      <w:r w:rsidRPr="003154E1">
        <w:rPr>
          <w:shd w:val="clear" w:color="auto" w:fill="FFFFFF"/>
        </w:rPr>
        <w:t>, Charter</w:t>
      </w:r>
      <w:r>
        <w:rPr>
          <w:shd w:val="clear" w:color="auto" w:fill="FFFFFF"/>
        </w:rPr>
        <w:t xml:space="preserve"> R</w:t>
      </w:r>
      <w:r w:rsidRPr="003154E1">
        <w:rPr>
          <w:shd w:val="clear" w:color="auto" w:fill="FFFFFF"/>
        </w:rPr>
        <w:t>, W</w:t>
      </w:r>
      <w:r>
        <w:rPr>
          <w:shd w:val="clear" w:color="auto" w:fill="FFFFFF"/>
        </w:rPr>
        <w:t xml:space="preserve"> et al</w:t>
      </w:r>
      <w:r w:rsidRPr="003154E1">
        <w:rPr>
          <w:shd w:val="clear" w:color="auto" w:fill="FFFFFF"/>
        </w:rPr>
        <w:t>. The State of the California Current, 2007–2008: La Niña conditions and their effects on the ecosystem. Cal-COFI Rep</w:t>
      </w:r>
      <w:r>
        <w:rPr>
          <w:shd w:val="clear" w:color="auto" w:fill="FFFFFF"/>
        </w:rPr>
        <w:t>. 2008;</w:t>
      </w:r>
      <w:r w:rsidRPr="003154E1">
        <w:rPr>
          <w:shd w:val="clear" w:color="auto" w:fill="FFFFFF"/>
        </w:rPr>
        <w:t xml:space="preserve"> 49: 39–76.</w:t>
      </w:r>
    </w:p>
    <w:p w14:paraId="0614D3D2" w14:textId="55A98F08" w:rsidR="003154E1" w:rsidRPr="003154E1" w:rsidRDefault="003154E1" w:rsidP="003154E1">
      <w:pPr>
        <w:widowControl w:val="0"/>
        <w:autoSpaceDE w:val="0"/>
        <w:autoSpaceDN w:val="0"/>
        <w:adjustRightInd w:val="0"/>
        <w:spacing w:line="480" w:lineRule="auto"/>
        <w:ind w:left="475" w:hanging="475"/>
        <w:rPr>
          <w:rFonts w:eastAsiaTheme="minorHAnsi"/>
        </w:rPr>
      </w:pPr>
      <w:r w:rsidRPr="003154E1">
        <w:rPr>
          <w:szCs w:val="15"/>
          <w:shd w:val="clear" w:color="auto" w:fill="FFFFFF"/>
        </w:rPr>
        <w:t>McClatchie</w:t>
      </w:r>
      <w:r>
        <w:rPr>
          <w:szCs w:val="15"/>
          <w:shd w:val="clear" w:color="auto" w:fill="FFFFFF"/>
        </w:rPr>
        <w:t xml:space="preserve"> </w:t>
      </w:r>
      <w:r w:rsidRPr="003154E1">
        <w:rPr>
          <w:szCs w:val="15"/>
          <w:shd w:val="clear" w:color="auto" w:fill="FFFFFF"/>
        </w:rPr>
        <w:t>S, Goericke</w:t>
      </w:r>
      <w:r>
        <w:rPr>
          <w:szCs w:val="15"/>
          <w:shd w:val="clear" w:color="auto" w:fill="FFFFFF"/>
        </w:rPr>
        <w:t xml:space="preserve"> R</w:t>
      </w:r>
      <w:r w:rsidRPr="003154E1">
        <w:rPr>
          <w:szCs w:val="15"/>
          <w:shd w:val="clear" w:color="auto" w:fill="FFFFFF"/>
        </w:rPr>
        <w:t>, Schwing</w:t>
      </w:r>
      <w:r>
        <w:rPr>
          <w:szCs w:val="15"/>
          <w:shd w:val="clear" w:color="auto" w:fill="FFFFFF"/>
        </w:rPr>
        <w:t xml:space="preserve"> FB</w:t>
      </w:r>
      <w:r w:rsidRPr="003154E1">
        <w:rPr>
          <w:szCs w:val="15"/>
          <w:shd w:val="clear" w:color="auto" w:fill="FFFFFF"/>
        </w:rPr>
        <w:t>, Bograd</w:t>
      </w:r>
      <w:r>
        <w:rPr>
          <w:szCs w:val="15"/>
          <w:shd w:val="clear" w:color="auto" w:fill="FFFFFF"/>
        </w:rPr>
        <w:t xml:space="preserve"> SJ</w:t>
      </w:r>
      <w:r w:rsidRPr="003154E1">
        <w:rPr>
          <w:szCs w:val="15"/>
          <w:shd w:val="clear" w:color="auto" w:fill="FFFFFF"/>
        </w:rPr>
        <w:t>,</w:t>
      </w:r>
      <w:r>
        <w:rPr>
          <w:szCs w:val="15"/>
          <w:shd w:val="clear" w:color="auto" w:fill="FFFFFF"/>
        </w:rPr>
        <w:t xml:space="preserve"> </w:t>
      </w:r>
      <w:r w:rsidRPr="003154E1">
        <w:rPr>
          <w:szCs w:val="15"/>
          <w:shd w:val="clear" w:color="auto" w:fill="FFFFFF"/>
        </w:rPr>
        <w:t>Peterson</w:t>
      </w:r>
      <w:r>
        <w:rPr>
          <w:szCs w:val="15"/>
          <w:shd w:val="clear" w:color="auto" w:fill="FFFFFF"/>
        </w:rPr>
        <w:t xml:space="preserve"> WT</w:t>
      </w:r>
      <w:r w:rsidRPr="003154E1">
        <w:rPr>
          <w:szCs w:val="15"/>
          <w:shd w:val="clear" w:color="auto" w:fill="FFFFFF"/>
        </w:rPr>
        <w:t>,</w:t>
      </w:r>
      <w:r>
        <w:rPr>
          <w:szCs w:val="15"/>
          <w:shd w:val="clear" w:color="auto" w:fill="FFFFFF"/>
        </w:rPr>
        <w:t xml:space="preserve"> </w:t>
      </w:r>
      <w:r w:rsidRPr="003154E1">
        <w:rPr>
          <w:szCs w:val="15"/>
          <w:shd w:val="clear" w:color="auto" w:fill="FFFFFF"/>
        </w:rPr>
        <w:t>Emmett</w:t>
      </w:r>
      <w:r>
        <w:rPr>
          <w:szCs w:val="15"/>
          <w:shd w:val="clear" w:color="auto" w:fill="FFFFFF"/>
        </w:rPr>
        <w:t xml:space="preserve"> </w:t>
      </w:r>
      <w:r w:rsidRPr="003154E1">
        <w:rPr>
          <w:szCs w:val="15"/>
          <w:shd w:val="clear" w:color="auto" w:fill="FFFFFF"/>
        </w:rPr>
        <w:t>R</w:t>
      </w:r>
      <w:r>
        <w:rPr>
          <w:szCs w:val="15"/>
          <w:shd w:val="clear" w:color="auto" w:fill="FFFFFF"/>
        </w:rPr>
        <w:t xml:space="preserve"> et al. </w:t>
      </w:r>
      <w:r w:rsidRPr="003154E1">
        <w:rPr>
          <w:szCs w:val="15"/>
          <w:shd w:val="clear" w:color="auto" w:fill="FFFFFF"/>
        </w:rPr>
        <w:t xml:space="preserve">The state of the California Current, 2008–2009: Cold conditions drive regional difference. CalCOFI Rep. </w:t>
      </w:r>
      <w:r>
        <w:rPr>
          <w:szCs w:val="15"/>
          <w:shd w:val="clear" w:color="auto" w:fill="FFFFFF"/>
        </w:rPr>
        <w:t xml:space="preserve">2009; </w:t>
      </w:r>
      <w:r w:rsidRPr="003154E1">
        <w:rPr>
          <w:szCs w:val="15"/>
          <w:shd w:val="clear" w:color="auto" w:fill="FFFFFF"/>
        </w:rPr>
        <w:t>50: 43–68</w:t>
      </w:r>
    </w:p>
    <w:p w14:paraId="3E5359E2" w14:textId="77777777" w:rsidR="008371E0" w:rsidRPr="008371E0" w:rsidRDefault="008371E0" w:rsidP="008371E0">
      <w:pPr>
        <w:widowControl w:val="0"/>
        <w:autoSpaceDE w:val="0"/>
        <w:autoSpaceDN w:val="0"/>
        <w:adjustRightInd w:val="0"/>
        <w:spacing w:line="480" w:lineRule="auto"/>
        <w:ind w:left="480" w:hanging="480"/>
        <w:rPr>
          <w:rFonts w:ascii="Times" w:hAnsi="Times" w:cs="Arial"/>
          <w:szCs w:val="25"/>
        </w:rPr>
      </w:pPr>
      <w:r w:rsidRPr="008371E0">
        <w:rPr>
          <w:rFonts w:ascii="Times" w:hAnsi="Times" w:cs="Arial"/>
          <w:szCs w:val="25"/>
        </w:rPr>
        <w:t xml:space="preserve">McClatchie S, Field J, Thompson AR, Gerrodette T, Lowry M, Fiedler PC et al. Food limitation of sea lion pups and the decline of forage off central and southern California. R. Soc. </w:t>
      </w:r>
      <w:r w:rsidRPr="008371E0">
        <w:rPr>
          <w:rFonts w:ascii="Times" w:hAnsi="Times" w:cs="Arial"/>
          <w:szCs w:val="25"/>
        </w:rPr>
        <w:lastRenderedPageBreak/>
        <w:t>opensci. 2016; 3: 150628. doi: 10.1098/rsos.150628.</w:t>
      </w:r>
    </w:p>
    <w:p w14:paraId="1EAC194E" w14:textId="77777777" w:rsidR="008371E0" w:rsidRPr="008371E0" w:rsidRDefault="008371E0" w:rsidP="008371E0">
      <w:pPr>
        <w:widowControl w:val="0"/>
        <w:autoSpaceDE w:val="0"/>
        <w:autoSpaceDN w:val="0"/>
        <w:adjustRightInd w:val="0"/>
        <w:spacing w:line="480" w:lineRule="auto"/>
        <w:ind w:left="480" w:hanging="480"/>
        <w:rPr>
          <w:rFonts w:ascii="Times" w:hAnsi="Times" w:cs="Arial"/>
          <w:szCs w:val="25"/>
        </w:rPr>
      </w:pPr>
      <w:r w:rsidRPr="008371E0">
        <w:rPr>
          <w:rFonts w:ascii="Times" w:hAnsi="Times" w:cs="Arial"/>
          <w:szCs w:val="25"/>
        </w:rPr>
        <w:t xml:space="preserve">McGowan JA, Bograd SJ, Lynn RJ, Miller AJ. The biological response to the 1977 regime shift in the California Current. Deep Sea Res. II 2003; 50: 2567-2582. </w:t>
      </w:r>
    </w:p>
    <w:p w14:paraId="4B5395E2" w14:textId="77777777" w:rsidR="008371E0" w:rsidRPr="008371E0" w:rsidRDefault="008371E0" w:rsidP="008371E0">
      <w:pPr>
        <w:widowControl w:val="0"/>
        <w:autoSpaceDE w:val="0"/>
        <w:autoSpaceDN w:val="0"/>
        <w:adjustRightInd w:val="0"/>
        <w:spacing w:line="480" w:lineRule="auto"/>
        <w:ind w:left="480" w:hanging="480"/>
        <w:rPr>
          <w:color w:val="222222"/>
          <w:shd w:val="clear" w:color="auto" w:fill="FFFFFF"/>
        </w:rPr>
      </w:pPr>
      <w:r w:rsidRPr="008371E0">
        <w:rPr>
          <w:noProof/>
        </w:rPr>
        <w:t>Milly PCD, Betancourt J, Falkenmark M, Hirsch, RM, Kundzewicz ZW, Lettenmaier DP et al. On critiques of “Stationarity is dead: Whither water management?” Water Res. Res. 2015; 51: 7785–7789.</w:t>
      </w:r>
    </w:p>
    <w:p w14:paraId="60A9E30E" w14:textId="77777777" w:rsidR="008371E0" w:rsidRPr="008371E0" w:rsidRDefault="008371E0" w:rsidP="008371E0">
      <w:pPr>
        <w:widowControl w:val="0"/>
        <w:autoSpaceDE w:val="0"/>
        <w:autoSpaceDN w:val="0"/>
        <w:adjustRightInd w:val="0"/>
        <w:spacing w:line="480" w:lineRule="auto"/>
        <w:ind w:left="480" w:hanging="480"/>
        <w:rPr>
          <w:rFonts w:eastAsiaTheme="minorHAnsi"/>
        </w:rPr>
      </w:pPr>
      <w:r w:rsidRPr="008371E0">
        <w:rPr>
          <w:rFonts w:ascii="Times" w:hAnsi="Times" w:cs="Arial"/>
          <w:szCs w:val="22"/>
        </w:rPr>
        <w:t xml:space="preserve">Möllmann C, Diekmann R. </w:t>
      </w:r>
      <w:r w:rsidRPr="008371E0">
        <w:t>Marine Ecosystem Regime Shifts Induced by Climate and Overfishing: A Review for the Northern Hemisphere. Adv. Ecol. Res. 2012; 47: 303.347.</w:t>
      </w:r>
    </w:p>
    <w:p w14:paraId="707875C3" w14:textId="77777777" w:rsidR="008371E0" w:rsidRPr="008371E0" w:rsidRDefault="008371E0" w:rsidP="008371E0">
      <w:pPr>
        <w:widowControl w:val="0"/>
        <w:autoSpaceDE w:val="0"/>
        <w:autoSpaceDN w:val="0"/>
        <w:adjustRightInd w:val="0"/>
        <w:spacing w:line="480" w:lineRule="auto"/>
        <w:ind w:left="475" w:hanging="475"/>
        <w:rPr>
          <w:rFonts w:ascii="Times" w:hAnsi="Times" w:cs="Arial"/>
          <w:noProof/>
        </w:rPr>
      </w:pPr>
      <w:r w:rsidRPr="008371E0">
        <w:rPr>
          <w:rFonts w:ascii="Times" w:hAnsi="Times" w:cs="Arial"/>
          <w:noProof/>
        </w:rPr>
        <w:t xml:space="preserve">Morgan CA, Beckman BR, Weitkamp LA, Fresh KL. Recent ecosystem disturbance in the Northern California Current. Fisheries 2019; 44: 465-474. doi: </w:t>
      </w:r>
      <w:r w:rsidRPr="008371E0">
        <w:rPr>
          <w:rFonts w:eastAsiaTheme="minorHAnsi"/>
        </w:rPr>
        <w:t>10.1002/fsh.10273.</w:t>
      </w:r>
    </w:p>
    <w:p w14:paraId="584AA656" w14:textId="77777777" w:rsidR="008371E0" w:rsidRPr="008371E0" w:rsidRDefault="008371E0" w:rsidP="008371E0">
      <w:pPr>
        <w:widowControl w:val="0"/>
        <w:autoSpaceDE w:val="0"/>
        <w:autoSpaceDN w:val="0"/>
        <w:adjustRightInd w:val="0"/>
        <w:spacing w:line="480" w:lineRule="auto"/>
        <w:ind w:left="540" w:hanging="540"/>
        <w:rPr>
          <w:rFonts w:ascii="Times" w:hAnsi="Times" w:cs="Arial"/>
          <w:noProof/>
        </w:rPr>
      </w:pPr>
      <w:r w:rsidRPr="008371E0">
        <w:rPr>
          <w:rFonts w:ascii="Times" w:hAnsi="Times"/>
          <w:color w:val="000000" w:themeColor="text1"/>
          <w:shd w:val="clear" w:color="auto" w:fill="FFFFFF"/>
        </w:rPr>
        <w:t>Muhling B, Brodie S, </w:t>
      </w: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xml:space="preserve">, Snodgrass O, Dewar H, Tommasi D, Edwards C, Xu Y, Snyder S, Childers J. Dynamic habitat use of albacore and their primary prey species in the California Current System. </w:t>
      </w:r>
      <w:r w:rsidRPr="008371E0">
        <w:rPr>
          <w:rFonts w:ascii="Times" w:hAnsi="Times"/>
          <w:color w:val="000000" w:themeColor="text1"/>
          <w:bdr w:val="none" w:sz="0" w:space="0" w:color="auto" w:frame="1"/>
        </w:rPr>
        <w:t>CalCOFI Reports 2019</w:t>
      </w:r>
      <w:r w:rsidRPr="008371E0">
        <w:rPr>
          <w:rFonts w:ascii="Times" w:hAnsi="Times"/>
          <w:color w:val="000000" w:themeColor="text1"/>
          <w:shd w:val="clear" w:color="auto" w:fill="FFFFFF"/>
        </w:rPr>
        <w:t>; 60: 79-93.</w:t>
      </w:r>
    </w:p>
    <w:p w14:paraId="42DC0BAE"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rPr>
      </w:pPr>
      <w:r w:rsidRPr="008371E0">
        <w:rPr>
          <w:rFonts w:ascii="Times" w:hAnsi="Times"/>
          <w:color w:val="000000" w:themeColor="text1"/>
          <w:bdr w:val="none" w:sz="0" w:space="0" w:color="auto" w:frame="1"/>
        </w:rPr>
        <w:t>Muhling</w:t>
      </w:r>
      <w:r w:rsidRPr="008371E0">
        <w:rPr>
          <w:rFonts w:ascii="Times" w:hAnsi="Times"/>
          <w:color w:val="000000" w:themeColor="text1"/>
          <w:shd w:val="clear" w:color="auto" w:fill="FFFFFF"/>
        </w:rPr>
        <w:t xml:space="preserve"> B, Brodie S, Smith JA, Tommasi D, Gaitan CF, Hazen EL et al. Predictability of species distributions deteriorates under novel environmental conditions in the California Current System. </w:t>
      </w:r>
      <w:r w:rsidRPr="008371E0">
        <w:rPr>
          <w:rFonts w:ascii="Times" w:hAnsi="Times"/>
          <w:color w:val="000000" w:themeColor="text1"/>
          <w:bdr w:val="none" w:sz="0" w:space="0" w:color="auto" w:frame="1"/>
        </w:rPr>
        <w:t>Front. Mar. Sci.</w:t>
      </w:r>
      <w:r w:rsidRPr="008371E0">
        <w:rPr>
          <w:rFonts w:ascii="Times" w:hAnsi="Times"/>
          <w:i/>
          <w:iCs/>
          <w:color w:val="000000" w:themeColor="text1"/>
          <w:bdr w:val="none" w:sz="0" w:space="0" w:color="auto" w:frame="1"/>
        </w:rPr>
        <w:t xml:space="preserve"> </w:t>
      </w:r>
      <w:r w:rsidRPr="008371E0">
        <w:rPr>
          <w:rFonts w:ascii="Times" w:hAnsi="Times"/>
          <w:color w:val="000000" w:themeColor="text1"/>
          <w:bdr w:val="none" w:sz="0" w:space="0" w:color="auto" w:frame="1"/>
        </w:rPr>
        <w:t>2020</w:t>
      </w:r>
      <w:r w:rsidRPr="008371E0">
        <w:rPr>
          <w:rFonts w:ascii="Times" w:hAnsi="Times"/>
          <w:color w:val="000000" w:themeColor="text1"/>
          <w:shd w:val="clear" w:color="auto" w:fill="FFFFFF"/>
        </w:rPr>
        <w:t>; doi:10.3389/fmars.2020.00589.</w:t>
      </w:r>
    </w:p>
    <w:p w14:paraId="0EB8F545" w14:textId="77777777" w:rsidR="008371E0" w:rsidRPr="008371E0" w:rsidRDefault="008371E0" w:rsidP="008371E0">
      <w:pPr>
        <w:widowControl w:val="0"/>
        <w:autoSpaceDE w:val="0"/>
        <w:autoSpaceDN w:val="0"/>
        <w:adjustRightInd w:val="0"/>
        <w:spacing w:line="480" w:lineRule="auto"/>
        <w:ind w:left="540" w:hanging="540"/>
        <w:rPr>
          <w:rFonts w:ascii="Times" w:hAnsi="Times"/>
          <w:color w:val="000000" w:themeColor="text1"/>
          <w:shd w:val="clear" w:color="auto" w:fill="FFFFFF"/>
        </w:rPr>
      </w:pPr>
      <w:r w:rsidRPr="008371E0">
        <w:rPr>
          <w:rFonts w:ascii="Times" w:hAnsi="Times"/>
          <w:color w:val="000000" w:themeColor="text1"/>
          <w:shd w:val="clear" w:color="auto" w:fill="FFFFFF"/>
        </w:rPr>
        <w:t>Neveu E, Moore AM, Edwards CA, Fiechter J, Drake P, J</w:t>
      </w:r>
      <w:r w:rsidRPr="008371E0">
        <w:rPr>
          <w:rFonts w:ascii="Times" w:hAnsi="Times"/>
          <w:color w:val="000000" w:themeColor="text1"/>
          <w:bdr w:val="none" w:sz="0" w:space="0" w:color="auto" w:frame="1"/>
          <w:shd w:val="clear" w:color="auto" w:fill="FFFFFF"/>
        </w:rPr>
        <w:t xml:space="preserve">acox MG, </w:t>
      </w:r>
      <w:r w:rsidRPr="008371E0">
        <w:rPr>
          <w:rFonts w:ascii="Times" w:hAnsi="Times"/>
          <w:color w:val="000000" w:themeColor="text1"/>
          <w:shd w:val="clear" w:color="auto" w:fill="FFFFFF"/>
        </w:rPr>
        <w:t>Nuss E. A historical analysis of the California Current using ROMS 4D-Var. Part I: System configuration and diagnostics, </w:t>
      </w:r>
      <w:r w:rsidRPr="008371E0">
        <w:rPr>
          <w:rFonts w:ascii="Times" w:hAnsi="Times"/>
          <w:color w:val="000000" w:themeColor="text1"/>
          <w:bdr w:val="none" w:sz="0" w:space="0" w:color="auto" w:frame="1"/>
          <w:shd w:val="clear" w:color="auto" w:fill="FFFFFF"/>
        </w:rPr>
        <w:t>Ocean Model.</w:t>
      </w:r>
      <w:r w:rsidRPr="008371E0">
        <w:rPr>
          <w:rFonts w:ascii="Times" w:hAnsi="Times"/>
          <w:color w:val="000000" w:themeColor="text1"/>
          <w:shd w:val="clear" w:color="auto" w:fill="FFFFFF"/>
        </w:rPr>
        <w:t xml:space="preserve"> 2016; 99: 133-151.  doi:10.1016/j.ocemod.2015.11.012.</w:t>
      </w:r>
    </w:p>
    <w:p w14:paraId="68A6107C"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rFonts w:ascii="Times" w:hAnsi="Times" w:cs="Arial"/>
        </w:rPr>
        <w:t xml:space="preserve">Nielsen JM, Rogers LA, Brodeur RD, Thompson AR, Auth TD, Dreary AL et al. </w:t>
      </w:r>
      <w:r w:rsidRPr="008371E0">
        <w:rPr>
          <w:rFonts w:ascii="Times" w:hAnsi="Times"/>
        </w:rPr>
        <w:t>Responses of ichthyoplankton assemblages to the recent marine heatwave and previous climate fluctuations in several Northeast Pacific marine ecosystems. Glob. Chang. Biol. 2020; 27: 506-520.</w:t>
      </w:r>
    </w:p>
    <w:p w14:paraId="45D35CA2" w14:textId="5B9ACA72" w:rsidR="008371E0" w:rsidRDefault="008371E0" w:rsidP="008371E0">
      <w:pPr>
        <w:widowControl w:val="0"/>
        <w:autoSpaceDE w:val="0"/>
        <w:autoSpaceDN w:val="0"/>
        <w:adjustRightInd w:val="0"/>
        <w:spacing w:line="480" w:lineRule="auto"/>
        <w:ind w:left="540" w:hanging="540"/>
        <w:rPr>
          <w:ins w:id="143" w:author="Mary Hunsicker" w:date="2021-11-23T11:59:00Z"/>
          <w:rFonts w:ascii="Times" w:eastAsiaTheme="minorHAnsi" w:hAnsi="Times" w:cs="Arial"/>
          <w:noProof/>
          <w:color w:val="000000" w:themeColor="text1"/>
        </w:rPr>
      </w:pPr>
      <w:r w:rsidRPr="008371E0">
        <w:rPr>
          <w:rFonts w:ascii="Times" w:eastAsiaTheme="minorHAnsi" w:hAnsi="Times" w:cs="Arial"/>
          <w:noProof/>
          <w:color w:val="000000" w:themeColor="text1"/>
        </w:rPr>
        <w:lastRenderedPageBreak/>
        <w:t>Nieto K, McClatchie S, Weber ED, Lennert-Cody CE. Effect of</w:t>
      </w:r>
      <w:r w:rsidRPr="008371E0">
        <w:rPr>
          <w:rFonts w:ascii="Times" w:hAnsi="Times"/>
        </w:rPr>
        <w:t xml:space="preserve"> </w:t>
      </w:r>
      <w:r w:rsidRPr="008371E0">
        <w:rPr>
          <w:rFonts w:ascii="Times" w:eastAsiaTheme="minorHAnsi" w:hAnsi="Times" w:cs="Arial"/>
          <w:noProof/>
          <w:color w:val="000000" w:themeColor="text1"/>
        </w:rPr>
        <w:t>mesoscale eddies and streamers on sardine spawning habitat and recruitment success off Southern and central California, J. Geophys. Res. Oceans 2014; 119: 6330–6339, doi:10.1002/014JC010251.</w:t>
      </w:r>
    </w:p>
    <w:p w14:paraId="5C5562C9" w14:textId="06456C69" w:rsidR="00AF6A0E" w:rsidRPr="008371E0" w:rsidRDefault="00AF6A0E" w:rsidP="008371E0">
      <w:pPr>
        <w:widowControl w:val="0"/>
        <w:autoSpaceDE w:val="0"/>
        <w:autoSpaceDN w:val="0"/>
        <w:adjustRightInd w:val="0"/>
        <w:spacing w:line="480" w:lineRule="auto"/>
        <w:ind w:left="540" w:hanging="540"/>
        <w:rPr>
          <w:rFonts w:ascii="Times" w:hAnsi="Times"/>
        </w:rPr>
      </w:pPr>
      <w:ins w:id="144" w:author="Mary Hunsicker" w:date="2021-11-23T11:59:00Z">
        <w:r>
          <w:rPr>
            <w:rFonts w:ascii="Times" w:eastAsiaTheme="minorHAnsi" w:hAnsi="Times" w:cs="Arial"/>
            <w:noProof/>
            <w:color w:val="000000" w:themeColor="text1"/>
          </w:rPr>
          <w:t>Oliver</w:t>
        </w:r>
      </w:ins>
    </w:p>
    <w:p w14:paraId="589588CB"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eastAsiaTheme="minorHAnsi" w:hAnsi="Times"/>
        </w:rPr>
        <w:t>Peabody CE, Thompson AR, Sax DF, Morse RE, Perretti CT. Decadal regime shifts in southern California's ichthyoplankton assemblage. Mar. Ecol. Prog. Ser. 2018; 607: 71-83.</w:t>
      </w:r>
    </w:p>
    <w:p w14:paraId="7BADBAB2" w14:textId="77777777" w:rsidR="008371E0" w:rsidRPr="008371E0" w:rsidRDefault="008371E0" w:rsidP="008371E0">
      <w:pPr>
        <w:widowControl w:val="0"/>
        <w:autoSpaceDE w:val="0"/>
        <w:autoSpaceDN w:val="0"/>
        <w:adjustRightInd w:val="0"/>
        <w:spacing w:line="480" w:lineRule="auto"/>
        <w:ind w:left="540" w:hanging="540"/>
        <w:rPr>
          <w:rFonts w:ascii="Times" w:hAnsi="Times" w:cs="Arial"/>
        </w:rPr>
      </w:pPr>
      <w:r w:rsidRPr="008371E0">
        <w:rPr>
          <w:rFonts w:ascii="Times" w:hAnsi="Times" w:cs="Arial"/>
        </w:rPr>
        <w:t>Peterson WT, Emmett R, Goericke R, Venrick E, Mantyla A, Bograd S et al. The State of the California Current, 2005-2006: warm in the north, cool in the south. CalCOFI Reports 2006; 47: 30–74.</w:t>
      </w:r>
    </w:p>
    <w:p w14:paraId="52E02E88"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b/>
          <w:bCs/>
          <w:noProof/>
          <w:color w:val="000000" w:themeColor="text1"/>
        </w:rPr>
      </w:pPr>
      <w:r w:rsidRPr="008371E0">
        <w:rPr>
          <w:rFonts w:ascii="Times" w:hAnsi="Times" w:cs="Arial"/>
        </w:rPr>
        <w:t>Peterson et al. 2015 https://agupubs.onlinelibrary.wiley.com/doi/full/10.1002/2017JC012952</w:t>
      </w:r>
    </w:p>
    <w:p w14:paraId="7D65F896"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hAnsi="Times" w:cs="Arial"/>
        </w:rPr>
        <w:t>Piatt JF, Parrish JK, Renner HM, Schoen SK, Jones TT, Arimitsu ML et al. Extreme mortality and reproductive failure of common murres resulting from the northeast Pacific marine heatwave of 2014-2016. PLoSONE 2020; 15: e0226087. doi: 10.1371/journal.pone.0226087</w:t>
      </w:r>
    </w:p>
    <w:p w14:paraId="4BFE82E2" w14:textId="77777777" w:rsidR="008371E0" w:rsidRPr="008371E0" w:rsidRDefault="008371E0" w:rsidP="008371E0">
      <w:pPr>
        <w:widowControl w:val="0"/>
        <w:autoSpaceDE w:val="0"/>
        <w:autoSpaceDN w:val="0"/>
        <w:adjustRightInd w:val="0"/>
        <w:spacing w:line="480" w:lineRule="auto"/>
        <w:ind w:left="540" w:hanging="540"/>
        <w:rPr>
          <w:rFonts w:ascii="Times" w:eastAsiaTheme="minorHAnsi" w:hAnsi="Times" w:cs="Arial"/>
          <w:noProof/>
          <w:color w:val="000000" w:themeColor="text1"/>
        </w:rPr>
      </w:pPr>
      <w:r w:rsidRPr="008371E0">
        <w:rPr>
          <w:rFonts w:ascii="Times" w:hAnsi="Times"/>
          <w:noProof/>
        </w:rPr>
        <w:t>Planque B, Arneberg P. 2018. Principal component analyses for integrated ecosystem assessments may primarily reflect methodological artefacts. ICES J. Mar. Sci. 2018; 75:</w:t>
      </w:r>
    </w:p>
    <w:p w14:paraId="7DF0039F" w14:textId="77777777" w:rsidR="008371E0" w:rsidRPr="008371E0" w:rsidRDefault="008371E0" w:rsidP="008371E0">
      <w:pPr>
        <w:widowControl w:val="0"/>
        <w:autoSpaceDE w:val="0"/>
        <w:autoSpaceDN w:val="0"/>
        <w:adjustRightInd w:val="0"/>
        <w:spacing w:line="480" w:lineRule="auto"/>
        <w:ind w:firstLine="480"/>
        <w:rPr>
          <w:rFonts w:ascii="Times" w:hAnsi="Times"/>
          <w:noProof/>
        </w:rPr>
      </w:pPr>
      <w:r w:rsidRPr="008371E0">
        <w:rPr>
          <w:rFonts w:ascii="Times" w:hAnsi="Times"/>
          <w:noProof/>
        </w:rPr>
        <w:t xml:space="preserve"> 1021–1028.</w:t>
      </w:r>
    </w:p>
    <w:p w14:paraId="7BC7DDB3"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eastAsiaTheme="minorHAnsi"/>
        </w:rPr>
        <w:t>Puerta P, Ciannelli L, Rykaczewski R, Opiekun M, Litzow MA. Do Gulf of</w:t>
      </w:r>
    </w:p>
    <w:p w14:paraId="3D910E71"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Alaska fish and crustacean populations show synchronous non-stationary responses</w:t>
      </w:r>
    </w:p>
    <w:p w14:paraId="00E3ECFB"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to climate? Prog. Oceanogr. 2019; 175: 161–170. doi: 10.1016/j.pocean.2019.</w:t>
      </w:r>
    </w:p>
    <w:p w14:paraId="43070A30" w14:textId="77777777" w:rsidR="008371E0" w:rsidRPr="008371E0" w:rsidRDefault="008371E0" w:rsidP="008371E0">
      <w:pPr>
        <w:widowControl w:val="0"/>
        <w:autoSpaceDE w:val="0"/>
        <w:autoSpaceDN w:val="0"/>
        <w:adjustRightInd w:val="0"/>
        <w:spacing w:line="480" w:lineRule="auto"/>
        <w:ind w:left="480" w:firstLine="60"/>
        <w:rPr>
          <w:rFonts w:eastAsiaTheme="minorHAnsi"/>
        </w:rPr>
      </w:pPr>
      <w:r w:rsidRPr="008371E0">
        <w:rPr>
          <w:rFonts w:eastAsiaTheme="minorHAnsi"/>
        </w:rPr>
        <w:t>04.002.</w:t>
      </w:r>
    </w:p>
    <w:p w14:paraId="001EA557" w14:textId="77777777" w:rsidR="008371E0" w:rsidRPr="008371E0" w:rsidRDefault="008371E0" w:rsidP="008371E0">
      <w:pPr>
        <w:widowControl w:val="0"/>
        <w:autoSpaceDE w:val="0"/>
        <w:autoSpaceDN w:val="0"/>
        <w:adjustRightInd w:val="0"/>
        <w:spacing w:line="480" w:lineRule="auto"/>
        <w:rPr>
          <w:rFonts w:eastAsiaTheme="minorHAnsi"/>
        </w:rPr>
      </w:pPr>
      <w:r w:rsidRPr="008371E0">
        <w:rPr>
          <w:rFonts w:eastAsiaTheme="minorHAnsi"/>
        </w:rPr>
        <w:t>R Core Team. R: A language and environment for statistical computing. R</w:t>
      </w:r>
    </w:p>
    <w:p w14:paraId="32B9A7A3" w14:textId="77777777" w:rsidR="008371E0" w:rsidRPr="008371E0" w:rsidRDefault="008371E0" w:rsidP="008371E0">
      <w:pPr>
        <w:widowControl w:val="0"/>
        <w:autoSpaceDE w:val="0"/>
        <w:autoSpaceDN w:val="0"/>
        <w:adjustRightInd w:val="0"/>
        <w:spacing w:line="480" w:lineRule="auto"/>
        <w:ind w:left="540"/>
        <w:rPr>
          <w:rFonts w:ascii="Times" w:hAnsi="Times"/>
          <w:noProof/>
        </w:rPr>
      </w:pPr>
      <w:r w:rsidRPr="008371E0">
        <w:rPr>
          <w:rFonts w:eastAsiaTheme="minorHAnsi"/>
        </w:rPr>
        <w:t>Foundation for Statistical Computing, Vienna, Austria, 2021.</w:t>
      </w:r>
    </w:p>
    <w:p w14:paraId="1760F86D" w14:textId="77777777" w:rsidR="008371E0" w:rsidRPr="008371E0" w:rsidRDefault="008371E0" w:rsidP="008371E0">
      <w:pPr>
        <w:autoSpaceDE w:val="0"/>
        <w:autoSpaceDN w:val="0"/>
        <w:adjustRightInd w:val="0"/>
        <w:spacing w:line="480" w:lineRule="auto"/>
        <w:rPr>
          <w:rFonts w:eastAsiaTheme="minorHAnsi"/>
        </w:rPr>
      </w:pPr>
      <w:r w:rsidRPr="008371E0">
        <w:rPr>
          <w:rFonts w:eastAsiaTheme="minorHAnsi"/>
        </w:rPr>
        <w:lastRenderedPageBreak/>
        <w:t>Ralston S, Sakuma KM, Field JC. Interannual variation in pelagic juvenile</w:t>
      </w:r>
    </w:p>
    <w:p w14:paraId="7E273826" w14:textId="77777777" w:rsidR="008371E0" w:rsidRPr="008371E0" w:rsidRDefault="008371E0" w:rsidP="008371E0">
      <w:pPr>
        <w:autoSpaceDE w:val="0"/>
        <w:autoSpaceDN w:val="0"/>
        <w:adjustRightInd w:val="0"/>
        <w:spacing w:line="480" w:lineRule="auto"/>
        <w:ind w:left="540"/>
        <w:rPr>
          <w:rFonts w:eastAsiaTheme="minorHAnsi"/>
        </w:rPr>
      </w:pPr>
      <w:r w:rsidRPr="008371E0">
        <w:rPr>
          <w:rFonts w:eastAsiaTheme="minorHAnsi"/>
        </w:rPr>
        <w:t>rockfish (Sebastes spp.) abundance – going with the flow. Fish. Ocean. 2013; 22:288–308. doi: 10.1111/fog.12022.</w:t>
      </w:r>
    </w:p>
    <w:p w14:paraId="41A1FFBE" w14:textId="77777777" w:rsidR="008371E0" w:rsidRPr="008371E0" w:rsidRDefault="008371E0" w:rsidP="008371E0">
      <w:pPr>
        <w:autoSpaceDE w:val="0"/>
        <w:autoSpaceDN w:val="0"/>
        <w:adjustRightInd w:val="0"/>
        <w:spacing w:line="480" w:lineRule="auto"/>
        <w:ind w:left="540" w:hanging="540"/>
        <w:rPr>
          <w:rFonts w:eastAsiaTheme="minorHAnsi"/>
        </w:rPr>
      </w:pPr>
      <w:r w:rsidRPr="008371E0">
        <w:rPr>
          <w:rFonts w:eastAsiaTheme="minorHAnsi"/>
        </w:rPr>
        <w:t>Ralston S, Field JC, Sakuma KM. Long-term variation in a central Californiapelagic forage assemblage. J. Mar. Sys. 2015; 146: 26-37. doi: 10.1016/j.jmarsys.2014.06.013.</w:t>
      </w:r>
    </w:p>
    <w:p w14:paraId="7EDCF243" w14:textId="77777777" w:rsidR="008371E0" w:rsidRPr="008371E0" w:rsidRDefault="008371E0" w:rsidP="008371E0">
      <w:pPr>
        <w:autoSpaceDE w:val="0"/>
        <w:autoSpaceDN w:val="0"/>
        <w:adjustRightInd w:val="0"/>
        <w:spacing w:line="480" w:lineRule="auto"/>
        <w:ind w:left="540" w:hanging="540"/>
        <w:rPr>
          <w:rFonts w:eastAsiaTheme="minorHAnsi"/>
          <w:color w:val="000000" w:themeColor="text1"/>
        </w:rPr>
      </w:pPr>
      <w:r w:rsidRPr="008371E0">
        <w:rPr>
          <w:rFonts w:eastAsiaTheme="minorHAnsi"/>
          <w:color w:val="000000" w:themeColor="text1"/>
        </w:rPr>
        <w:t xml:space="preserve">Ryan JP, Kudela RM, Birch JM, Blum M, Bowers HA, Chavez FP et al. </w:t>
      </w:r>
      <w:r w:rsidRPr="008371E0">
        <w:rPr>
          <w:color w:val="000000" w:themeColor="text1"/>
        </w:rPr>
        <w:t xml:space="preserve">Causality of an extreme harmful algal bloom in Monterey Bay, California, during the 2014–2016 northeast Pacific warm anomaly. Geophys. Res. Lett. 2017; 44: 5571-5579. doi: </w:t>
      </w:r>
      <w:r w:rsidRPr="008371E0">
        <w:rPr>
          <w:color w:val="000000" w:themeColor="text1"/>
          <w:shd w:val="clear" w:color="auto" w:fill="FFFFFF"/>
        </w:rPr>
        <w:t>10.1002/2017GL072637.</w:t>
      </w:r>
    </w:p>
    <w:p w14:paraId="7D46F729" w14:textId="77777777" w:rsidR="008371E0" w:rsidRPr="008371E0" w:rsidRDefault="008371E0" w:rsidP="008371E0">
      <w:pPr>
        <w:autoSpaceDE w:val="0"/>
        <w:autoSpaceDN w:val="0"/>
        <w:adjustRightInd w:val="0"/>
        <w:spacing w:line="480" w:lineRule="auto"/>
        <w:rPr>
          <w:rFonts w:eastAsiaTheme="minorHAnsi"/>
        </w:rPr>
      </w:pPr>
      <w:r w:rsidRPr="008371E0">
        <w:rPr>
          <w:rFonts w:eastAsiaTheme="minorHAnsi"/>
        </w:rPr>
        <w:t>Sakuma KM, Field JC, Mantua NJ, Ralston S, Marinovic BB, Carrion CN.</w:t>
      </w:r>
    </w:p>
    <w:p w14:paraId="2684E5CB" w14:textId="77777777" w:rsidR="008371E0" w:rsidRPr="008371E0" w:rsidRDefault="008371E0" w:rsidP="008371E0">
      <w:pPr>
        <w:autoSpaceDE w:val="0"/>
        <w:autoSpaceDN w:val="0"/>
        <w:adjustRightInd w:val="0"/>
        <w:spacing w:line="480" w:lineRule="auto"/>
        <w:ind w:left="540"/>
        <w:rPr>
          <w:rFonts w:eastAsiaTheme="minorHAnsi"/>
        </w:rPr>
      </w:pPr>
      <w:r w:rsidRPr="008371E0">
        <w:rPr>
          <w:rFonts w:eastAsiaTheme="minorHAnsi"/>
        </w:rPr>
        <w:t>Anomalous epipelagic micronekton assemblage patterns in the neritic waters of the California Current in spring 2015 during a period of extreme ocean conditions. CalCOFI Reports 2016; 57: 163-183.</w:t>
      </w:r>
    </w:p>
    <w:p w14:paraId="53706700" w14:textId="77777777" w:rsidR="008371E0" w:rsidRPr="008371E0" w:rsidRDefault="008371E0" w:rsidP="008371E0">
      <w:pPr>
        <w:autoSpaceDE w:val="0"/>
        <w:autoSpaceDN w:val="0"/>
        <w:adjustRightInd w:val="0"/>
        <w:spacing w:line="480" w:lineRule="auto"/>
        <w:ind w:left="540" w:hanging="540"/>
        <w:rPr>
          <w:rFonts w:eastAsiaTheme="minorHAnsi"/>
          <w:color w:val="000000" w:themeColor="text1"/>
        </w:rPr>
      </w:pPr>
      <w:r w:rsidRPr="008371E0">
        <w:rPr>
          <w:color w:val="000000" w:themeColor="text1"/>
          <w:shd w:val="clear" w:color="auto" w:fill="FFFFFF"/>
        </w:rPr>
        <w:t>Sanford E, Sones JL, García-Reyes M, Goddard JH, Largier JL. Widespread shifts in the coastal biota of northern California during the 2014–2016 marine heatwaves. Sci. Rep. 2019; 9: 1-14.</w:t>
      </w:r>
    </w:p>
    <w:p w14:paraId="1A2C4511" w14:textId="77777777" w:rsidR="008371E0" w:rsidRPr="008371E0" w:rsidRDefault="008371E0" w:rsidP="008371E0">
      <w:pPr>
        <w:autoSpaceDE w:val="0"/>
        <w:autoSpaceDN w:val="0"/>
        <w:adjustRightInd w:val="0"/>
        <w:spacing w:line="480" w:lineRule="auto"/>
        <w:ind w:left="540" w:hanging="540"/>
      </w:pPr>
      <w:r w:rsidRPr="008371E0">
        <w:t>Santora JA, Mantua NJ, Schroeder ID, Field JC, Hazen E, Bograd SJ et al. Habitat compression and ecosystem shifts as potential links between marine heatwave and record whale entanglements. Nat. Commun. 2020; 11: 1-12.</w:t>
      </w:r>
    </w:p>
    <w:p w14:paraId="2F625D64" w14:textId="77777777" w:rsidR="008371E0" w:rsidRPr="008371E0" w:rsidRDefault="008371E0" w:rsidP="008371E0">
      <w:pPr>
        <w:autoSpaceDE w:val="0"/>
        <w:autoSpaceDN w:val="0"/>
        <w:adjustRightInd w:val="0"/>
        <w:spacing w:line="480" w:lineRule="auto"/>
        <w:ind w:left="540" w:hanging="540"/>
        <w:rPr>
          <w:rFonts w:eastAsiaTheme="minorHAnsi"/>
        </w:rPr>
      </w:pPr>
      <w:r w:rsidRPr="008371E0">
        <w:t>Santora JA, Hazen EL, Schroeder ID, Bograd SJ, Sakuma KM, Field JC. Impacts of ocean climate variability on biodiversity of pelagic forage species in an upwelling ecosystem. Mar. Ecol. Prog. Ser. 2017; 580: 205-220.</w:t>
      </w:r>
    </w:p>
    <w:p w14:paraId="6BA5925A" w14:textId="77777777" w:rsidR="008371E0" w:rsidRPr="008371E0" w:rsidRDefault="008371E0" w:rsidP="008371E0">
      <w:pPr>
        <w:autoSpaceDE w:val="0"/>
        <w:autoSpaceDN w:val="0"/>
        <w:adjustRightInd w:val="0"/>
        <w:spacing w:line="480" w:lineRule="auto"/>
        <w:ind w:left="360" w:hanging="360"/>
        <w:rPr>
          <w:rFonts w:eastAsiaTheme="minorHAnsi"/>
        </w:rPr>
      </w:pPr>
      <w:r w:rsidRPr="008371E0">
        <w:rPr>
          <w:rFonts w:eastAsiaTheme="minorHAnsi"/>
        </w:rPr>
        <w:t>Santora JA, Schroeder ID, Field JC, Wells BK, Sydeman WJ. 2014. Spatiotemporal</w:t>
      </w:r>
    </w:p>
    <w:p w14:paraId="49EC7C68" w14:textId="77777777" w:rsidR="008371E0" w:rsidRPr="008371E0" w:rsidRDefault="008371E0" w:rsidP="008371E0">
      <w:pPr>
        <w:autoSpaceDE w:val="0"/>
        <w:autoSpaceDN w:val="0"/>
        <w:adjustRightInd w:val="0"/>
        <w:spacing w:line="480" w:lineRule="auto"/>
        <w:ind w:firstLine="540"/>
        <w:rPr>
          <w:rFonts w:eastAsiaTheme="minorHAnsi"/>
        </w:rPr>
      </w:pPr>
      <w:r w:rsidRPr="008371E0">
        <w:rPr>
          <w:rFonts w:eastAsiaTheme="minorHAnsi"/>
        </w:rPr>
        <w:t>dynamics of ocean conditions and forage taxa reveals regional structuring of predator-prey</w:t>
      </w:r>
    </w:p>
    <w:p w14:paraId="106D8969" w14:textId="77777777" w:rsidR="008371E0" w:rsidRPr="008371E0" w:rsidRDefault="008371E0" w:rsidP="008371E0">
      <w:pPr>
        <w:widowControl w:val="0"/>
        <w:autoSpaceDE w:val="0"/>
        <w:autoSpaceDN w:val="0"/>
        <w:adjustRightInd w:val="0"/>
        <w:spacing w:line="480" w:lineRule="auto"/>
        <w:ind w:left="480" w:firstLine="60"/>
        <w:rPr>
          <w:rFonts w:ascii="Times" w:hAnsi="Times"/>
          <w:color w:val="1B1C20"/>
        </w:rPr>
      </w:pPr>
      <w:r w:rsidRPr="008371E0">
        <w:rPr>
          <w:rFonts w:eastAsiaTheme="minorHAnsi"/>
        </w:rPr>
        <w:lastRenderedPageBreak/>
        <w:t>relationships. Ecol. Appl. 2014; 24:1730-1747. doi:10.1890/13-1605.1.</w:t>
      </w:r>
    </w:p>
    <w:p w14:paraId="553D3CA3" w14:textId="77777777" w:rsidR="008371E0" w:rsidRPr="008371E0" w:rsidRDefault="008371E0" w:rsidP="008371E0">
      <w:pPr>
        <w:widowControl w:val="0"/>
        <w:autoSpaceDE w:val="0"/>
        <w:autoSpaceDN w:val="0"/>
        <w:adjustRightInd w:val="0"/>
        <w:spacing w:line="480" w:lineRule="auto"/>
        <w:ind w:left="540" w:hanging="540"/>
        <w:rPr>
          <w:color w:val="000000" w:themeColor="text1"/>
          <w:shd w:val="clear" w:color="auto" w:fill="FFFFFF"/>
        </w:rPr>
      </w:pPr>
      <w:r w:rsidRPr="008371E0">
        <w:rPr>
          <w:rFonts w:ascii="Times" w:hAnsi="Times"/>
          <w:color w:val="000000" w:themeColor="text1"/>
          <w:shd w:val="clear" w:color="auto" w:fill="FFFFFF"/>
        </w:rPr>
        <w:t xml:space="preserve">Schroeder ID, Santora JA, Bograd SJ, </w:t>
      </w:r>
      <w:r w:rsidRPr="008371E0">
        <w:rPr>
          <w:rFonts w:ascii="Times" w:hAnsi="Times"/>
          <w:color w:val="000000" w:themeColor="text1"/>
          <w:bdr w:val="none" w:sz="0" w:space="0" w:color="auto" w:frame="1"/>
          <w:shd w:val="clear" w:color="auto" w:fill="FFFFFF"/>
        </w:rPr>
        <w:t>Hazen</w:t>
      </w:r>
      <w:r w:rsidRPr="008371E0">
        <w:rPr>
          <w:rFonts w:ascii="Times" w:hAnsi="Times"/>
          <w:color w:val="000000" w:themeColor="text1"/>
          <w:shd w:val="clear" w:color="auto" w:fill="FFFFFF"/>
        </w:rPr>
        <w:t xml:space="preserve"> EL, Sakuma, KM, Moore AM et al. Source water variability as a driver of rockfish recruitment in the California Current Ecosystem: implications for climate change and fisheries management. Can. J. Fish. Aquat. Sci. 2019; 76: 950-960. </w:t>
      </w:r>
      <w:r w:rsidRPr="008371E0">
        <w:rPr>
          <w:color w:val="000000" w:themeColor="text1"/>
          <w:shd w:val="clear" w:color="auto" w:fill="FFFFFF"/>
        </w:rPr>
        <w:t>doi: 10.1139/cjfas-2017-0480.</w:t>
      </w:r>
    </w:p>
    <w:p w14:paraId="294C1B99" w14:textId="77777777" w:rsidR="008371E0" w:rsidRPr="008371E0" w:rsidRDefault="008371E0" w:rsidP="008371E0">
      <w:pPr>
        <w:widowControl w:val="0"/>
        <w:autoSpaceDE w:val="0"/>
        <w:autoSpaceDN w:val="0"/>
        <w:adjustRightInd w:val="0"/>
        <w:spacing w:line="480" w:lineRule="auto"/>
        <w:ind w:left="540" w:hanging="540"/>
        <w:rPr>
          <w:color w:val="000000" w:themeColor="text1"/>
          <w:shd w:val="clear" w:color="auto" w:fill="FFFFFF"/>
        </w:rPr>
      </w:pPr>
      <w:r w:rsidRPr="008371E0">
        <w:t>Schwartzlose RA, Alheit J, Bakun A, Baumgartner TR, Cloete R, Crawford RJM et al. 1999.  Worldwide large-scale fluctuations of sardine and anchovy populations. S. Afr. J. Mar. Sys. 1999; 21: 289-347.</w:t>
      </w:r>
    </w:p>
    <w:p w14:paraId="67CB8303" w14:textId="77777777" w:rsidR="008371E0" w:rsidRPr="008371E0" w:rsidRDefault="008371E0" w:rsidP="008371E0">
      <w:pPr>
        <w:widowControl w:val="0"/>
        <w:autoSpaceDE w:val="0"/>
        <w:autoSpaceDN w:val="0"/>
        <w:adjustRightInd w:val="0"/>
        <w:spacing w:line="480" w:lineRule="auto"/>
        <w:ind w:left="540" w:hanging="540"/>
        <w:rPr>
          <w:rFonts w:ascii="Times" w:hAnsi="Times"/>
          <w:color w:val="222222"/>
          <w:shd w:val="clear" w:color="auto" w:fill="FFFFFF"/>
        </w:rPr>
      </w:pPr>
      <w:r w:rsidRPr="008371E0">
        <w:rPr>
          <w:rFonts w:ascii="Times" w:hAnsi="Times"/>
          <w:color w:val="222222"/>
          <w:shd w:val="clear" w:color="auto" w:fill="FFFFFF"/>
        </w:rPr>
        <w:t>Sen Gupta A, Thomsen M, Benthuysen JA. </w:t>
      </w:r>
      <w:r w:rsidRPr="008371E0">
        <w:rPr>
          <w:rFonts w:ascii="Times" w:hAnsi="Times"/>
          <w:i/>
          <w:iCs/>
          <w:color w:val="222222"/>
          <w:shd w:val="clear" w:color="auto" w:fill="FFFFFF"/>
        </w:rPr>
        <w:t>et al.</w:t>
      </w:r>
      <w:r w:rsidRPr="008371E0">
        <w:rPr>
          <w:rFonts w:ascii="Times" w:hAnsi="Times"/>
          <w:color w:val="222222"/>
          <w:shd w:val="clear" w:color="auto" w:fill="FFFFFF"/>
        </w:rPr>
        <w:t xml:space="preserve"> Drivers and impacts of the most extreme marine heatwaves events. Sci. Rep. 2020; </w:t>
      </w:r>
      <w:r w:rsidRPr="008371E0">
        <w:rPr>
          <w:rFonts w:ascii="Times" w:hAnsi="Times"/>
          <w:bCs/>
          <w:color w:val="222222"/>
          <w:shd w:val="clear" w:color="auto" w:fill="FFFFFF"/>
        </w:rPr>
        <w:t xml:space="preserve">10: </w:t>
      </w:r>
      <w:r w:rsidRPr="008371E0">
        <w:rPr>
          <w:rFonts w:ascii="Times" w:hAnsi="Times"/>
          <w:color w:val="222222"/>
          <w:shd w:val="clear" w:color="auto" w:fill="FFFFFF"/>
        </w:rPr>
        <w:t>19359. doi: 10.1038/s41598-020-75445-3.</w:t>
      </w:r>
    </w:p>
    <w:p w14:paraId="056E0068" w14:textId="77777777" w:rsidR="008371E0" w:rsidRPr="008371E0" w:rsidRDefault="008371E0" w:rsidP="008371E0">
      <w:pPr>
        <w:widowControl w:val="0"/>
        <w:autoSpaceDE w:val="0"/>
        <w:autoSpaceDN w:val="0"/>
        <w:adjustRightInd w:val="0"/>
        <w:spacing w:line="480" w:lineRule="auto"/>
        <w:ind w:left="540" w:hanging="540"/>
        <w:rPr>
          <w:rFonts w:ascii="Times" w:hAnsi="Times"/>
          <w:color w:val="222222"/>
          <w:shd w:val="clear" w:color="auto" w:fill="FFFFFF"/>
        </w:rPr>
      </w:pPr>
      <w:r w:rsidRPr="008371E0">
        <w:rPr>
          <w:color w:val="222222"/>
          <w:shd w:val="clear" w:color="auto" w:fill="FFFFFF"/>
        </w:rPr>
        <w:t xml:space="preserve">Seo H, Brink KH, Dorman E, Koracin D, Edwards CA. What determines the spatial pattern in summer upwelling trends on the US West Coast? J. Geophys. Res. Oceans 2012. doi: </w:t>
      </w:r>
      <w:r w:rsidRPr="008371E0">
        <w:t>10.1029/2012JC008016.</w:t>
      </w:r>
    </w:p>
    <w:p w14:paraId="681241FD" w14:textId="77777777" w:rsidR="008371E0" w:rsidRPr="008371E0" w:rsidRDefault="008371E0" w:rsidP="008371E0">
      <w:pPr>
        <w:widowControl w:val="0"/>
        <w:autoSpaceDE w:val="0"/>
        <w:autoSpaceDN w:val="0"/>
        <w:adjustRightInd w:val="0"/>
        <w:spacing w:line="480" w:lineRule="auto"/>
        <w:ind w:left="540" w:hanging="540"/>
        <w:rPr>
          <w:rFonts w:ascii="Times" w:hAnsi="Times"/>
        </w:rPr>
      </w:pPr>
      <w:r w:rsidRPr="008371E0">
        <w:rPr>
          <w:color w:val="000000"/>
        </w:rPr>
        <w:t>Siedlecki SA, Kaplan IC, He</w:t>
      </w:r>
      <w:r w:rsidRPr="008371E0">
        <w:rPr>
          <w:rFonts w:ascii="Times" w:hAnsi="Times"/>
          <w:color w:val="000000"/>
        </w:rPr>
        <w:t xml:space="preserve">rmann AJ, Nguyen TT, Bond NA, Newton JA et al. </w:t>
      </w:r>
      <w:r w:rsidRPr="008371E0">
        <w:rPr>
          <w:rFonts w:ascii="Times" w:hAnsi="Times"/>
        </w:rPr>
        <w:t xml:space="preserve">Experiments with seasonal forecasts of ocean conditions for the northern region of the California Current upwelling system. Sci. Rep. 2016; 6: 27203. </w:t>
      </w:r>
      <w:r w:rsidRPr="008371E0">
        <w:rPr>
          <w:rFonts w:ascii="Times" w:hAnsi="Times" w:cs="Arial"/>
        </w:rPr>
        <w:t>DOI: 10.1038/srep27203.</w:t>
      </w:r>
    </w:p>
    <w:p w14:paraId="1F7A6732" w14:textId="77777777" w:rsidR="008371E0" w:rsidRPr="008371E0" w:rsidRDefault="008371E0" w:rsidP="008371E0">
      <w:pPr>
        <w:spacing w:line="480" w:lineRule="auto"/>
        <w:ind w:left="540" w:hanging="540"/>
        <w:rPr>
          <w:color w:val="000000" w:themeColor="text1"/>
          <w:shd w:val="clear" w:color="auto" w:fill="FFFFFF"/>
        </w:rPr>
      </w:pPr>
      <w:r w:rsidRPr="008371E0">
        <w:rPr>
          <w:color w:val="000000" w:themeColor="text1"/>
          <w:shd w:val="clear" w:color="auto" w:fill="FFFFFF"/>
        </w:rPr>
        <w:t>Siegelman-Charbit L, Koslow JA, </w:t>
      </w:r>
      <w:r w:rsidRPr="008371E0">
        <w:rPr>
          <w:color w:val="000000" w:themeColor="text1"/>
          <w:bdr w:val="none" w:sz="0" w:space="0" w:color="auto" w:frame="1"/>
          <w:shd w:val="clear" w:color="auto" w:fill="FFFFFF"/>
        </w:rPr>
        <w:t>Jacox MG</w:t>
      </w:r>
      <w:r w:rsidRPr="008371E0">
        <w:rPr>
          <w:color w:val="000000" w:themeColor="text1"/>
          <w:shd w:val="clear" w:color="auto" w:fill="FFFFFF"/>
        </w:rPr>
        <w:t>, Hazen EL, Bograd SJ, Miller EF, McGowan JA. Physical forcing on fish abundance in the southern California Current System. </w:t>
      </w:r>
      <w:r w:rsidRPr="008371E0">
        <w:rPr>
          <w:color w:val="000000" w:themeColor="text1"/>
          <w:bdr w:val="none" w:sz="0" w:space="0" w:color="auto" w:frame="1"/>
          <w:shd w:val="clear" w:color="auto" w:fill="FFFFFF"/>
        </w:rPr>
        <w:t>Fish. Ocean. 2018;</w:t>
      </w:r>
      <w:r w:rsidRPr="008371E0">
        <w:rPr>
          <w:color w:val="000000" w:themeColor="text1"/>
          <w:shd w:val="clear" w:color="auto" w:fill="FFFFFF"/>
        </w:rPr>
        <w:t xml:space="preserve"> 27: 475–488. doi:10.1111/fog.12267. </w:t>
      </w:r>
    </w:p>
    <w:p w14:paraId="35D5AC4D" w14:textId="062B5C39" w:rsidR="008371E0" w:rsidRDefault="008371E0" w:rsidP="008371E0">
      <w:pPr>
        <w:spacing w:line="480" w:lineRule="auto"/>
        <w:ind w:left="360" w:hanging="360"/>
        <w:rPr>
          <w:ins w:id="145" w:author="Mary Hunsicker" w:date="2021-11-23T11:45:00Z"/>
          <w:rFonts w:eastAsiaTheme="minorHAnsi"/>
        </w:rPr>
      </w:pPr>
      <w:r w:rsidRPr="008371E0">
        <w:rPr>
          <w:rFonts w:eastAsiaTheme="minorHAnsi"/>
        </w:rPr>
        <w:t>Stan Development Team. RStan: The R interface to Stan. 2018.</w:t>
      </w:r>
    </w:p>
    <w:p w14:paraId="487DB160" w14:textId="2A6DEB75" w:rsidR="0021072A" w:rsidRPr="008371E0" w:rsidRDefault="0021072A" w:rsidP="008371E0">
      <w:pPr>
        <w:spacing w:line="480" w:lineRule="auto"/>
        <w:ind w:left="360" w:hanging="360"/>
        <w:rPr>
          <w:rFonts w:eastAsiaTheme="minorHAnsi"/>
        </w:rPr>
      </w:pPr>
      <w:ins w:id="146" w:author="Mary Hunsicker" w:date="2021-11-23T11:45:00Z">
        <w:r>
          <w:rPr>
            <w:rFonts w:eastAsiaTheme="minorHAnsi"/>
          </w:rPr>
          <w:t>Sury</w:t>
        </w:r>
      </w:ins>
      <w:ins w:id="147" w:author="Mary Hunsicker" w:date="2021-11-23T11:46:00Z">
        <w:r>
          <w:rPr>
            <w:rFonts w:eastAsiaTheme="minorHAnsi"/>
          </w:rPr>
          <w:t>an</w:t>
        </w:r>
      </w:ins>
      <w:ins w:id="148" w:author="Mary Hunsicker" w:date="2021-11-23T11:51:00Z">
        <w:r>
          <w:rPr>
            <w:rFonts w:eastAsiaTheme="minorHAnsi"/>
          </w:rPr>
          <w:t xml:space="preserve"> RM, Arimitsu ML, Coletti HA, Hopcroft RR, Lindeberg MR, Barbeaux S</w:t>
        </w:r>
      </w:ins>
      <w:ins w:id="149" w:author="Mary Hunsicker" w:date="2021-11-23T11:52:00Z">
        <w:r>
          <w:rPr>
            <w:rFonts w:eastAsiaTheme="minorHAnsi"/>
          </w:rPr>
          <w:t>J et al. Ecosystem response persists after a prolonged marine heatwave. Sci. Rep. 2021; 11:</w:t>
        </w:r>
      </w:ins>
      <w:ins w:id="150" w:author="Mary Hunsicker" w:date="2021-11-23T11:53:00Z">
        <w:r>
          <w:rPr>
            <w:rFonts w:eastAsiaTheme="minorHAnsi"/>
          </w:rPr>
          <w:t xml:space="preserve"> 6235.</w:t>
        </w:r>
      </w:ins>
    </w:p>
    <w:p w14:paraId="613FD638" w14:textId="77777777" w:rsidR="008371E0" w:rsidRPr="008371E0" w:rsidRDefault="008371E0" w:rsidP="008371E0">
      <w:pPr>
        <w:spacing w:line="480" w:lineRule="auto"/>
        <w:ind w:left="360" w:hanging="360"/>
        <w:rPr>
          <w:rFonts w:eastAsiaTheme="minorHAnsi"/>
        </w:rPr>
      </w:pPr>
      <w:r w:rsidRPr="008371E0">
        <w:lastRenderedPageBreak/>
        <w:t>Sydeman WJ, Dedman S, Garcia-Reyes M, Thompson SA, Thayer JA, Bakun A, MacCall AD. Sixty-five years of northern anchovy population studies in the southern California Current: a review and suggestion for sensible management. ICES J. Mar. Sci. 2020; 77: 486–499.</w:t>
      </w:r>
    </w:p>
    <w:p w14:paraId="690A10C9" w14:textId="77777777" w:rsidR="008371E0" w:rsidRPr="008371E0" w:rsidRDefault="008371E0" w:rsidP="008371E0">
      <w:pPr>
        <w:spacing w:line="480" w:lineRule="auto"/>
        <w:ind w:left="540" w:hanging="540"/>
        <w:rPr>
          <w:rFonts w:ascii="Times" w:hAnsi="Times"/>
          <w:color w:val="000000" w:themeColor="text1"/>
        </w:rPr>
      </w:pPr>
      <w:r w:rsidRPr="008371E0">
        <w:t xml:space="preserve">Thompson AR, Hyde JR, Watson W, Chen DC, Guo LW. Rockfish assemblage structure and spawning locations in southern California identified through larval sampling. </w:t>
      </w:r>
      <w:r w:rsidRPr="008371E0">
        <w:rPr>
          <w:iCs/>
        </w:rPr>
        <w:t>Mar. Ecol. Prog. Ser. 2016; 547</w:t>
      </w:r>
      <w:r w:rsidRPr="008371E0">
        <w:t>: 177-192.</w:t>
      </w:r>
    </w:p>
    <w:p w14:paraId="4232E52E" w14:textId="77777777" w:rsidR="008371E0" w:rsidRPr="008371E0" w:rsidRDefault="008371E0" w:rsidP="008371E0">
      <w:pPr>
        <w:spacing w:line="480" w:lineRule="auto"/>
        <w:ind w:left="540" w:hanging="540"/>
        <w:rPr>
          <w:rFonts w:ascii="Times" w:hAnsi="Times"/>
          <w:color w:val="000000" w:themeColor="text1"/>
        </w:rPr>
      </w:pPr>
      <w:r w:rsidRPr="008371E0">
        <w:rPr>
          <w:rFonts w:ascii="Times" w:hAnsi="Times"/>
          <w:color w:val="000000"/>
        </w:rPr>
        <w:t>T</w:t>
      </w:r>
      <w:r w:rsidRPr="008371E0">
        <w:rPr>
          <w:rFonts w:ascii="Times" w:hAnsi="Times"/>
          <w:color w:val="000000" w:themeColor="text1"/>
        </w:rPr>
        <w:t>hompson AR, Schroeder ID, Bograd SJ, Hazen EL, Jacox MG, Leising AL et al. State of the California Current 2018-19: a novel anchovy regime and a new marine heatwave? CalCOFI Reports 2019; 60: 1-65.</w:t>
      </w:r>
    </w:p>
    <w:p w14:paraId="358F00B6" w14:textId="77777777" w:rsidR="008371E0" w:rsidRPr="008371E0" w:rsidRDefault="008371E0" w:rsidP="008371E0">
      <w:pPr>
        <w:spacing w:line="480" w:lineRule="auto"/>
        <w:ind w:left="540" w:hanging="540"/>
        <w:rPr>
          <w:rFonts w:ascii="Times" w:hAnsi="Times"/>
          <w:color w:val="000000" w:themeColor="text1"/>
          <w:shd w:val="clear" w:color="auto" w:fill="FFFFFF"/>
        </w:rPr>
      </w:pPr>
      <w:r w:rsidRPr="008371E0">
        <w:rPr>
          <w:rFonts w:ascii="Times" w:hAnsi="Times"/>
          <w:color w:val="000000" w:themeColor="text1"/>
          <w:shd w:val="clear" w:color="auto" w:fill="FFFFFF"/>
        </w:rPr>
        <w:t>Tolimieri N, Haltuch M, Lee Q, </w:t>
      </w:r>
      <w:r w:rsidRPr="008371E0">
        <w:rPr>
          <w:rFonts w:ascii="Times" w:hAnsi="Times"/>
          <w:bCs/>
          <w:color w:val="000000" w:themeColor="text1"/>
          <w:bdr w:val="none" w:sz="0" w:space="0" w:color="auto" w:frame="1"/>
        </w:rPr>
        <w:t>Jacox MG</w:t>
      </w:r>
      <w:r w:rsidRPr="008371E0">
        <w:rPr>
          <w:rFonts w:ascii="Times" w:hAnsi="Times"/>
          <w:color w:val="000000" w:themeColor="text1"/>
          <w:shd w:val="clear" w:color="auto" w:fill="FFFFFF"/>
        </w:rPr>
        <w:t xml:space="preserve">, Bograd SJ. Oceanographic drivers of sablefish recruitment in the California Current. </w:t>
      </w:r>
      <w:r w:rsidRPr="008371E0">
        <w:rPr>
          <w:rFonts w:ascii="Times" w:hAnsi="Times"/>
          <w:color w:val="000000" w:themeColor="text1"/>
          <w:bdr w:val="none" w:sz="0" w:space="0" w:color="auto" w:frame="1"/>
        </w:rPr>
        <w:t>Fish. Ocean, 2018;</w:t>
      </w:r>
      <w:r w:rsidRPr="008371E0">
        <w:rPr>
          <w:rFonts w:ascii="Times" w:hAnsi="Times"/>
          <w:i/>
          <w:iCs/>
          <w:color w:val="000000" w:themeColor="text1"/>
          <w:bdr w:val="none" w:sz="0" w:space="0" w:color="auto" w:frame="1"/>
        </w:rPr>
        <w:t xml:space="preserve"> </w:t>
      </w:r>
      <w:r w:rsidRPr="008371E0">
        <w:rPr>
          <w:rFonts w:ascii="Times" w:hAnsi="Times"/>
          <w:color w:val="000000" w:themeColor="text1"/>
          <w:shd w:val="clear" w:color="auto" w:fill="FFFFFF"/>
        </w:rPr>
        <w:t>27: 458-474, doi:10.1111/fog.12266.</w:t>
      </w:r>
    </w:p>
    <w:p w14:paraId="4A1B0847" w14:textId="77777777" w:rsidR="008371E0" w:rsidRPr="008371E0" w:rsidRDefault="008371E0" w:rsidP="008371E0">
      <w:pPr>
        <w:spacing w:line="480" w:lineRule="auto"/>
        <w:ind w:left="540" w:hanging="540"/>
        <w:rPr>
          <w:szCs w:val="12"/>
        </w:rPr>
      </w:pPr>
      <w:r w:rsidRPr="008371E0">
        <w:rPr>
          <w:rFonts w:ascii="Times" w:hAnsi="Times"/>
          <w:szCs w:val="12"/>
        </w:rPr>
        <w:t>T</w:t>
      </w:r>
      <w:r w:rsidRPr="008371E0">
        <w:rPr>
          <w:szCs w:val="12"/>
        </w:rPr>
        <w:t>ommasi D, Stock CA, Hobday AJ, Methot R, Kaplan IC, Eveson JP et al. Managing living marine resources in a dynamic environment: the role of seasonal to decadal climate forecasts. Prog. Oceanogr. 2017; 152: 15–49.</w:t>
      </w:r>
    </w:p>
    <w:p w14:paraId="0A19748C" w14:textId="77777777" w:rsidR="008371E0" w:rsidRPr="008371E0" w:rsidRDefault="008371E0" w:rsidP="008371E0">
      <w:pPr>
        <w:spacing w:line="480" w:lineRule="auto"/>
        <w:ind w:left="540" w:hanging="540"/>
        <w:rPr>
          <w:rFonts w:ascii="Times" w:hAnsi="Times" w:cs="Arial (Body CS)"/>
        </w:rPr>
      </w:pPr>
      <w:r w:rsidRPr="008371E0">
        <w:rPr>
          <w:rFonts w:ascii="Times" w:hAnsi="Times" w:cs="Arial (Body CS)"/>
        </w:rPr>
        <w:t>Vehtari A, Gelman A, Gabry J. Practical Bayesian model evaluation using leave-one-out cross-validation and WAIC. Statistics and Computing 2017; 27: 1413-1432. doi: 10.1007/s11222-016-9696-4.</w:t>
      </w:r>
    </w:p>
    <w:p w14:paraId="0D98CFCA" w14:textId="77777777" w:rsidR="008371E0" w:rsidRPr="008371E0" w:rsidRDefault="008371E0" w:rsidP="008371E0">
      <w:pPr>
        <w:spacing w:line="480" w:lineRule="auto"/>
        <w:ind w:left="540" w:hanging="540"/>
        <w:rPr>
          <w:color w:val="000000" w:themeColor="text1"/>
        </w:rPr>
      </w:pPr>
      <w:r w:rsidRPr="008371E0">
        <w:rPr>
          <w:color w:val="000000" w:themeColor="text1"/>
          <w:shd w:val="clear" w:color="auto" w:fill="FFFFFF"/>
        </w:rPr>
        <w:t>Walker Jr HJ, Hastings PA, Hyde JR, Lea RN, Snodgrass OE, Bellquist LF. Unusual occurrences of fishes in the Southern California Current System during the warm water period of 2014–2018. Estuar. Coast. Shelf Sci. 2020; 236: 106634.</w:t>
      </w:r>
    </w:p>
    <w:p w14:paraId="3A68435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 xml:space="preserve">Walsh JE, Thoman RL, Bhatt US, Bieniek PA, Brettschneider B, Brubaker M et al. The high latitude heat wave of 2016 and its impacts on Alaska. Bull. Am. Meteorol. Soc. 2018; 99: </w:t>
      </w:r>
      <w:r w:rsidRPr="008371E0">
        <w:rPr>
          <w:rFonts w:ascii="Times" w:hAnsi="Times"/>
          <w:noProof/>
        </w:rPr>
        <w:lastRenderedPageBreak/>
        <w:t>S39–S43. doi: 10.1175/BAMS-D-17-0105.</w:t>
      </w:r>
    </w:p>
    <w:p w14:paraId="4CEB201D"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cs="Arial"/>
          <w:color w:val="000000" w:themeColor="text1"/>
        </w:rPr>
        <w:t>Ward EJ, Holmes EE, Thorson JT, Collen B. Complexity is costly: a meta</w:t>
      </w:r>
      <w:r w:rsidRPr="008371E0">
        <w:rPr>
          <w:rFonts w:ascii="Cambria Math" w:hAnsi="Cambria Math" w:cs="Cambria Math"/>
          <w:color w:val="000000" w:themeColor="text1"/>
        </w:rPr>
        <w:t>‐</w:t>
      </w:r>
      <w:r w:rsidRPr="008371E0">
        <w:rPr>
          <w:rFonts w:ascii="Times" w:hAnsi="Times" w:cs="Arial"/>
          <w:color w:val="000000" w:themeColor="text1"/>
        </w:rPr>
        <w:t>analysis of parametric and non</w:t>
      </w:r>
      <w:r w:rsidRPr="008371E0">
        <w:rPr>
          <w:rFonts w:ascii="Cambria Math" w:hAnsi="Cambria Math" w:cs="Cambria Math"/>
          <w:color w:val="000000" w:themeColor="text1"/>
        </w:rPr>
        <w:t>‐</w:t>
      </w:r>
      <w:r w:rsidRPr="008371E0">
        <w:rPr>
          <w:rFonts w:ascii="Times" w:hAnsi="Times" w:cs="Arial"/>
          <w:color w:val="000000" w:themeColor="text1"/>
        </w:rPr>
        <w:t>parametric methods for short</w:t>
      </w:r>
      <w:r w:rsidRPr="008371E0">
        <w:rPr>
          <w:rFonts w:ascii="Cambria Math" w:hAnsi="Cambria Math" w:cs="Cambria Math"/>
          <w:color w:val="000000" w:themeColor="text1"/>
        </w:rPr>
        <w:t>‐</w:t>
      </w:r>
      <w:r w:rsidRPr="008371E0">
        <w:rPr>
          <w:rFonts w:ascii="Times" w:hAnsi="Times" w:cs="Arial"/>
          <w:color w:val="000000" w:themeColor="text1"/>
        </w:rPr>
        <w:t>term population forecasting. Oikos 2014; 123:</w:t>
      </w:r>
      <w:r w:rsidRPr="008371E0">
        <w:rPr>
          <w:rFonts w:ascii="Times" w:hAnsi="Times" w:cs="Arial"/>
          <w:color w:val="000000" w:themeColor="text1"/>
          <w:shd w:val="clear" w:color="auto" w:fill="FFFFFF"/>
        </w:rPr>
        <w:t xml:space="preserve"> 652-661.</w:t>
      </w:r>
    </w:p>
    <w:p w14:paraId="733BE062"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 xml:space="preserve">Ward EJ, Anderson SC, Damiano LA, Hunsicker ME, Litzow MA. Modeling regimes with extremes: the bayesdfa package for identifying and forecasting common trends and anomalies in multivariate time-series data. R J 2019; 11: 46–55. </w:t>
      </w:r>
    </w:p>
    <w:p w14:paraId="5B1C065D"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Ward EJ, Anderson SC, Damiano LA, Malick MJ. bayesdfa: Bayesian Dynamic Factor Analysis (DFA) with 'Stan'. R package version 1.1.0 2020. https://CRAN.R-project.org/package=bayesdfa</w:t>
      </w:r>
    </w:p>
    <w:p w14:paraId="5D2CF3E0" w14:textId="42AE87A4" w:rsid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color w:val="000000" w:themeColor="text1"/>
          <w:shd w:val="clear" w:color="auto" w:fill="FFFFFF"/>
        </w:rPr>
        <w:t>Welch H, Hazen EL, Briscoe DK, Bograd SJ,</w:t>
      </w:r>
      <w:r w:rsidRPr="008371E0">
        <w:rPr>
          <w:rFonts w:ascii="Times" w:hAnsi="Times"/>
          <w:bCs/>
          <w:color w:val="000000" w:themeColor="text1"/>
          <w:bdr w:val="none" w:sz="0" w:space="0" w:color="auto" w:frame="1"/>
        </w:rPr>
        <w:t xml:space="preserve"> Jacox MG</w:t>
      </w:r>
      <w:r w:rsidRPr="008371E0">
        <w:rPr>
          <w:rFonts w:ascii="Times" w:hAnsi="Times"/>
          <w:color w:val="000000" w:themeColor="text1"/>
          <w:shd w:val="clear" w:color="auto" w:fill="FFFFFF"/>
        </w:rPr>
        <w:t xml:space="preserve">, Eguchi T et al. Environmental indicators to reduce loggerhead turtle bycatch offshore of Southern California. </w:t>
      </w:r>
      <w:r w:rsidRPr="008371E0">
        <w:rPr>
          <w:rFonts w:ascii="Times" w:hAnsi="Times"/>
          <w:color w:val="000000" w:themeColor="text1"/>
          <w:bdr w:val="none" w:sz="0" w:space="0" w:color="auto" w:frame="1"/>
        </w:rPr>
        <w:t>Ecol. Ind. 2019</w:t>
      </w:r>
      <w:r w:rsidRPr="008371E0">
        <w:rPr>
          <w:rFonts w:ascii="Times" w:hAnsi="Times"/>
          <w:color w:val="000000" w:themeColor="text1"/>
          <w:shd w:val="clear" w:color="auto" w:fill="FFFFFF"/>
        </w:rPr>
        <w:t>; 98: 657-664. doi:10.1016/j.ecolind.2018.11.001.</w:t>
      </w:r>
    </w:p>
    <w:p w14:paraId="3C96659C" w14:textId="02F145B6" w:rsidR="00297BEE" w:rsidRPr="008371E0" w:rsidRDefault="00297BEE"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297BEE">
        <w:rPr>
          <w:rFonts w:ascii="Times" w:hAnsi="Times"/>
          <w:color w:val="000000" w:themeColor="text1"/>
          <w:shd w:val="clear" w:color="auto" w:fill="FFFFFF"/>
        </w:rPr>
        <w:t>Wells</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BK, Field</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JC, Thayer</w:t>
      </w:r>
      <w:r>
        <w:rPr>
          <w:rFonts w:ascii="Times" w:hAnsi="Times"/>
          <w:color w:val="000000" w:themeColor="text1"/>
          <w:shd w:val="clear" w:color="auto" w:fill="FFFFFF"/>
        </w:rPr>
        <w:t xml:space="preserve"> J</w:t>
      </w:r>
      <w:r w:rsidRPr="00297BEE">
        <w:rPr>
          <w:rFonts w:ascii="Times" w:hAnsi="Times"/>
          <w:color w:val="000000" w:themeColor="text1"/>
          <w:shd w:val="clear" w:color="auto" w:fill="FFFFFF"/>
        </w:rPr>
        <w:t>A</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Grimes</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CB, Bograd</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SJ, Sydeman</w:t>
      </w:r>
      <w:r>
        <w:rPr>
          <w:rFonts w:ascii="Times" w:hAnsi="Times"/>
          <w:color w:val="000000" w:themeColor="text1"/>
          <w:shd w:val="clear" w:color="auto" w:fill="FFFFFF"/>
        </w:rPr>
        <w:t xml:space="preserve"> </w:t>
      </w:r>
      <w:r w:rsidRPr="00297BEE">
        <w:rPr>
          <w:rFonts w:ascii="Times" w:hAnsi="Times"/>
          <w:color w:val="000000" w:themeColor="text1"/>
          <w:shd w:val="clear" w:color="auto" w:fill="FFFFFF"/>
        </w:rPr>
        <w:t>WJ</w:t>
      </w:r>
      <w:r>
        <w:rPr>
          <w:rFonts w:ascii="Times" w:hAnsi="Times"/>
          <w:color w:val="000000" w:themeColor="text1"/>
          <w:shd w:val="clear" w:color="auto" w:fill="FFFFFF"/>
        </w:rPr>
        <w:t xml:space="preserve"> et al. Untangling the relationships among climate, prey and top predators in an ocean ecosystem. Mar. Ecol. Prog. Ser. 2008; 364: 15-29.</w:t>
      </w:r>
    </w:p>
    <w:p w14:paraId="2094CD44" w14:textId="77777777" w:rsidR="008371E0" w:rsidRPr="008371E0" w:rsidRDefault="008371E0" w:rsidP="008371E0">
      <w:pPr>
        <w:widowControl w:val="0"/>
        <w:autoSpaceDE w:val="0"/>
        <w:autoSpaceDN w:val="0"/>
        <w:adjustRightInd w:val="0"/>
        <w:spacing w:line="480" w:lineRule="auto"/>
        <w:ind w:left="480" w:hanging="480"/>
        <w:rPr>
          <w:rFonts w:ascii="Times" w:hAnsi="Times"/>
          <w:color w:val="000000" w:themeColor="text1"/>
          <w:shd w:val="clear" w:color="auto" w:fill="FFFFFF"/>
        </w:rPr>
      </w:pPr>
      <w:r w:rsidRPr="008371E0">
        <w:rPr>
          <w:rFonts w:ascii="Times" w:hAnsi="Times"/>
          <w:noProof/>
          <w:color w:val="000000" w:themeColor="text1"/>
        </w:rPr>
        <w:t>Wernberg T, Bennett S, Babcock RC, De Bettignies T, Cure K, Dep</w:t>
      </w:r>
      <w:r w:rsidRPr="008371E0">
        <w:rPr>
          <w:rFonts w:ascii="Times" w:hAnsi="Times"/>
          <w:noProof/>
        </w:rPr>
        <w:t>czynksi M et al.</w:t>
      </w:r>
      <w:r w:rsidRPr="008371E0">
        <w:rPr>
          <w:rFonts w:ascii="Times" w:hAnsi="Times"/>
          <w:noProof/>
          <w:color w:val="000000" w:themeColor="text1"/>
        </w:rPr>
        <w:t xml:space="preserve"> Climate-driven regime shift of a temperate marine ecosystem. Science 2016; </w:t>
      </w:r>
      <w:r w:rsidRPr="008371E0">
        <w:rPr>
          <w:rFonts w:ascii="Times" w:hAnsi="Times"/>
          <w:color w:val="000000" w:themeColor="text1"/>
          <w:shd w:val="clear" w:color="auto" w:fill="FFFFFF"/>
        </w:rPr>
        <w:t>353: 169-172.</w:t>
      </w:r>
    </w:p>
    <w:p w14:paraId="07936AF8" w14:textId="44D96851" w:rsidR="008371E0" w:rsidRDefault="008371E0" w:rsidP="008371E0">
      <w:pPr>
        <w:widowControl w:val="0"/>
        <w:autoSpaceDE w:val="0"/>
        <w:autoSpaceDN w:val="0"/>
        <w:adjustRightInd w:val="0"/>
        <w:spacing w:line="480" w:lineRule="auto"/>
        <w:ind w:left="480" w:hanging="480"/>
        <w:rPr>
          <w:rFonts w:ascii="Times" w:hAnsi="Times"/>
          <w:noProof/>
        </w:rPr>
      </w:pPr>
      <w:r w:rsidRPr="008371E0">
        <w:rPr>
          <w:rFonts w:ascii="Times" w:hAnsi="Times"/>
          <w:noProof/>
        </w:rPr>
        <w:t>Zuur AF, Tuck ID, Bailey N. Dynamic factor analysis to estimate common trends in fisheries time series. Can. J. Fish. Aquat. Sci. 2003; 60: 542–552.</w:t>
      </w:r>
    </w:p>
    <w:p w14:paraId="6383C6C3" w14:textId="6A412825" w:rsidR="00D9152D" w:rsidRDefault="00D9152D" w:rsidP="008371E0">
      <w:pPr>
        <w:widowControl w:val="0"/>
        <w:autoSpaceDE w:val="0"/>
        <w:autoSpaceDN w:val="0"/>
        <w:adjustRightInd w:val="0"/>
        <w:spacing w:line="480" w:lineRule="auto"/>
        <w:ind w:left="480" w:hanging="480"/>
        <w:rPr>
          <w:rFonts w:ascii="Times" w:hAnsi="Times"/>
          <w:noProof/>
        </w:rPr>
      </w:pPr>
    </w:p>
    <w:p w14:paraId="60AE0063" w14:textId="6FFDAB8C" w:rsidR="00D9152D" w:rsidRPr="008371E0" w:rsidRDefault="00D9152D" w:rsidP="008371E0">
      <w:pPr>
        <w:widowControl w:val="0"/>
        <w:autoSpaceDE w:val="0"/>
        <w:autoSpaceDN w:val="0"/>
        <w:adjustRightInd w:val="0"/>
        <w:spacing w:line="480" w:lineRule="auto"/>
        <w:ind w:left="480" w:hanging="480"/>
        <w:rPr>
          <w:rFonts w:ascii="Times" w:hAnsi="Times"/>
          <w:noProof/>
        </w:rPr>
      </w:pPr>
    </w:p>
    <w:p w14:paraId="3D7B6796"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p>
    <w:p w14:paraId="4241C7E0" w14:textId="77777777" w:rsidR="008371E0" w:rsidRPr="008371E0" w:rsidRDefault="008371E0" w:rsidP="008371E0">
      <w:pPr>
        <w:widowControl w:val="0"/>
        <w:autoSpaceDE w:val="0"/>
        <w:autoSpaceDN w:val="0"/>
        <w:adjustRightInd w:val="0"/>
        <w:spacing w:line="480" w:lineRule="auto"/>
        <w:ind w:left="480" w:hanging="480"/>
        <w:rPr>
          <w:rFonts w:ascii="Times" w:hAnsi="Times"/>
          <w:noProof/>
        </w:rPr>
      </w:pPr>
    </w:p>
    <w:p w14:paraId="709DA2CE" w14:textId="77777777" w:rsidR="008371E0" w:rsidRPr="008371E0" w:rsidRDefault="008371E0" w:rsidP="008371E0">
      <w:pPr>
        <w:pStyle w:val="CommentSubject"/>
        <w:spacing w:line="480" w:lineRule="auto"/>
      </w:pPr>
    </w:p>
    <w:p w14:paraId="77E8CCB9" w14:textId="483E8126" w:rsidR="00BE23A3" w:rsidRDefault="008371E0" w:rsidP="008371E0">
      <w:pPr>
        <w:spacing w:line="480" w:lineRule="auto"/>
        <w:rPr>
          <w:rFonts w:ascii="Times" w:hAnsi="Times"/>
        </w:rPr>
      </w:pPr>
      <w:r w:rsidRPr="008371E0">
        <w:rPr>
          <w:rFonts w:ascii="Times" w:hAnsi="Times"/>
        </w:rPr>
        <w:fldChar w:fldCharType="end"/>
      </w:r>
    </w:p>
    <w:p w14:paraId="20ED5889" w14:textId="060A737A" w:rsidR="00D9152D" w:rsidRDefault="00D9152D" w:rsidP="008371E0">
      <w:pPr>
        <w:spacing w:line="480" w:lineRule="auto"/>
        <w:rPr>
          <w:rFonts w:ascii="Times" w:hAnsi="Times"/>
        </w:rPr>
      </w:pPr>
    </w:p>
    <w:p w14:paraId="7FFE014B" w14:textId="77777777" w:rsidR="00D9152D" w:rsidRPr="006A18F1" w:rsidRDefault="00D9152D" w:rsidP="00D9152D">
      <w:pPr>
        <w:spacing w:line="480" w:lineRule="auto"/>
        <w:rPr>
          <w:b/>
          <w:bCs/>
        </w:rPr>
      </w:pPr>
      <w:r w:rsidRPr="006A18F1">
        <w:rPr>
          <w:b/>
          <w:bCs/>
        </w:rPr>
        <w:t>Supporting Information</w:t>
      </w:r>
    </w:p>
    <w:p w14:paraId="4E84A490" w14:textId="77777777" w:rsidR="00D9152D" w:rsidRPr="006A18F1" w:rsidRDefault="00D9152D" w:rsidP="00D9152D">
      <w:pPr>
        <w:spacing w:line="480" w:lineRule="auto"/>
      </w:pPr>
      <w:r w:rsidRPr="006A18F1">
        <w:rPr>
          <w:b/>
          <w:bCs/>
        </w:rPr>
        <w:t>S1 Appendix</w:t>
      </w:r>
      <w:r w:rsidRPr="006A18F1">
        <w:t>:</w:t>
      </w:r>
      <w:r w:rsidRPr="006A18F1">
        <w:rPr>
          <w:b/>
          <w:bCs/>
        </w:rPr>
        <w:t xml:space="preserve"> </w:t>
      </w:r>
      <w:r w:rsidRPr="006A18F1">
        <w:t>Standardization of time series from spatially resolved datasets.</w:t>
      </w:r>
    </w:p>
    <w:p w14:paraId="51AA0E24" w14:textId="77777777" w:rsidR="00D9152D" w:rsidRPr="006A18F1" w:rsidRDefault="00D9152D" w:rsidP="00D9152D">
      <w:pPr>
        <w:spacing w:line="480" w:lineRule="auto"/>
      </w:pPr>
      <w:r w:rsidRPr="006A18F1">
        <w:rPr>
          <w:b/>
          <w:bCs/>
        </w:rPr>
        <w:t>S1 Table</w:t>
      </w:r>
      <w:r w:rsidRPr="006A18F1">
        <w:t xml:space="preserve">: Climate and biology time series included in the analyses </w:t>
      </w:r>
    </w:p>
    <w:p w14:paraId="03ED4F27" w14:textId="77777777" w:rsidR="00D9152D" w:rsidRPr="006A18F1" w:rsidRDefault="00D9152D" w:rsidP="00D9152D">
      <w:pPr>
        <w:spacing w:line="480" w:lineRule="auto"/>
      </w:pPr>
      <w:r w:rsidRPr="006A18F1">
        <w:rPr>
          <w:b/>
          <w:bCs/>
          <w:color w:val="000000"/>
        </w:rPr>
        <w:t>S2 Table</w:t>
      </w:r>
      <w:r w:rsidRPr="006A18F1">
        <w:rPr>
          <w:color w:val="000000"/>
        </w:rPr>
        <w:t xml:space="preserve">: </w:t>
      </w:r>
      <w:r w:rsidRPr="006A18F1">
        <w:t>Summary information for the Bayesian DFA biology-covariate and biology only models (years 1981</w:t>
      </w:r>
      <w:r>
        <w:rPr>
          <w:rStyle w:val="CommentReference"/>
          <w:sz w:val="24"/>
          <w:szCs w:val="24"/>
        </w:rPr>
        <w:t>–</w:t>
      </w:r>
      <w:r w:rsidRPr="006A18F1">
        <w:t>2017).</w:t>
      </w:r>
    </w:p>
    <w:p w14:paraId="42023700" w14:textId="77777777" w:rsidR="00D9152D" w:rsidRPr="006A18F1" w:rsidRDefault="00D9152D" w:rsidP="00D9152D">
      <w:pPr>
        <w:spacing w:line="480" w:lineRule="auto"/>
      </w:pPr>
      <w:r w:rsidRPr="006A18F1">
        <w:rPr>
          <w:b/>
          <w:bCs/>
        </w:rPr>
        <w:t>S3 Table</w:t>
      </w:r>
      <w:r w:rsidRPr="006A18F1">
        <w:t>: Observations, predictions, and prediction errors for single species parameters in 2018.</w:t>
      </w:r>
    </w:p>
    <w:p w14:paraId="6A04DECD" w14:textId="77777777" w:rsidR="00D9152D" w:rsidRPr="006A18F1" w:rsidRDefault="00D9152D" w:rsidP="00D9152D">
      <w:pPr>
        <w:spacing w:line="480" w:lineRule="auto"/>
      </w:pPr>
      <w:r w:rsidRPr="006A18F1">
        <w:rPr>
          <w:b/>
          <w:bCs/>
        </w:rPr>
        <w:t>S1 Figure</w:t>
      </w:r>
      <w:r w:rsidRPr="006A18F1">
        <w:t>: Climate and biology time series used in the study analyses.</w:t>
      </w:r>
    </w:p>
    <w:p w14:paraId="57E45C93" w14:textId="77777777" w:rsidR="00D9152D" w:rsidRPr="006A18F1" w:rsidRDefault="00D9152D" w:rsidP="00D9152D">
      <w:pPr>
        <w:spacing w:line="480" w:lineRule="auto"/>
      </w:pPr>
      <w:r w:rsidRPr="006A18F1">
        <w:rPr>
          <w:b/>
          <w:bCs/>
        </w:rPr>
        <w:t>S2 Figure</w:t>
      </w:r>
      <w:r w:rsidRPr="006A18F1">
        <w:t xml:space="preserve">: </w:t>
      </w:r>
      <w:proofErr w:type="gramStart"/>
      <w:r w:rsidRPr="006A18F1">
        <w:t>AR(</w:t>
      </w:r>
      <w:proofErr w:type="gramEnd"/>
      <w:r w:rsidRPr="006A18F1">
        <w:t xml:space="preserve">1) coefficient on the southern/central California latent climate trend and support for a heavy-tailed </w:t>
      </w:r>
      <w:r w:rsidRPr="006A18F1">
        <w:rPr>
          <w:color w:val="000000"/>
        </w:rPr>
        <w:t>deviations of the latent trend.</w:t>
      </w:r>
    </w:p>
    <w:p w14:paraId="6EC06823" w14:textId="77777777" w:rsidR="00D9152D" w:rsidRPr="006A18F1" w:rsidRDefault="00D9152D" w:rsidP="00D9152D">
      <w:pPr>
        <w:spacing w:line="480" w:lineRule="auto"/>
      </w:pPr>
      <w:r w:rsidRPr="006A18F1">
        <w:rPr>
          <w:b/>
          <w:bCs/>
        </w:rPr>
        <w:t>S3 Figure</w:t>
      </w:r>
      <w:r w:rsidRPr="006A18F1">
        <w:t xml:space="preserve">: The Student-t deviations degrees of freedom parameter (nu) in the southern/central California biology trend. </w:t>
      </w:r>
    </w:p>
    <w:p w14:paraId="666806C4" w14:textId="77777777" w:rsidR="00D9152D" w:rsidRPr="007E076E" w:rsidRDefault="00D9152D" w:rsidP="00D9152D">
      <w:pPr>
        <w:spacing w:line="480" w:lineRule="auto"/>
        <w:rPr>
          <w:color w:val="000000"/>
        </w:rPr>
      </w:pPr>
      <w:r w:rsidRPr="007E076E">
        <w:rPr>
          <w:b/>
          <w:bCs/>
        </w:rPr>
        <w:t>S4 Figure</w:t>
      </w:r>
      <w:r w:rsidRPr="007E076E">
        <w:t xml:space="preserve">: A summary of the effect of the </w:t>
      </w:r>
      <w:r w:rsidRPr="007E076E">
        <w:rPr>
          <w:color w:val="000000"/>
        </w:rPr>
        <w:t>Cumulative Upwelling Transport Index (CUTI) on the individual single species parameter included in the DFA analyses</w:t>
      </w:r>
    </w:p>
    <w:p w14:paraId="3FD87760" w14:textId="77777777" w:rsidR="00D9152D" w:rsidRPr="007E076E" w:rsidRDefault="00D9152D" w:rsidP="00D9152D">
      <w:pPr>
        <w:spacing w:line="480" w:lineRule="auto"/>
      </w:pPr>
      <w:r w:rsidRPr="007E076E">
        <w:rPr>
          <w:b/>
          <w:bCs/>
        </w:rPr>
        <w:t>S5 Figure</w:t>
      </w:r>
      <w:r w:rsidRPr="007E076E">
        <w:t xml:space="preserve">: A summary of the effect of the </w:t>
      </w:r>
      <w:r w:rsidRPr="007E076E">
        <w:rPr>
          <w:color w:val="000000"/>
        </w:rPr>
        <w:t>Isothermal Layer Depth (ILD) on the individual single species parameter included in the DFA analyses.</w:t>
      </w:r>
    </w:p>
    <w:p w14:paraId="6E688679" w14:textId="77777777" w:rsidR="00D9152D" w:rsidRPr="007E076E" w:rsidRDefault="00D9152D" w:rsidP="00D9152D">
      <w:pPr>
        <w:spacing w:line="480" w:lineRule="auto"/>
        <w:rPr>
          <w:color w:val="000000"/>
        </w:rPr>
      </w:pPr>
      <w:r w:rsidRPr="007E076E">
        <w:rPr>
          <w:b/>
          <w:bCs/>
        </w:rPr>
        <w:t>S6 Figure</w:t>
      </w:r>
      <w:r w:rsidRPr="007E076E">
        <w:t xml:space="preserve">: A summary of the effect of the </w:t>
      </w:r>
      <w:r w:rsidRPr="007E076E">
        <w:rPr>
          <w:color w:val="000000"/>
        </w:rPr>
        <w:t>sea surface temperature on the individual single species parameter included in the DFA analyses</w:t>
      </w:r>
    </w:p>
    <w:p w14:paraId="3AFBBFAD" w14:textId="77777777" w:rsidR="00D9152D" w:rsidRPr="007E076E" w:rsidRDefault="00D9152D" w:rsidP="00D9152D">
      <w:pPr>
        <w:spacing w:line="480" w:lineRule="auto"/>
      </w:pPr>
      <w:r w:rsidRPr="007E076E">
        <w:rPr>
          <w:b/>
          <w:bCs/>
        </w:rPr>
        <w:t>S7 Figure</w:t>
      </w:r>
      <w:r w:rsidRPr="007E076E">
        <w:t>: Community variability in the southern California Current ecosystem (1981</w:t>
      </w:r>
      <w:r>
        <w:rPr>
          <w:rStyle w:val="CommentReference"/>
          <w:sz w:val="24"/>
          <w:szCs w:val="24"/>
        </w:rPr>
        <w:t>–</w:t>
      </w:r>
      <w:r w:rsidRPr="007E076E">
        <w:t>2018).</w:t>
      </w:r>
    </w:p>
    <w:p w14:paraId="66F52317" w14:textId="77777777" w:rsidR="00D9152D" w:rsidRPr="007E076E" w:rsidRDefault="00D9152D" w:rsidP="00D9152D">
      <w:pPr>
        <w:spacing w:line="480" w:lineRule="auto"/>
      </w:pPr>
      <w:r w:rsidRPr="007E076E">
        <w:rPr>
          <w:b/>
          <w:bCs/>
        </w:rPr>
        <w:t>S8 Figure</w:t>
      </w:r>
      <w:r w:rsidRPr="007E076E">
        <w:t>: Forecasts and model estimates of the ‘true’ community state in the southern and central California Current in years 2009</w:t>
      </w:r>
      <w:r>
        <w:rPr>
          <w:rStyle w:val="CommentReference"/>
          <w:sz w:val="24"/>
          <w:szCs w:val="24"/>
        </w:rPr>
        <w:t>–</w:t>
      </w:r>
      <w:r w:rsidRPr="007E076E">
        <w:t xml:space="preserve">2018. </w:t>
      </w:r>
    </w:p>
    <w:p w14:paraId="655021FD" w14:textId="77777777" w:rsidR="00D9152D" w:rsidRPr="007E076E" w:rsidRDefault="00D9152D" w:rsidP="00D9152D">
      <w:pPr>
        <w:spacing w:line="480" w:lineRule="auto"/>
      </w:pPr>
      <w:r w:rsidRPr="007E076E">
        <w:rPr>
          <w:b/>
          <w:bCs/>
        </w:rPr>
        <w:lastRenderedPageBreak/>
        <w:t>S9 Figure</w:t>
      </w:r>
      <w:r w:rsidRPr="007E076E">
        <w:t xml:space="preserve">: Fitted values for biology-covariate model including </w:t>
      </w:r>
      <w:r w:rsidRPr="007E076E">
        <w:rPr>
          <w:color w:val="000000"/>
        </w:rPr>
        <w:t>BEUTI (nitrate flux) as a covariate</w:t>
      </w:r>
      <w:r w:rsidRPr="007E076E">
        <w:t xml:space="preserve"> (1981</w:t>
      </w:r>
      <w:r>
        <w:rPr>
          <w:rStyle w:val="CommentReference"/>
          <w:sz w:val="24"/>
          <w:szCs w:val="24"/>
        </w:rPr>
        <w:t>–</w:t>
      </w:r>
      <w:r w:rsidRPr="007E076E">
        <w:t>2017).</w:t>
      </w:r>
    </w:p>
    <w:p w14:paraId="59FCCDA9" w14:textId="6F10C8F9" w:rsidR="00D9152D" w:rsidRDefault="00D9152D" w:rsidP="008371E0">
      <w:pPr>
        <w:spacing w:line="480" w:lineRule="auto"/>
      </w:pPr>
      <w:r w:rsidRPr="007E076E">
        <w:rPr>
          <w:b/>
          <w:bCs/>
        </w:rPr>
        <w:t>S10 Figure</w:t>
      </w:r>
      <w:r w:rsidRPr="007E076E">
        <w:t xml:space="preserve">: Log coefficient of variation (CV) of 2018 predictions of individual species parameters plotted against the mean and log CV of loadings related to each species, and the mean and log CV of coefficients relating each species to </w:t>
      </w:r>
      <w:r w:rsidRPr="007E076E">
        <w:rPr>
          <w:color w:val="000000"/>
        </w:rPr>
        <w:t>BEUTI (nitrate flux).</w:t>
      </w:r>
    </w:p>
    <w:sectPr w:rsidR="00D9152D" w:rsidSect="007A50E1">
      <w:footerReference w:type="even" r:id="rId15"/>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2" w:author="Mary Hunsicker" w:date="2021-11-24T15:30:00Z" w:initials="MEH">
    <w:p w14:paraId="7FC662AF" w14:textId="297922A7" w:rsidR="00D75334" w:rsidRDefault="00D75334">
      <w:pPr>
        <w:pStyle w:val="CommentText"/>
      </w:pPr>
      <w:r>
        <w:rPr>
          <w:rStyle w:val="CommentReference"/>
        </w:rPr>
        <w:annotationRef/>
      </w:r>
      <w:r>
        <w:t xml:space="preserve">Delete </w:t>
      </w:r>
      <w:r w:rsidR="00CB06D5">
        <w:t xml:space="preserve">some of all of </w:t>
      </w:r>
      <w:r>
        <w:t>thi</w:t>
      </w:r>
      <w:r w:rsidR="00CB06D5">
        <w:t>s and say a bit more about LFO-CV</w:t>
      </w:r>
    </w:p>
  </w:comment>
  <w:comment w:id="123" w:author="Mary Hunsicker" w:date="2021-11-24T14:55:00Z" w:initials="MEH">
    <w:p w14:paraId="7A16C48B" w14:textId="56A84453" w:rsidR="00E12AD1" w:rsidRDefault="00E12AD1">
      <w:pPr>
        <w:pStyle w:val="CommentText"/>
      </w:pPr>
      <w:r>
        <w:rPr>
          <w:rStyle w:val="CommentReference"/>
        </w:rPr>
        <w:annotationRef/>
      </w:r>
      <w:r>
        <w:t>Consider removing since this is mentioned in the discussion.</w:t>
      </w:r>
    </w:p>
  </w:comment>
  <w:comment w:id="129" w:author="Mary Hunsicker" w:date="2021-11-23T14:15:00Z" w:initials="MEH">
    <w:p w14:paraId="1CA48FC4" w14:textId="786DFF41" w:rsidR="001E337E" w:rsidRDefault="001E337E">
      <w:pPr>
        <w:pStyle w:val="CommentText"/>
      </w:pPr>
      <w:r>
        <w:rPr>
          <w:rStyle w:val="CommentReference"/>
        </w:rPr>
        <w:annotationRef/>
      </w:r>
      <w:r>
        <w:t>Remove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C662AF" w15:done="0"/>
  <w15:commentEx w15:paraId="7A16C48B" w15:done="0"/>
  <w15:commentEx w15:paraId="1CA48F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8D92B" w16cex:dateUtc="2021-11-24T23:30:00Z"/>
  <w16cex:commentExtensible w16cex:durableId="2548D0FE" w16cex:dateUtc="2021-11-24T22:55:00Z"/>
  <w16cex:commentExtensible w16cex:durableId="254775FB" w16cex:dateUtc="2021-11-23T22: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C662AF" w16cid:durableId="2548D92B"/>
  <w16cid:commentId w16cid:paraId="7A16C48B" w16cid:durableId="2548D0FE"/>
  <w16cid:commentId w16cid:paraId="1CA48FC4" w16cid:durableId="254775F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DAB12" w14:textId="77777777" w:rsidR="0088560C" w:rsidRDefault="0088560C" w:rsidP="0015684A">
      <w:r>
        <w:separator/>
      </w:r>
    </w:p>
  </w:endnote>
  <w:endnote w:type="continuationSeparator" w:id="0">
    <w:p w14:paraId="78C1ADC0" w14:textId="77777777" w:rsidR="0088560C" w:rsidRDefault="0088560C" w:rsidP="001568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panose1 w:val="0000000000000000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Body CS)">
    <w:panose1 w:val="020B0604020202020204"/>
    <w:charset w:val="00"/>
    <w:family w:val="roman"/>
    <w:notTrueType/>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1853377"/>
      <w:docPartObj>
        <w:docPartGallery w:val="Page Numbers (Bottom of Page)"/>
        <w:docPartUnique/>
      </w:docPartObj>
    </w:sdtPr>
    <w:sdtEndPr>
      <w:rPr>
        <w:rStyle w:val="PageNumber"/>
      </w:rPr>
    </w:sdtEndPr>
    <w:sdtContent>
      <w:p w14:paraId="179C3FB3" w14:textId="3AC71497"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093DFF" w14:textId="77777777" w:rsidR="007A50E1" w:rsidRDefault="007A50E1" w:rsidP="007A50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0117015"/>
      <w:docPartObj>
        <w:docPartGallery w:val="Page Numbers (Bottom of Page)"/>
        <w:docPartUnique/>
      </w:docPartObj>
    </w:sdtPr>
    <w:sdtEndPr>
      <w:rPr>
        <w:rStyle w:val="PageNumber"/>
      </w:rPr>
    </w:sdtEndPr>
    <w:sdtContent>
      <w:p w14:paraId="5F9A7987" w14:textId="267C53B9" w:rsidR="007A50E1" w:rsidRDefault="007A50E1" w:rsidP="007A50E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62200A">
          <w:rPr>
            <w:rStyle w:val="PageNumber"/>
            <w:noProof/>
          </w:rPr>
          <w:t>41</w:t>
        </w:r>
        <w:r>
          <w:rPr>
            <w:rStyle w:val="PageNumber"/>
          </w:rPr>
          <w:fldChar w:fldCharType="end"/>
        </w:r>
      </w:p>
    </w:sdtContent>
  </w:sdt>
  <w:p w14:paraId="01B8EC49" w14:textId="0C6B3C20" w:rsidR="00C42022" w:rsidRDefault="00C42022" w:rsidP="007A50E1">
    <w:pPr>
      <w:pStyle w:val="Footer"/>
      <w:ind w:right="360"/>
      <w:jc w:val="right"/>
    </w:pPr>
  </w:p>
  <w:p w14:paraId="03C2AD1F" w14:textId="77777777" w:rsidR="00C42022" w:rsidRDefault="00C42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F0BED" w14:textId="77777777" w:rsidR="0088560C" w:rsidRDefault="0088560C" w:rsidP="0015684A">
      <w:r>
        <w:separator/>
      </w:r>
    </w:p>
  </w:footnote>
  <w:footnote w:type="continuationSeparator" w:id="0">
    <w:p w14:paraId="5FEDF5A2" w14:textId="77777777" w:rsidR="0088560C" w:rsidRDefault="0088560C" w:rsidP="001568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4308"/>
    <w:multiLevelType w:val="multilevel"/>
    <w:tmpl w:val="908A7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D22C0"/>
    <w:multiLevelType w:val="hybridMultilevel"/>
    <w:tmpl w:val="8FA4F1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D78F2"/>
    <w:multiLevelType w:val="multilevel"/>
    <w:tmpl w:val="664A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A0BEA"/>
    <w:multiLevelType w:val="hybridMultilevel"/>
    <w:tmpl w:val="947E3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B90829"/>
    <w:multiLevelType w:val="hybridMultilevel"/>
    <w:tmpl w:val="89027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41629B"/>
    <w:multiLevelType w:val="multilevel"/>
    <w:tmpl w:val="53D0D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3E1975"/>
    <w:multiLevelType w:val="hybridMultilevel"/>
    <w:tmpl w:val="B094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D7BAB"/>
    <w:multiLevelType w:val="hybridMultilevel"/>
    <w:tmpl w:val="C8526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504B5"/>
    <w:multiLevelType w:val="hybridMultilevel"/>
    <w:tmpl w:val="AC00F534"/>
    <w:lvl w:ilvl="0" w:tplc="0E5AD624">
      <w:numFmt w:val="bullet"/>
      <w:lvlText w:val="-"/>
      <w:lvlJc w:val="left"/>
      <w:pPr>
        <w:ind w:left="1080" w:hanging="360"/>
      </w:pPr>
      <w:rPr>
        <w:rFonts w:ascii="Times" w:eastAsiaTheme="minorHAnsi" w:hAnsi="Time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33099C"/>
    <w:multiLevelType w:val="hybridMultilevel"/>
    <w:tmpl w:val="9A9822F2"/>
    <w:lvl w:ilvl="0" w:tplc="C85C2916">
      <w:numFmt w:val="bullet"/>
      <w:lvlText w:val="-"/>
      <w:lvlJc w:val="left"/>
      <w:pPr>
        <w:ind w:left="720" w:hanging="360"/>
      </w:pPr>
      <w:rPr>
        <w:rFonts w:ascii="Times" w:eastAsia="Times New Roman" w:hAnsi="Time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3"/>
  </w:num>
  <w:num w:numId="6">
    <w:abstractNumId w:val="9"/>
  </w:num>
  <w:num w:numId="7">
    <w:abstractNumId w:val="8"/>
  </w:num>
  <w:num w:numId="8">
    <w:abstractNumId w:val="2"/>
  </w:num>
  <w:num w:numId="9">
    <w:abstractNumId w:val="5"/>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y Hunsicker">
    <w15:presenceInfo w15:providerId="None" w15:userId="Mary Hunsick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54E"/>
    <w:rsid w:val="00000AF2"/>
    <w:rsid w:val="00000B31"/>
    <w:rsid w:val="0000774B"/>
    <w:rsid w:val="00010D78"/>
    <w:rsid w:val="00014E9C"/>
    <w:rsid w:val="00021278"/>
    <w:rsid w:val="00023CC9"/>
    <w:rsid w:val="00023FA8"/>
    <w:rsid w:val="00026CAB"/>
    <w:rsid w:val="000277F0"/>
    <w:rsid w:val="00034B14"/>
    <w:rsid w:val="00035248"/>
    <w:rsid w:val="000356EB"/>
    <w:rsid w:val="000424D4"/>
    <w:rsid w:val="00044F2E"/>
    <w:rsid w:val="0004645F"/>
    <w:rsid w:val="00047EB7"/>
    <w:rsid w:val="00062A55"/>
    <w:rsid w:val="00063089"/>
    <w:rsid w:val="00063612"/>
    <w:rsid w:val="0006528E"/>
    <w:rsid w:val="000721E9"/>
    <w:rsid w:val="000740B2"/>
    <w:rsid w:val="000771BD"/>
    <w:rsid w:val="000772EB"/>
    <w:rsid w:val="0008148B"/>
    <w:rsid w:val="00094788"/>
    <w:rsid w:val="000A0013"/>
    <w:rsid w:val="000A01DC"/>
    <w:rsid w:val="000A0BB7"/>
    <w:rsid w:val="000A4C75"/>
    <w:rsid w:val="000A4D22"/>
    <w:rsid w:val="000A5072"/>
    <w:rsid w:val="000A63F0"/>
    <w:rsid w:val="000A6A82"/>
    <w:rsid w:val="000A7B41"/>
    <w:rsid w:val="000B0270"/>
    <w:rsid w:val="000B2112"/>
    <w:rsid w:val="000B2689"/>
    <w:rsid w:val="000B4700"/>
    <w:rsid w:val="000B6521"/>
    <w:rsid w:val="000B6CC9"/>
    <w:rsid w:val="000B70AC"/>
    <w:rsid w:val="000C0948"/>
    <w:rsid w:val="000C0CBA"/>
    <w:rsid w:val="000C1CF1"/>
    <w:rsid w:val="000C1F67"/>
    <w:rsid w:val="000C2114"/>
    <w:rsid w:val="000C2977"/>
    <w:rsid w:val="000C4346"/>
    <w:rsid w:val="000C50CB"/>
    <w:rsid w:val="000C6871"/>
    <w:rsid w:val="000C6CD3"/>
    <w:rsid w:val="000D4889"/>
    <w:rsid w:val="000D512F"/>
    <w:rsid w:val="000E0DEF"/>
    <w:rsid w:val="000E116F"/>
    <w:rsid w:val="000E67DF"/>
    <w:rsid w:val="000F14F1"/>
    <w:rsid w:val="000F1538"/>
    <w:rsid w:val="000F58E6"/>
    <w:rsid w:val="000F6FB2"/>
    <w:rsid w:val="000F721E"/>
    <w:rsid w:val="001011D6"/>
    <w:rsid w:val="00104D3D"/>
    <w:rsid w:val="00106DBE"/>
    <w:rsid w:val="001104AB"/>
    <w:rsid w:val="00111E66"/>
    <w:rsid w:val="001171B2"/>
    <w:rsid w:val="001239BF"/>
    <w:rsid w:val="00133D6D"/>
    <w:rsid w:val="00134D5E"/>
    <w:rsid w:val="001418B9"/>
    <w:rsid w:val="00144EB0"/>
    <w:rsid w:val="00145E09"/>
    <w:rsid w:val="0015016C"/>
    <w:rsid w:val="001521FC"/>
    <w:rsid w:val="001531BC"/>
    <w:rsid w:val="001531E8"/>
    <w:rsid w:val="00153C7F"/>
    <w:rsid w:val="0015684A"/>
    <w:rsid w:val="00157054"/>
    <w:rsid w:val="00161946"/>
    <w:rsid w:val="00162723"/>
    <w:rsid w:val="00163B4D"/>
    <w:rsid w:val="001658BB"/>
    <w:rsid w:val="00172364"/>
    <w:rsid w:val="00173268"/>
    <w:rsid w:val="00173874"/>
    <w:rsid w:val="00176F5F"/>
    <w:rsid w:val="0018361B"/>
    <w:rsid w:val="00183C93"/>
    <w:rsid w:val="00185E80"/>
    <w:rsid w:val="00187104"/>
    <w:rsid w:val="001918D5"/>
    <w:rsid w:val="0019279B"/>
    <w:rsid w:val="0019314A"/>
    <w:rsid w:val="00194116"/>
    <w:rsid w:val="00194ABD"/>
    <w:rsid w:val="001A0F4E"/>
    <w:rsid w:val="001A3813"/>
    <w:rsid w:val="001B0747"/>
    <w:rsid w:val="001B3217"/>
    <w:rsid w:val="001B440F"/>
    <w:rsid w:val="001B78E3"/>
    <w:rsid w:val="001C12CE"/>
    <w:rsid w:val="001C4880"/>
    <w:rsid w:val="001C7F42"/>
    <w:rsid w:val="001D05FA"/>
    <w:rsid w:val="001D21FB"/>
    <w:rsid w:val="001D2F67"/>
    <w:rsid w:val="001D4CAA"/>
    <w:rsid w:val="001D67E5"/>
    <w:rsid w:val="001D721E"/>
    <w:rsid w:val="001D7AB3"/>
    <w:rsid w:val="001E19CC"/>
    <w:rsid w:val="001E337E"/>
    <w:rsid w:val="001E4896"/>
    <w:rsid w:val="001E67A9"/>
    <w:rsid w:val="001E7496"/>
    <w:rsid w:val="001F3CF7"/>
    <w:rsid w:val="001F735A"/>
    <w:rsid w:val="001F7A19"/>
    <w:rsid w:val="0020070F"/>
    <w:rsid w:val="0020146A"/>
    <w:rsid w:val="002016EE"/>
    <w:rsid w:val="0021072A"/>
    <w:rsid w:val="00210744"/>
    <w:rsid w:val="00210F8C"/>
    <w:rsid w:val="00221DEB"/>
    <w:rsid w:val="002236C9"/>
    <w:rsid w:val="00225BAA"/>
    <w:rsid w:val="002261EA"/>
    <w:rsid w:val="00232F54"/>
    <w:rsid w:val="00235E71"/>
    <w:rsid w:val="00235FD5"/>
    <w:rsid w:val="00236488"/>
    <w:rsid w:val="002461BE"/>
    <w:rsid w:val="0025032C"/>
    <w:rsid w:val="00251240"/>
    <w:rsid w:val="00251948"/>
    <w:rsid w:val="00251C6F"/>
    <w:rsid w:val="00254588"/>
    <w:rsid w:val="00257D63"/>
    <w:rsid w:val="002658F1"/>
    <w:rsid w:val="0026798C"/>
    <w:rsid w:val="002742AA"/>
    <w:rsid w:val="0027763E"/>
    <w:rsid w:val="00277E88"/>
    <w:rsid w:val="00281596"/>
    <w:rsid w:val="00282152"/>
    <w:rsid w:val="00283066"/>
    <w:rsid w:val="00284C00"/>
    <w:rsid w:val="00290543"/>
    <w:rsid w:val="00291FF4"/>
    <w:rsid w:val="002945E8"/>
    <w:rsid w:val="00296786"/>
    <w:rsid w:val="002978F7"/>
    <w:rsid w:val="00297BEE"/>
    <w:rsid w:val="002A0761"/>
    <w:rsid w:val="002A266B"/>
    <w:rsid w:val="002A3084"/>
    <w:rsid w:val="002A43F8"/>
    <w:rsid w:val="002A5BE1"/>
    <w:rsid w:val="002B0017"/>
    <w:rsid w:val="002B1C1A"/>
    <w:rsid w:val="002B28CF"/>
    <w:rsid w:val="002D30F0"/>
    <w:rsid w:val="002D4A41"/>
    <w:rsid w:val="002D4D78"/>
    <w:rsid w:val="002D7279"/>
    <w:rsid w:val="002E0C43"/>
    <w:rsid w:val="002F2AB5"/>
    <w:rsid w:val="002F2F12"/>
    <w:rsid w:val="002F6835"/>
    <w:rsid w:val="002F73B2"/>
    <w:rsid w:val="003019D0"/>
    <w:rsid w:val="0030230E"/>
    <w:rsid w:val="00302E51"/>
    <w:rsid w:val="003037D0"/>
    <w:rsid w:val="0030692C"/>
    <w:rsid w:val="003119FC"/>
    <w:rsid w:val="003121E0"/>
    <w:rsid w:val="0031257F"/>
    <w:rsid w:val="00313A41"/>
    <w:rsid w:val="003154E1"/>
    <w:rsid w:val="0032003F"/>
    <w:rsid w:val="00321B55"/>
    <w:rsid w:val="0032266C"/>
    <w:rsid w:val="00324BC3"/>
    <w:rsid w:val="00324D1C"/>
    <w:rsid w:val="00325234"/>
    <w:rsid w:val="00331AA0"/>
    <w:rsid w:val="00333376"/>
    <w:rsid w:val="003419DD"/>
    <w:rsid w:val="00343711"/>
    <w:rsid w:val="00346852"/>
    <w:rsid w:val="00357D3B"/>
    <w:rsid w:val="00357E05"/>
    <w:rsid w:val="00360212"/>
    <w:rsid w:val="0037019F"/>
    <w:rsid w:val="0037054E"/>
    <w:rsid w:val="00374095"/>
    <w:rsid w:val="00374A7E"/>
    <w:rsid w:val="00376552"/>
    <w:rsid w:val="00380CC4"/>
    <w:rsid w:val="00384B90"/>
    <w:rsid w:val="00385AAE"/>
    <w:rsid w:val="00386D91"/>
    <w:rsid w:val="00391EA2"/>
    <w:rsid w:val="003957FC"/>
    <w:rsid w:val="003960CC"/>
    <w:rsid w:val="003B0BE1"/>
    <w:rsid w:val="003B0F92"/>
    <w:rsid w:val="003B7D80"/>
    <w:rsid w:val="003C0E3B"/>
    <w:rsid w:val="003D619D"/>
    <w:rsid w:val="003E167E"/>
    <w:rsid w:val="003E4097"/>
    <w:rsid w:val="003E4642"/>
    <w:rsid w:val="003E6AF5"/>
    <w:rsid w:val="003F5593"/>
    <w:rsid w:val="003F7A17"/>
    <w:rsid w:val="003F7DC0"/>
    <w:rsid w:val="00401A3E"/>
    <w:rsid w:val="004051AA"/>
    <w:rsid w:val="00406602"/>
    <w:rsid w:val="004075A5"/>
    <w:rsid w:val="00407CD0"/>
    <w:rsid w:val="004106A2"/>
    <w:rsid w:val="00412BC0"/>
    <w:rsid w:val="00416C03"/>
    <w:rsid w:val="00421EC4"/>
    <w:rsid w:val="004225ED"/>
    <w:rsid w:val="00423719"/>
    <w:rsid w:val="00425C68"/>
    <w:rsid w:val="00440779"/>
    <w:rsid w:val="00441034"/>
    <w:rsid w:val="00441470"/>
    <w:rsid w:val="00442476"/>
    <w:rsid w:val="00444017"/>
    <w:rsid w:val="00450C46"/>
    <w:rsid w:val="0045760A"/>
    <w:rsid w:val="004578ED"/>
    <w:rsid w:val="00464A14"/>
    <w:rsid w:val="00467834"/>
    <w:rsid w:val="00472D9F"/>
    <w:rsid w:val="00474456"/>
    <w:rsid w:val="00477311"/>
    <w:rsid w:val="004817FC"/>
    <w:rsid w:val="00484BE9"/>
    <w:rsid w:val="0048540C"/>
    <w:rsid w:val="004916A8"/>
    <w:rsid w:val="00495214"/>
    <w:rsid w:val="00496BC1"/>
    <w:rsid w:val="004A3C41"/>
    <w:rsid w:val="004B06AA"/>
    <w:rsid w:val="004B156D"/>
    <w:rsid w:val="004B5D05"/>
    <w:rsid w:val="004C0E68"/>
    <w:rsid w:val="004C1900"/>
    <w:rsid w:val="004C7EC8"/>
    <w:rsid w:val="004D4EA6"/>
    <w:rsid w:val="004E2090"/>
    <w:rsid w:val="004E2AB1"/>
    <w:rsid w:val="004E7A41"/>
    <w:rsid w:val="004F1BF9"/>
    <w:rsid w:val="004F5595"/>
    <w:rsid w:val="004F58B7"/>
    <w:rsid w:val="00500791"/>
    <w:rsid w:val="0050264E"/>
    <w:rsid w:val="0050333C"/>
    <w:rsid w:val="00503E9A"/>
    <w:rsid w:val="00512C63"/>
    <w:rsid w:val="0051379A"/>
    <w:rsid w:val="00513E70"/>
    <w:rsid w:val="0051415B"/>
    <w:rsid w:val="005162AD"/>
    <w:rsid w:val="005234EF"/>
    <w:rsid w:val="00530807"/>
    <w:rsid w:val="00532A1E"/>
    <w:rsid w:val="00534FD2"/>
    <w:rsid w:val="00537121"/>
    <w:rsid w:val="005371E8"/>
    <w:rsid w:val="005373D0"/>
    <w:rsid w:val="00540EEF"/>
    <w:rsid w:val="005425EB"/>
    <w:rsid w:val="00544287"/>
    <w:rsid w:val="005451AB"/>
    <w:rsid w:val="00556BE5"/>
    <w:rsid w:val="00557485"/>
    <w:rsid w:val="005604DF"/>
    <w:rsid w:val="005655F2"/>
    <w:rsid w:val="005733DF"/>
    <w:rsid w:val="00573842"/>
    <w:rsid w:val="005759CF"/>
    <w:rsid w:val="005807FA"/>
    <w:rsid w:val="00583588"/>
    <w:rsid w:val="00587C38"/>
    <w:rsid w:val="00587C5C"/>
    <w:rsid w:val="005937B9"/>
    <w:rsid w:val="00595828"/>
    <w:rsid w:val="005A01B6"/>
    <w:rsid w:val="005A4AD0"/>
    <w:rsid w:val="005A4DE0"/>
    <w:rsid w:val="005B34DA"/>
    <w:rsid w:val="005B4ECE"/>
    <w:rsid w:val="005B7D3A"/>
    <w:rsid w:val="005C1538"/>
    <w:rsid w:val="005C4FF6"/>
    <w:rsid w:val="005C78E1"/>
    <w:rsid w:val="005D01CF"/>
    <w:rsid w:val="005D4481"/>
    <w:rsid w:val="005D68B6"/>
    <w:rsid w:val="005E4DFD"/>
    <w:rsid w:val="005E5CD2"/>
    <w:rsid w:val="005E743B"/>
    <w:rsid w:val="005F2DA0"/>
    <w:rsid w:val="005F7936"/>
    <w:rsid w:val="00600600"/>
    <w:rsid w:val="00603389"/>
    <w:rsid w:val="006061C6"/>
    <w:rsid w:val="00607A77"/>
    <w:rsid w:val="00610995"/>
    <w:rsid w:val="006111AA"/>
    <w:rsid w:val="00611A75"/>
    <w:rsid w:val="006141D3"/>
    <w:rsid w:val="006169FC"/>
    <w:rsid w:val="006172A3"/>
    <w:rsid w:val="0062200A"/>
    <w:rsid w:val="00623CAC"/>
    <w:rsid w:val="00624A69"/>
    <w:rsid w:val="00632468"/>
    <w:rsid w:val="00637D2D"/>
    <w:rsid w:val="00641C50"/>
    <w:rsid w:val="0064419F"/>
    <w:rsid w:val="00645001"/>
    <w:rsid w:val="006465CC"/>
    <w:rsid w:val="00646807"/>
    <w:rsid w:val="0064783A"/>
    <w:rsid w:val="006514BF"/>
    <w:rsid w:val="0065193D"/>
    <w:rsid w:val="00652AF6"/>
    <w:rsid w:val="0065757C"/>
    <w:rsid w:val="00663D12"/>
    <w:rsid w:val="006640F0"/>
    <w:rsid w:val="00664371"/>
    <w:rsid w:val="006675C6"/>
    <w:rsid w:val="00671343"/>
    <w:rsid w:val="00672276"/>
    <w:rsid w:val="006748EE"/>
    <w:rsid w:val="006751A3"/>
    <w:rsid w:val="00676E6C"/>
    <w:rsid w:val="006775F4"/>
    <w:rsid w:val="00680E4C"/>
    <w:rsid w:val="00685B3D"/>
    <w:rsid w:val="0068605C"/>
    <w:rsid w:val="00690171"/>
    <w:rsid w:val="00690653"/>
    <w:rsid w:val="0069072D"/>
    <w:rsid w:val="00691906"/>
    <w:rsid w:val="00693D41"/>
    <w:rsid w:val="006959EC"/>
    <w:rsid w:val="00695F8C"/>
    <w:rsid w:val="006A032F"/>
    <w:rsid w:val="006A0C6D"/>
    <w:rsid w:val="006A14D6"/>
    <w:rsid w:val="006A185A"/>
    <w:rsid w:val="006A18F1"/>
    <w:rsid w:val="006A1F30"/>
    <w:rsid w:val="006A296E"/>
    <w:rsid w:val="006A401F"/>
    <w:rsid w:val="006A6CD8"/>
    <w:rsid w:val="006A6E31"/>
    <w:rsid w:val="006B68C7"/>
    <w:rsid w:val="006C1A57"/>
    <w:rsid w:val="006C554B"/>
    <w:rsid w:val="006C555A"/>
    <w:rsid w:val="006C5A17"/>
    <w:rsid w:val="006D210B"/>
    <w:rsid w:val="006E1B2A"/>
    <w:rsid w:val="006E4444"/>
    <w:rsid w:val="006E52C2"/>
    <w:rsid w:val="006E69E7"/>
    <w:rsid w:val="006F0F25"/>
    <w:rsid w:val="006F2749"/>
    <w:rsid w:val="006F34D7"/>
    <w:rsid w:val="006F4DB2"/>
    <w:rsid w:val="006F55E6"/>
    <w:rsid w:val="00700E15"/>
    <w:rsid w:val="00703709"/>
    <w:rsid w:val="00705D8F"/>
    <w:rsid w:val="00710266"/>
    <w:rsid w:val="00710713"/>
    <w:rsid w:val="00713828"/>
    <w:rsid w:val="0072021E"/>
    <w:rsid w:val="00723FC3"/>
    <w:rsid w:val="00725230"/>
    <w:rsid w:val="00726EE5"/>
    <w:rsid w:val="0072734A"/>
    <w:rsid w:val="0073006A"/>
    <w:rsid w:val="00732F6A"/>
    <w:rsid w:val="007343E2"/>
    <w:rsid w:val="007402C2"/>
    <w:rsid w:val="00741327"/>
    <w:rsid w:val="00742623"/>
    <w:rsid w:val="00744A9A"/>
    <w:rsid w:val="00747FCE"/>
    <w:rsid w:val="00751A13"/>
    <w:rsid w:val="00753237"/>
    <w:rsid w:val="007578A8"/>
    <w:rsid w:val="007617E0"/>
    <w:rsid w:val="007662AE"/>
    <w:rsid w:val="00766BA7"/>
    <w:rsid w:val="00773733"/>
    <w:rsid w:val="00783DAE"/>
    <w:rsid w:val="00787E8C"/>
    <w:rsid w:val="007928A5"/>
    <w:rsid w:val="00793D4F"/>
    <w:rsid w:val="00794368"/>
    <w:rsid w:val="00794AD9"/>
    <w:rsid w:val="007A025E"/>
    <w:rsid w:val="007A30C3"/>
    <w:rsid w:val="007A3EBE"/>
    <w:rsid w:val="007A50E1"/>
    <w:rsid w:val="007A5A09"/>
    <w:rsid w:val="007B41C4"/>
    <w:rsid w:val="007C240F"/>
    <w:rsid w:val="007C3250"/>
    <w:rsid w:val="007C3299"/>
    <w:rsid w:val="007D4B71"/>
    <w:rsid w:val="007D6049"/>
    <w:rsid w:val="007D6F26"/>
    <w:rsid w:val="007D7C6B"/>
    <w:rsid w:val="007E076E"/>
    <w:rsid w:val="007E1FCF"/>
    <w:rsid w:val="007E3989"/>
    <w:rsid w:val="007E4CC3"/>
    <w:rsid w:val="007E5E21"/>
    <w:rsid w:val="007E70E0"/>
    <w:rsid w:val="007F00E6"/>
    <w:rsid w:val="007F0FBE"/>
    <w:rsid w:val="007F2D50"/>
    <w:rsid w:val="007F3825"/>
    <w:rsid w:val="007F3B2F"/>
    <w:rsid w:val="008004FE"/>
    <w:rsid w:val="0080086F"/>
    <w:rsid w:val="00801CEF"/>
    <w:rsid w:val="00803022"/>
    <w:rsid w:val="008039A7"/>
    <w:rsid w:val="00804898"/>
    <w:rsid w:val="00825002"/>
    <w:rsid w:val="00826650"/>
    <w:rsid w:val="00827195"/>
    <w:rsid w:val="00830EB5"/>
    <w:rsid w:val="00834965"/>
    <w:rsid w:val="008371E0"/>
    <w:rsid w:val="00841182"/>
    <w:rsid w:val="00850026"/>
    <w:rsid w:val="0085474A"/>
    <w:rsid w:val="008548D1"/>
    <w:rsid w:val="008577C9"/>
    <w:rsid w:val="008631D4"/>
    <w:rsid w:val="00871545"/>
    <w:rsid w:val="00872075"/>
    <w:rsid w:val="00873696"/>
    <w:rsid w:val="008753C3"/>
    <w:rsid w:val="008755FB"/>
    <w:rsid w:val="00876955"/>
    <w:rsid w:val="008809A4"/>
    <w:rsid w:val="00881D1E"/>
    <w:rsid w:val="0088275B"/>
    <w:rsid w:val="008831EA"/>
    <w:rsid w:val="0088447F"/>
    <w:rsid w:val="008855CB"/>
    <w:rsid w:val="0088560C"/>
    <w:rsid w:val="00885939"/>
    <w:rsid w:val="00887A62"/>
    <w:rsid w:val="008901B7"/>
    <w:rsid w:val="008952CD"/>
    <w:rsid w:val="008A1E3B"/>
    <w:rsid w:val="008B41E7"/>
    <w:rsid w:val="008B43AF"/>
    <w:rsid w:val="008B5A4D"/>
    <w:rsid w:val="008B750D"/>
    <w:rsid w:val="008B7876"/>
    <w:rsid w:val="008C1E5C"/>
    <w:rsid w:val="008C21D4"/>
    <w:rsid w:val="008C301C"/>
    <w:rsid w:val="008C57A7"/>
    <w:rsid w:val="008D1931"/>
    <w:rsid w:val="008D1E0E"/>
    <w:rsid w:val="008D3B6C"/>
    <w:rsid w:val="008D3BD7"/>
    <w:rsid w:val="008D5C71"/>
    <w:rsid w:val="008D63C5"/>
    <w:rsid w:val="008E012B"/>
    <w:rsid w:val="008E10F0"/>
    <w:rsid w:val="008E3C1F"/>
    <w:rsid w:val="008E51D6"/>
    <w:rsid w:val="008E5ABF"/>
    <w:rsid w:val="008E7369"/>
    <w:rsid w:val="008F25F5"/>
    <w:rsid w:val="008F29C3"/>
    <w:rsid w:val="008F4437"/>
    <w:rsid w:val="008F4B2A"/>
    <w:rsid w:val="008F59B5"/>
    <w:rsid w:val="008F65E8"/>
    <w:rsid w:val="009004CC"/>
    <w:rsid w:val="009011D5"/>
    <w:rsid w:val="009016C0"/>
    <w:rsid w:val="00901D8D"/>
    <w:rsid w:val="009033F3"/>
    <w:rsid w:val="009108D8"/>
    <w:rsid w:val="00910C08"/>
    <w:rsid w:val="00911665"/>
    <w:rsid w:val="009128D1"/>
    <w:rsid w:val="00912CE0"/>
    <w:rsid w:val="00914420"/>
    <w:rsid w:val="009158DC"/>
    <w:rsid w:val="0091595D"/>
    <w:rsid w:val="009175F9"/>
    <w:rsid w:val="00920743"/>
    <w:rsid w:val="009218B4"/>
    <w:rsid w:val="00921F31"/>
    <w:rsid w:val="00925ECF"/>
    <w:rsid w:val="00927D6D"/>
    <w:rsid w:val="009304C5"/>
    <w:rsid w:val="0093154E"/>
    <w:rsid w:val="00942B71"/>
    <w:rsid w:val="00950908"/>
    <w:rsid w:val="009512B1"/>
    <w:rsid w:val="009526BF"/>
    <w:rsid w:val="0095337E"/>
    <w:rsid w:val="00961FEE"/>
    <w:rsid w:val="00965B74"/>
    <w:rsid w:val="009660A6"/>
    <w:rsid w:val="00970983"/>
    <w:rsid w:val="009726AB"/>
    <w:rsid w:val="0097372B"/>
    <w:rsid w:val="00973D66"/>
    <w:rsid w:val="00975037"/>
    <w:rsid w:val="00982E03"/>
    <w:rsid w:val="0098334C"/>
    <w:rsid w:val="009845E6"/>
    <w:rsid w:val="009901B1"/>
    <w:rsid w:val="00991A20"/>
    <w:rsid w:val="00994ADF"/>
    <w:rsid w:val="009957B0"/>
    <w:rsid w:val="009A4EE1"/>
    <w:rsid w:val="009B371D"/>
    <w:rsid w:val="009B61A3"/>
    <w:rsid w:val="009C124A"/>
    <w:rsid w:val="009C3320"/>
    <w:rsid w:val="009C6B4C"/>
    <w:rsid w:val="009D2E30"/>
    <w:rsid w:val="009D7E31"/>
    <w:rsid w:val="009E07BA"/>
    <w:rsid w:val="009E21C2"/>
    <w:rsid w:val="009E35A5"/>
    <w:rsid w:val="009E5D4A"/>
    <w:rsid w:val="009E5F4C"/>
    <w:rsid w:val="009E641E"/>
    <w:rsid w:val="009E67AF"/>
    <w:rsid w:val="009E7263"/>
    <w:rsid w:val="009E7589"/>
    <w:rsid w:val="009F4268"/>
    <w:rsid w:val="009F50DC"/>
    <w:rsid w:val="009F639B"/>
    <w:rsid w:val="009F7B29"/>
    <w:rsid w:val="00A013A6"/>
    <w:rsid w:val="00A014CC"/>
    <w:rsid w:val="00A035E1"/>
    <w:rsid w:val="00A04A5C"/>
    <w:rsid w:val="00A06318"/>
    <w:rsid w:val="00A1143A"/>
    <w:rsid w:val="00A11520"/>
    <w:rsid w:val="00A12886"/>
    <w:rsid w:val="00A213EF"/>
    <w:rsid w:val="00A21EB6"/>
    <w:rsid w:val="00A23003"/>
    <w:rsid w:val="00A25466"/>
    <w:rsid w:val="00A3240F"/>
    <w:rsid w:val="00A3335D"/>
    <w:rsid w:val="00A33F80"/>
    <w:rsid w:val="00A35397"/>
    <w:rsid w:val="00A35EFD"/>
    <w:rsid w:val="00A406D9"/>
    <w:rsid w:val="00A433C6"/>
    <w:rsid w:val="00A47EDE"/>
    <w:rsid w:val="00A51EEA"/>
    <w:rsid w:val="00A612C8"/>
    <w:rsid w:val="00A6458C"/>
    <w:rsid w:val="00A65162"/>
    <w:rsid w:val="00A656BC"/>
    <w:rsid w:val="00A66793"/>
    <w:rsid w:val="00A72D3B"/>
    <w:rsid w:val="00A73D97"/>
    <w:rsid w:val="00A764F1"/>
    <w:rsid w:val="00A7724C"/>
    <w:rsid w:val="00A8426E"/>
    <w:rsid w:val="00A9308F"/>
    <w:rsid w:val="00AA0324"/>
    <w:rsid w:val="00AA173F"/>
    <w:rsid w:val="00AA3D7C"/>
    <w:rsid w:val="00AA649A"/>
    <w:rsid w:val="00AA6FB2"/>
    <w:rsid w:val="00AA7246"/>
    <w:rsid w:val="00AB250B"/>
    <w:rsid w:val="00AB669E"/>
    <w:rsid w:val="00AC1E2F"/>
    <w:rsid w:val="00AC2C98"/>
    <w:rsid w:val="00AC5784"/>
    <w:rsid w:val="00AD5AC0"/>
    <w:rsid w:val="00AE4AA1"/>
    <w:rsid w:val="00AE6A81"/>
    <w:rsid w:val="00AE7153"/>
    <w:rsid w:val="00AE77D8"/>
    <w:rsid w:val="00AF0D6D"/>
    <w:rsid w:val="00AF2888"/>
    <w:rsid w:val="00AF6A0E"/>
    <w:rsid w:val="00B00562"/>
    <w:rsid w:val="00B052CD"/>
    <w:rsid w:val="00B060A8"/>
    <w:rsid w:val="00B13359"/>
    <w:rsid w:val="00B145D2"/>
    <w:rsid w:val="00B2029B"/>
    <w:rsid w:val="00B21283"/>
    <w:rsid w:val="00B239A5"/>
    <w:rsid w:val="00B258E4"/>
    <w:rsid w:val="00B25F6F"/>
    <w:rsid w:val="00B26BA2"/>
    <w:rsid w:val="00B37AD5"/>
    <w:rsid w:val="00B45453"/>
    <w:rsid w:val="00B5207D"/>
    <w:rsid w:val="00B57DF3"/>
    <w:rsid w:val="00B6093B"/>
    <w:rsid w:val="00B70EB1"/>
    <w:rsid w:val="00B739AA"/>
    <w:rsid w:val="00B75899"/>
    <w:rsid w:val="00B763DF"/>
    <w:rsid w:val="00B77DDF"/>
    <w:rsid w:val="00B826F9"/>
    <w:rsid w:val="00B856E2"/>
    <w:rsid w:val="00B87511"/>
    <w:rsid w:val="00B87B88"/>
    <w:rsid w:val="00B87FCF"/>
    <w:rsid w:val="00B94C0B"/>
    <w:rsid w:val="00B962CB"/>
    <w:rsid w:val="00B96792"/>
    <w:rsid w:val="00BA5565"/>
    <w:rsid w:val="00BA5BA1"/>
    <w:rsid w:val="00BA69C0"/>
    <w:rsid w:val="00BA7FF1"/>
    <w:rsid w:val="00BB08F9"/>
    <w:rsid w:val="00BB2505"/>
    <w:rsid w:val="00BB5DCD"/>
    <w:rsid w:val="00BB6476"/>
    <w:rsid w:val="00BB7541"/>
    <w:rsid w:val="00BB7FE9"/>
    <w:rsid w:val="00BC1F7D"/>
    <w:rsid w:val="00BC23B9"/>
    <w:rsid w:val="00BC259E"/>
    <w:rsid w:val="00BC27A8"/>
    <w:rsid w:val="00BC4A12"/>
    <w:rsid w:val="00BC7E04"/>
    <w:rsid w:val="00BD0344"/>
    <w:rsid w:val="00BD3449"/>
    <w:rsid w:val="00BE09EC"/>
    <w:rsid w:val="00BE1505"/>
    <w:rsid w:val="00BE1FD9"/>
    <w:rsid w:val="00BE23A3"/>
    <w:rsid w:val="00BE4AE8"/>
    <w:rsid w:val="00BE5771"/>
    <w:rsid w:val="00BE674D"/>
    <w:rsid w:val="00BF0117"/>
    <w:rsid w:val="00BF16B4"/>
    <w:rsid w:val="00BF3B1D"/>
    <w:rsid w:val="00BF3F6F"/>
    <w:rsid w:val="00BF5001"/>
    <w:rsid w:val="00BF5BFE"/>
    <w:rsid w:val="00BF6A3B"/>
    <w:rsid w:val="00C03B80"/>
    <w:rsid w:val="00C042A0"/>
    <w:rsid w:val="00C05967"/>
    <w:rsid w:val="00C13E1C"/>
    <w:rsid w:val="00C145B6"/>
    <w:rsid w:val="00C17068"/>
    <w:rsid w:val="00C17807"/>
    <w:rsid w:val="00C21223"/>
    <w:rsid w:val="00C23649"/>
    <w:rsid w:val="00C249EE"/>
    <w:rsid w:val="00C25B83"/>
    <w:rsid w:val="00C36B36"/>
    <w:rsid w:val="00C379E0"/>
    <w:rsid w:val="00C42022"/>
    <w:rsid w:val="00C44761"/>
    <w:rsid w:val="00C447FF"/>
    <w:rsid w:val="00C45349"/>
    <w:rsid w:val="00C45A9D"/>
    <w:rsid w:val="00C47FF7"/>
    <w:rsid w:val="00C50538"/>
    <w:rsid w:val="00C50B5F"/>
    <w:rsid w:val="00C52B04"/>
    <w:rsid w:val="00C55ADB"/>
    <w:rsid w:val="00C56C89"/>
    <w:rsid w:val="00C61A44"/>
    <w:rsid w:val="00C61E1A"/>
    <w:rsid w:val="00C63EBB"/>
    <w:rsid w:val="00C660F5"/>
    <w:rsid w:val="00C66246"/>
    <w:rsid w:val="00C665C9"/>
    <w:rsid w:val="00C7020E"/>
    <w:rsid w:val="00C71916"/>
    <w:rsid w:val="00C73ECA"/>
    <w:rsid w:val="00C76348"/>
    <w:rsid w:val="00C76505"/>
    <w:rsid w:val="00C80732"/>
    <w:rsid w:val="00C82264"/>
    <w:rsid w:val="00C85C2C"/>
    <w:rsid w:val="00C87180"/>
    <w:rsid w:val="00C900D6"/>
    <w:rsid w:val="00C91562"/>
    <w:rsid w:val="00C91A5C"/>
    <w:rsid w:val="00C92A0E"/>
    <w:rsid w:val="00C95F15"/>
    <w:rsid w:val="00CA04F1"/>
    <w:rsid w:val="00CA12BA"/>
    <w:rsid w:val="00CB06D5"/>
    <w:rsid w:val="00CB2283"/>
    <w:rsid w:val="00CC0327"/>
    <w:rsid w:val="00CC15FE"/>
    <w:rsid w:val="00CC37CB"/>
    <w:rsid w:val="00CC4187"/>
    <w:rsid w:val="00CC69F4"/>
    <w:rsid w:val="00CC6E35"/>
    <w:rsid w:val="00CD1509"/>
    <w:rsid w:val="00CD3966"/>
    <w:rsid w:val="00CD3DFA"/>
    <w:rsid w:val="00CD547A"/>
    <w:rsid w:val="00CD65F2"/>
    <w:rsid w:val="00CD71DE"/>
    <w:rsid w:val="00CE5866"/>
    <w:rsid w:val="00CE5B1C"/>
    <w:rsid w:val="00CF0B8F"/>
    <w:rsid w:val="00CF1BB3"/>
    <w:rsid w:val="00CF3FF3"/>
    <w:rsid w:val="00CF4BF6"/>
    <w:rsid w:val="00CF5348"/>
    <w:rsid w:val="00CF73DE"/>
    <w:rsid w:val="00D007A0"/>
    <w:rsid w:val="00D0402B"/>
    <w:rsid w:val="00D0639D"/>
    <w:rsid w:val="00D121F8"/>
    <w:rsid w:val="00D132D7"/>
    <w:rsid w:val="00D226D2"/>
    <w:rsid w:val="00D25AA3"/>
    <w:rsid w:val="00D25EC2"/>
    <w:rsid w:val="00D264EA"/>
    <w:rsid w:val="00D300B5"/>
    <w:rsid w:val="00D33172"/>
    <w:rsid w:val="00D37ABC"/>
    <w:rsid w:val="00D37F23"/>
    <w:rsid w:val="00D41080"/>
    <w:rsid w:val="00D419B7"/>
    <w:rsid w:val="00D436FF"/>
    <w:rsid w:val="00D43F94"/>
    <w:rsid w:val="00D44759"/>
    <w:rsid w:val="00D477DB"/>
    <w:rsid w:val="00D47FAA"/>
    <w:rsid w:val="00D51EC1"/>
    <w:rsid w:val="00D51FFE"/>
    <w:rsid w:val="00D56AD9"/>
    <w:rsid w:val="00D72833"/>
    <w:rsid w:val="00D75334"/>
    <w:rsid w:val="00D75548"/>
    <w:rsid w:val="00D7767B"/>
    <w:rsid w:val="00D77B4F"/>
    <w:rsid w:val="00D80953"/>
    <w:rsid w:val="00D90B7A"/>
    <w:rsid w:val="00D9104F"/>
    <w:rsid w:val="00D9152D"/>
    <w:rsid w:val="00D95ABD"/>
    <w:rsid w:val="00DA037A"/>
    <w:rsid w:val="00DA0B16"/>
    <w:rsid w:val="00DA42DF"/>
    <w:rsid w:val="00DA4875"/>
    <w:rsid w:val="00DA5C2B"/>
    <w:rsid w:val="00DA5CBD"/>
    <w:rsid w:val="00DA6FD8"/>
    <w:rsid w:val="00DA771F"/>
    <w:rsid w:val="00DB015C"/>
    <w:rsid w:val="00DB03B7"/>
    <w:rsid w:val="00DB417C"/>
    <w:rsid w:val="00DB6308"/>
    <w:rsid w:val="00DB6908"/>
    <w:rsid w:val="00DC0606"/>
    <w:rsid w:val="00DC1D09"/>
    <w:rsid w:val="00DC4EF4"/>
    <w:rsid w:val="00DC5583"/>
    <w:rsid w:val="00DD1219"/>
    <w:rsid w:val="00DD2C78"/>
    <w:rsid w:val="00DD4775"/>
    <w:rsid w:val="00DD4CD3"/>
    <w:rsid w:val="00DF13A9"/>
    <w:rsid w:val="00DF1C6C"/>
    <w:rsid w:val="00DF25E9"/>
    <w:rsid w:val="00DF2A02"/>
    <w:rsid w:val="00DF3501"/>
    <w:rsid w:val="00DF4231"/>
    <w:rsid w:val="00E06B70"/>
    <w:rsid w:val="00E079FC"/>
    <w:rsid w:val="00E122BA"/>
    <w:rsid w:val="00E12AD1"/>
    <w:rsid w:val="00E138D4"/>
    <w:rsid w:val="00E2396F"/>
    <w:rsid w:val="00E330FF"/>
    <w:rsid w:val="00E343FB"/>
    <w:rsid w:val="00E37302"/>
    <w:rsid w:val="00E374AE"/>
    <w:rsid w:val="00E40078"/>
    <w:rsid w:val="00E46A01"/>
    <w:rsid w:val="00E4763A"/>
    <w:rsid w:val="00E50E18"/>
    <w:rsid w:val="00E5672D"/>
    <w:rsid w:val="00E56C48"/>
    <w:rsid w:val="00E56CDC"/>
    <w:rsid w:val="00E632E4"/>
    <w:rsid w:val="00E645AF"/>
    <w:rsid w:val="00E6566B"/>
    <w:rsid w:val="00E712B7"/>
    <w:rsid w:val="00E71AF9"/>
    <w:rsid w:val="00E71C31"/>
    <w:rsid w:val="00E76301"/>
    <w:rsid w:val="00E80E2C"/>
    <w:rsid w:val="00E85F12"/>
    <w:rsid w:val="00E866E1"/>
    <w:rsid w:val="00E8682A"/>
    <w:rsid w:val="00E93429"/>
    <w:rsid w:val="00E97129"/>
    <w:rsid w:val="00E972FE"/>
    <w:rsid w:val="00E9748A"/>
    <w:rsid w:val="00E97E04"/>
    <w:rsid w:val="00EA0029"/>
    <w:rsid w:val="00EA036C"/>
    <w:rsid w:val="00EA18D3"/>
    <w:rsid w:val="00EA63C3"/>
    <w:rsid w:val="00EB60AA"/>
    <w:rsid w:val="00EC13E2"/>
    <w:rsid w:val="00EC577A"/>
    <w:rsid w:val="00EC7A15"/>
    <w:rsid w:val="00ED154D"/>
    <w:rsid w:val="00ED49ED"/>
    <w:rsid w:val="00ED4BBB"/>
    <w:rsid w:val="00ED4CE2"/>
    <w:rsid w:val="00ED4D9C"/>
    <w:rsid w:val="00EE6919"/>
    <w:rsid w:val="00EE7D11"/>
    <w:rsid w:val="00EF0350"/>
    <w:rsid w:val="00EF063E"/>
    <w:rsid w:val="00EF0ABB"/>
    <w:rsid w:val="00EF20C0"/>
    <w:rsid w:val="00EF24DE"/>
    <w:rsid w:val="00EF4F9C"/>
    <w:rsid w:val="00EF6956"/>
    <w:rsid w:val="00F00E7C"/>
    <w:rsid w:val="00F0201B"/>
    <w:rsid w:val="00F0262A"/>
    <w:rsid w:val="00F02636"/>
    <w:rsid w:val="00F0284E"/>
    <w:rsid w:val="00F02A09"/>
    <w:rsid w:val="00F040B6"/>
    <w:rsid w:val="00F049F4"/>
    <w:rsid w:val="00F07B88"/>
    <w:rsid w:val="00F107DA"/>
    <w:rsid w:val="00F14828"/>
    <w:rsid w:val="00F14EEE"/>
    <w:rsid w:val="00F14FC4"/>
    <w:rsid w:val="00F1530A"/>
    <w:rsid w:val="00F21743"/>
    <w:rsid w:val="00F23523"/>
    <w:rsid w:val="00F24E1A"/>
    <w:rsid w:val="00F265F3"/>
    <w:rsid w:val="00F31C86"/>
    <w:rsid w:val="00F32495"/>
    <w:rsid w:val="00F32C63"/>
    <w:rsid w:val="00F344CF"/>
    <w:rsid w:val="00F50346"/>
    <w:rsid w:val="00F541A9"/>
    <w:rsid w:val="00F56CA1"/>
    <w:rsid w:val="00F634D9"/>
    <w:rsid w:val="00F64832"/>
    <w:rsid w:val="00F6792A"/>
    <w:rsid w:val="00F7339C"/>
    <w:rsid w:val="00F76CF1"/>
    <w:rsid w:val="00F7717B"/>
    <w:rsid w:val="00F80804"/>
    <w:rsid w:val="00F80F3E"/>
    <w:rsid w:val="00F81D18"/>
    <w:rsid w:val="00F83479"/>
    <w:rsid w:val="00F83986"/>
    <w:rsid w:val="00F83CB1"/>
    <w:rsid w:val="00F85CED"/>
    <w:rsid w:val="00F93891"/>
    <w:rsid w:val="00F95EF4"/>
    <w:rsid w:val="00FA01A3"/>
    <w:rsid w:val="00FA17B2"/>
    <w:rsid w:val="00FA7057"/>
    <w:rsid w:val="00FB2C46"/>
    <w:rsid w:val="00FB4BC2"/>
    <w:rsid w:val="00FB5C0F"/>
    <w:rsid w:val="00FB5D48"/>
    <w:rsid w:val="00FC079E"/>
    <w:rsid w:val="00FC1B93"/>
    <w:rsid w:val="00FC3649"/>
    <w:rsid w:val="00FC4807"/>
    <w:rsid w:val="00FC73FD"/>
    <w:rsid w:val="00FD2142"/>
    <w:rsid w:val="00FD3842"/>
    <w:rsid w:val="00FD4329"/>
    <w:rsid w:val="00FE10AE"/>
    <w:rsid w:val="00FE376B"/>
    <w:rsid w:val="00FE3C6B"/>
    <w:rsid w:val="00FF12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929FF"/>
  <w14:defaultImageDpi w14:val="32767"/>
  <w15:chartTrackingRefBased/>
  <w15:docId w15:val="{D6B27F53-8B9D-0F43-81AA-14DAF939A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C63"/>
    <w:rPr>
      <w:rFonts w:ascii="Times New Roman" w:eastAsia="Times New Roman" w:hAnsi="Times New Roman" w:cs="Times New Roman"/>
    </w:rPr>
  </w:style>
  <w:style w:type="paragraph" w:styleId="Heading1">
    <w:name w:val="heading 1"/>
    <w:basedOn w:val="Normal"/>
    <w:link w:val="Heading1Char"/>
    <w:uiPriority w:val="9"/>
    <w:qFormat/>
    <w:rsid w:val="005162AD"/>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3154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93154E"/>
  </w:style>
  <w:style w:type="character" w:styleId="PageNumber">
    <w:name w:val="page number"/>
    <w:basedOn w:val="DefaultParagraphFont"/>
    <w:uiPriority w:val="99"/>
    <w:semiHidden/>
    <w:unhideWhenUsed/>
    <w:rsid w:val="0093154E"/>
  </w:style>
  <w:style w:type="paragraph" w:styleId="ListParagraph">
    <w:name w:val="List Paragraph"/>
    <w:basedOn w:val="Normal"/>
    <w:uiPriority w:val="34"/>
    <w:qFormat/>
    <w:rsid w:val="0093154E"/>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93154E"/>
    <w:pPr>
      <w:spacing w:before="100" w:beforeAutospacing="1" w:after="100" w:afterAutospacing="1"/>
    </w:pPr>
  </w:style>
  <w:style w:type="character" w:customStyle="1" w:styleId="apple-tab-span">
    <w:name w:val="apple-tab-span"/>
    <w:basedOn w:val="DefaultParagraphFont"/>
    <w:rsid w:val="0093154E"/>
  </w:style>
  <w:style w:type="character" w:styleId="Hyperlink">
    <w:name w:val="Hyperlink"/>
    <w:basedOn w:val="DefaultParagraphFont"/>
    <w:uiPriority w:val="99"/>
    <w:unhideWhenUsed/>
    <w:rsid w:val="0093154E"/>
    <w:rPr>
      <w:color w:val="0000FF"/>
      <w:u w:val="single"/>
    </w:rPr>
  </w:style>
  <w:style w:type="paragraph" w:styleId="BalloonText">
    <w:name w:val="Balloon Text"/>
    <w:basedOn w:val="Normal"/>
    <w:link w:val="BalloonTextChar"/>
    <w:uiPriority w:val="99"/>
    <w:semiHidden/>
    <w:unhideWhenUsed/>
    <w:rsid w:val="0093154E"/>
    <w:rPr>
      <w:rFonts w:eastAsiaTheme="minorHAnsi"/>
      <w:sz w:val="18"/>
      <w:szCs w:val="18"/>
    </w:rPr>
  </w:style>
  <w:style w:type="character" w:customStyle="1" w:styleId="BalloonTextChar">
    <w:name w:val="Balloon Text Char"/>
    <w:basedOn w:val="DefaultParagraphFont"/>
    <w:link w:val="BalloonText"/>
    <w:uiPriority w:val="99"/>
    <w:semiHidden/>
    <w:rsid w:val="0093154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93154E"/>
    <w:rPr>
      <w:sz w:val="16"/>
      <w:szCs w:val="16"/>
    </w:rPr>
  </w:style>
  <w:style w:type="paragraph" w:styleId="CommentText">
    <w:name w:val="annotation text"/>
    <w:basedOn w:val="Normal"/>
    <w:link w:val="CommentTextChar"/>
    <w:uiPriority w:val="99"/>
    <w:unhideWhenUsed/>
    <w:rsid w:val="0093154E"/>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93154E"/>
    <w:rPr>
      <w:sz w:val="20"/>
      <w:szCs w:val="20"/>
    </w:rPr>
  </w:style>
  <w:style w:type="paragraph" w:styleId="CommentSubject">
    <w:name w:val="annotation subject"/>
    <w:basedOn w:val="CommentText"/>
    <w:next w:val="CommentText"/>
    <w:link w:val="CommentSubjectChar"/>
    <w:uiPriority w:val="99"/>
    <w:semiHidden/>
    <w:unhideWhenUsed/>
    <w:rsid w:val="0093154E"/>
    <w:rPr>
      <w:b/>
      <w:bCs/>
    </w:rPr>
  </w:style>
  <w:style w:type="character" w:customStyle="1" w:styleId="CommentSubjectChar">
    <w:name w:val="Comment Subject Char"/>
    <w:basedOn w:val="CommentTextChar"/>
    <w:link w:val="CommentSubject"/>
    <w:uiPriority w:val="99"/>
    <w:semiHidden/>
    <w:rsid w:val="0093154E"/>
    <w:rPr>
      <w:b/>
      <w:bCs/>
      <w:sz w:val="20"/>
      <w:szCs w:val="20"/>
    </w:rPr>
  </w:style>
  <w:style w:type="character" w:styleId="PlaceholderText">
    <w:name w:val="Placeholder Text"/>
    <w:basedOn w:val="DefaultParagraphFont"/>
    <w:uiPriority w:val="99"/>
    <w:semiHidden/>
    <w:rsid w:val="0093154E"/>
    <w:rPr>
      <w:color w:val="808080"/>
    </w:rPr>
  </w:style>
  <w:style w:type="paragraph" w:styleId="Revision">
    <w:name w:val="Revision"/>
    <w:hidden/>
    <w:uiPriority w:val="99"/>
    <w:semiHidden/>
    <w:rsid w:val="0093154E"/>
  </w:style>
  <w:style w:type="character" w:customStyle="1" w:styleId="al-author-info-wrap">
    <w:name w:val="al-author-info-wrap"/>
    <w:basedOn w:val="DefaultParagraphFont"/>
    <w:rsid w:val="0093154E"/>
  </w:style>
  <w:style w:type="paragraph" w:styleId="Header">
    <w:name w:val="header"/>
    <w:basedOn w:val="Normal"/>
    <w:link w:val="HeaderChar"/>
    <w:uiPriority w:val="99"/>
    <w:unhideWhenUsed/>
    <w:rsid w:val="0093154E"/>
    <w:pPr>
      <w:tabs>
        <w:tab w:val="center" w:pos="4680"/>
        <w:tab w:val="right" w:pos="9360"/>
      </w:tabs>
    </w:pPr>
  </w:style>
  <w:style w:type="character" w:customStyle="1" w:styleId="HeaderChar">
    <w:name w:val="Header Char"/>
    <w:basedOn w:val="DefaultParagraphFont"/>
    <w:link w:val="Header"/>
    <w:uiPriority w:val="99"/>
    <w:rsid w:val="0093154E"/>
    <w:rPr>
      <w:rFonts w:ascii="Times New Roman" w:eastAsia="Times New Roman" w:hAnsi="Times New Roman" w:cs="Times New Roman"/>
    </w:rPr>
  </w:style>
  <w:style w:type="character" w:customStyle="1" w:styleId="mjx-char">
    <w:name w:val="mjx-char"/>
    <w:basedOn w:val="DefaultParagraphFont"/>
    <w:rsid w:val="0093154E"/>
  </w:style>
  <w:style w:type="character" w:customStyle="1" w:styleId="UnresolvedMention1">
    <w:name w:val="Unresolved Mention1"/>
    <w:basedOn w:val="DefaultParagraphFont"/>
    <w:uiPriority w:val="99"/>
    <w:rsid w:val="00A23003"/>
    <w:rPr>
      <w:color w:val="605E5C"/>
      <w:shd w:val="clear" w:color="auto" w:fill="E1DFDD"/>
    </w:rPr>
  </w:style>
  <w:style w:type="character" w:styleId="Strong">
    <w:name w:val="Strong"/>
    <w:basedOn w:val="DefaultParagraphFont"/>
    <w:uiPriority w:val="22"/>
    <w:qFormat/>
    <w:rsid w:val="002945E8"/>
    <w:rPr>
      <w:b/>
      <w:bCs/>
    </w:rPr>
  </w:style>
  <w:style w:type="character" w:styleId="Emphasis">
    <w:name w:val="Emphasis"/>
    <w:basedOn w:val="DefaultParagraphFont"/>
    <w:uiPriority w:val="20"/>
    <w:qFormat/>
    <w:rsid w:val="002945E8"/>
    <w:rPr>
      <w:i/>
      <w:iCs/>
    </w:rPr>
  </w:style>
  <w:style w:type="paragraph" w:customStyle="1" w:styleId="EndNoteBibliography">
    <w:name w:val="EndNote Bibliography"/>
    <w:basedOn w:val="Normal"/>
    <w:link w:val="EndNoteBibliographyChar"/>
    <w:rsid w:val="00AB250B"/>
    <w:pPr>
      <w:spacing w:after="160"/>
    </w:pPr>
    <w:rPr>
      <w:rFonts w:ascii="Calibri" w:eastAsiaTheme="minorHAnsi" w:hAnsi="Calibri" w:cs="Calibri"/>
      <w:noProof/>
      <w:sz w:val="22"/>
      <w:szCs w:val="22"/>
    </w:rPr>
  </w:style>
  <w:style w:type="character" w:customStyle="1" w:styleId="EndNoteBibliographyChar">
    <w:name w:val="EndNote Bibliography Char"/>
    <w:basedOn w:val="DefaultParagraphFont"/>
    <w:link w:val="EndNoteBibliography"/>
    <w:rsid w:val="00AB250B"/>
    <w:rPr>
      <w:rFonts w:ascii="Calibri" w:hAnsi="Calibri" w:cs="Calibri"/>
      <w:noProof/>
      <w:sz w:val="22"/>
      <w:szCs w:val="22"/>
    </w:rPr>
  </w:style>
  <w:style w:type="character" w:customStyle="1" w:styleId="UnresolvedMention2">
    <w:name w:val="Unresolved Mention2"/>
    <w:basedOn w:val="DefaultParagraphFont"/>
    <w:uiPriority w:val="99"/>
    <w:semiHidden/>
    <w:unhideWhenUsed/>
    <w:rsid w:val="001B440F"/>
    <w:rPr>
      <w:color w:val="605E5C"/>
      <w:shd w:val="clear" w:color="auto" w:fill="E1DFDD"/>
    </w:rPr>
  </w:style>
  <w:style w:type="character" w:styleId="FollowedHyperlink">
    <w:name w:val="FollowedHyperlink"/>
    <w:basedOn w:val="DefaultParagraphFont"/>
    <w:uiPriority w:val="99"/>
    <w:semiHidden/>
    <w:unhideWhenUsed/>
    <w:rsid w:val="005B7D3A"/>
    <w:rPr>
      <w:color w:val="954F72" w:themeColor="followedHyperlink"/>
      <w:u w:val="single"/>
    </w:rPr>
  </w:style>
  <w:style w:type="character" w:customStyle="1" w:styleId="Heading1Char">
    <w:name w:val="Heading 1 Char"/>
    <w:basedOn w:val="DefaultParagraphFont"/>
    <w:link w:val="Heading1"/>
    <w:uiPriority w:val="9"/>
    <w:rsid w:val="005162AD"/>
    <w:rPr>
      <w:rFonts w:ascii="Times New Roman" w:eastAsia="Times New Roman" w:hAnsi="Times New Roman" w:cs="Times New Roman"/>
      <w:b/>
      <w:bCs/>
      <w:kern w:val="36"/>
      <w:sz w:val="48"/>
      <w:szCs w:val="48"/>
    </w:rPr>
  </w:style>
  <w:style w:type="character" w:customStyle="1" w:styleId="UnresolvedMention3">
    <w:name w:val="Unresolved Mention3"/>
    <w:basedOn w:val="DefaultParagraphFont"/>
    <w:uiPriority w:val="99"/>
    <w:semiHidden/>
    <w:unhideWhenUsed/>
    <w:rsid w:val="00BC23B9"/>
    <w:rPr>
      <w:color w:val="605E5C"/>
      <w:shd w:val="clear" w:color="auto" w:fill="E1DFDD"/>
    </w:rPr>
  </w:style>
  <w:style w:type="character" w:styleId="LineNumber">
    <w:name w:val="line number"/>
    <w:basedOn w:val="DefaultParagraphFont"/>
    <w:uiPriority w:val="99"/>
    <w:semiHidden/>
    <w:unhideWhenUsed/>
    <w:rsid w:val="007A50E1"/>
  </w:style>
  <w:style w:type="paragraph" w:customStyle="1" w:styleId="c-authorlistbegin">
    <w:name w:val="c-authorlist__begin"/>
    <w:basedOn w:val="Normal"/>
    <w:rsid w:val="003154E1"/>
    <w:pPr>
      <w:spacing w:before="100" w:beforeAutospacing="1" w:after="100" w:afterAutospacing="1"/>
    </w:pPr>
  </w:style>
  <w:style w:type="character" w:customStyle="1" w:styleId="doilabel">
    <w:name w:val="doi__label"/>
    <w:basedOn w:val="DefaultParagraphFont"/>
    <w:rsid w:val="00F32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6574">
      <w:bodyDiv w:val="1"/>
      <w:marLeft w:val="0"/>
      <w:marRight w:val="0"/>
      <w:marTop w:val="0"/>
      <w:marBottom w:val="0"/>
      <w:divBdr>
        <w:top w:val="none" w:sz="0" w:space="0" w:color="auto"/>
        <w:left w:val="none" w:sz="0" w:space="0" w:color="auto"/>
        <w:bottom w:val="none" w:sz="0" w:space="0" w:color="auto"/>
        <w:right w:val="none" w:sz="0" w:space="0" w:color="auto"/>
      </w:divBdr>
      <w:divsChild>
        <w:div w:id="1433431668">
          <w:marLeft w:val="0"/>
          <w:marRight w:val="0"/>
          <w:marTop w:val="0"/>
          <w:marBottom w:val="0"/>
          <w:divBdr>
            <w:top w:val="none" w:sz="0" w:space="0" w:color="auto"/>
            <w:left w:val="none" w:sz="0" w:space="0" w:color="auto"/>
            <w:bottom w:val="none" w:sz="0" w:space="0" w:color="auto"/>
            <w:right w:val="none" w:sz="0" w:space="0" w:color="auto"/>
          </w:divBdr>
          <w:divsChild>
            <w:div w:id="1783263536">
              <w:marLeft w:val="0"/>
              <w:marRight w:val="0"/>
              <w:marTop w:val="0"/>
              <w:marBottom w:val="0"/>
              <w:divBdr>
                <w:top w:val="none" w:sz="0" w:space="0" w:color="auto"/>
                <w:left w:val="none" w:sz="0" w:space="0" w:color="auto"/>
                <w:bottom w:val="none" w:sz="0" w:space="0" w:color="auto"/>
                <w:right w:val="none" w:sz="0" w:space="0" w:color="auto"/>
              </w:divBdr>
              <w:divsChild>
                <w:div w:id="29946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70468">
      <w:bodyDiv w:val="1"/>
      <w:marLeft w:val="0"/>
      <w:marRight w:val="0"/>
      <w:marTop w:val="0"/>
      <w:marBottom w:val="0"/>
      <w:divBdr>
        <w:top w:val="none" w:sz="0" w:space="0" w:color="auto"/>
        <w:left w:val="none" w:sz="0" w:space="0" w:color="auto"/>
        <w:bottom w:val="none" w:sz="0" w:space="0" w:color="auto"/>
        <w:right w:val="none" w:sz="0" w:space="0" w:color="auto"/>
      </w:divBdr>
    </w:div>
    <w:div w:id="126437030">
      <w:bodyDiv w:val="1"/>
      <w:marLeft w:val="0"/>
      <w:marRight w:val="0"/>
      <w:marTop w:val="0"/>
      <w:marBottom w:val="0"/>
      <w:divBdr>
        <w:top w:val="none" w:sz="0" w:space="0" w:color="auto"/>
        <w:left w:val="none" w:sz="0" w:space="0" w:color="auto"/>
        <w:bottom w:val="none" w:sz="0" w:space="0" w:color="auto"/>
        <w:right w:val="none" w:sz="0" w:space="0" w:color="auto"/>
      </w:divBdr>
    </w:div>
    <w:div w:id="288632198">
      <w:bodyDiv w:val="1"/>
      <w:marLeft w:val="0"/>
      <w:marRight w:val="0"/>
      <w:marTop w:val="0"/>
      <w:marBottom w:val="0"/>
      <w:divBdr>
        <w:top w:val="none" w:sz="0" w:space="0" w:color="auto"/>
        <w:left w:val="none" w:sz="0" w:space="0" w:color="auto"/>
        <w:bottom w:val="none" w:sz="0" w:space="0" w:color="auto"/>
        <w:right w:val="none" w:sz="0" w:space="0" w:color="auto"/>
      </w:divBdr>
    </w:div>
    <w:div w:id="289239951">
      <w:bodyDiv w:val="1"/>
      <w:marLeft w:val="0"/>
      <w:marRight w:val="0"/>
      <w:marTop w:val="0"/>
      <w:marBottom w:val="0"/>
      <w:divBdr>
        <w:top w:val="none" w:sz="0" w:space="0" w:color="auto"/>
        <w:left w:val="none" w:sz="0" w:space="0" w:color="auto"/>
        <w:bottom w:val="none" w:sz="0" w:space="0" w:color="auto"/>
        <w:right w:val="none" w:sz="0" w:space="0" w:color="auto"/>
      </w:divBdr>
      <w:divsChild>
        <w:div w:id="1832214762">
          <w:marLeft w:val="0"/>
          <w:marRight w:val="0"/>
          <w:marTop w:val="225"/>
          <w:marBottom w:val="225"/>
          <w:divBdr>
            <w:top w:val="none" w:sz="0" w:space="0" w:color="auto"/>
            <w:left w:val="none" w:sz="0" w:space="0" w:color="auto"/>
            <w:bottom w:val="none" w:sz="0" w:space="0" w:color="auto"/>
            <w:right w:val="none" w:sz="0" w:space="0" w:color="auto"/>
          </w:divBdr>
          <w:divsChild>
            <w:div w:id="109035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13366">
      <w:bodyDiv w:val="1"/>
      <w:marLeft w:val="0"/>
      <w:marRight w:val="0"/>
      <w:marTop w:val="0"/>
      <w:marBottom w:val="0"/>
      <w:divBdr>
        <w:top w:val="none" w:sz="0" w:space="0" w:color="auto"/>
        <w:left w:val="none" w:sz="0" w:space="0" w:color="auto"/>
        <w:bottom w:val="none" w:sz="0" w:space="0" w:color="auto"/>
        <w:right w:val="none" w:sz="0" w:space="0" w:color="auto"/>
      </w:divBdr>
    </w:div>
    <w:div w:id="302200107">
      <w:bodyDiv w:val="1"/>
      <w:marLeft w:val="0"/>
      <w:marRight w:val="0"/>
      <w:marTop w:val="0"/>
      <w:marBottom w:val="0"/>
      <w:divBdr>
        <w:top w:val="none" w:sz="0" w:space="0" w:color="auto"/>
        <w:left w:val="none" w:sz="0" w:space="0" w:color="auto"/>
        <w:bottom w:val="none" w:sz="0" w:space="0" w:color="auto"/>
        <w:right w:val="none" w:sz="0" w:space="0" w:color="auto"/>
      </w:divBdr>
    </w:div>
    <w:div w:id="352193032">
      <w:bodyDiv w:val="1"/>
      <w:marLeft w:val="0"/>
      <w:marRight w:val="0"/>
      <w:marTop w:val="0"/>
      <w:marBottom w:val="0"/>
      <w:divBdr>
        <w:top w:val="none" w:sz="0" w:space="0" w:color="auto"/>
        <w:left w:val="none" w:sz="0" w:space="0" w:color="auto"/>
        <w:bottom w:val="none" w:sz="0" w:space="0" w:color="auto"/>
        <w:right w:val="none" w:sz="0" w:space="0" w:color="auto"/>
      </w:divBdr>
    </w:div>
    <w:div w:id="411706236">
      <w:bodyDiv w:val="1"/>
      <w:marLeft w:val="0"/>
      <w:marRight w:val="0"/>
      <w:marTop w:val="0"/>
      <w:marBottom w:val="0"/>
      <w:divBdr>
        <w:top w:val="none" w:sz="0" w:space="0" w:color="auto"/>
        <w:left w:val="none" w:sz="0" w:space="0" w:color="auto"/>
        <w:bottom w:val="none" w:sz="0" w:space="0" w:color="auto"/>
        <w:right w:val="none" w:sz="0" w:space="0" w:color="auto"/>
      </w:divBdr>
    </w:div>
    <w:div w:id="454834918">
      <w:bodyDiv w:val="1"/>
      <w:marLeft w:val="0"/>
      <w:marRight w:val="0"/>
      <w:marTop w:val="0"/>
      <w:marBottom w:val="0"/>
      <w:divBdr>
        <w:top w:val="none" w:sz="0" w:space="0" w:color="auto"/>
        <w:left w:val="none" w:sz="0" w:space="0" w:color="auto"/>
        <w:bottom w:val="none" w:sz="0" w:space="0" w:color="auto"/>
        <w:right w:val="none" w:sz="0" w:space="0" w:color="auto"/>
      </w:divBdr>
      <w:divsChild>
        <w:div w:id="660697347">
          <w:marLeft w:val="0"/>
          <w:marRight w:val="0"/>
          <w:marTop w:val="0"/>
          <w:marBottom w:val="0"/>
          <w:divBdr>
            <w:top w:val="none" w:sz="0" w:space="0" w:color="auto"/>
            <w:left w:val="none" w:sz="0" w:space="0" w:color="auto"/>
            <w:bottom w:val="none" w:sz="0" w:space="0" w:color="auto"/>
            <w:right w:val="none" w:sz="0" w:space="0" w:color="auto"/>
          </w:divBdr>
        </w:div>
        <w:div w:id="416097894">
          <w:marLeft w:val="0"/>
          <w:marRight w:val="0"/>
          <w:marTop w:val="0"/>
          <w:marBottom w:val="0"/>
          <w:divBdr>
            <w:top w:val="none" w:sz="0" w:space="0" w:color="auto"/>
            <w:left w:val="none" w:sz="0" w:space="0" w:color="auto"/>
            <w:bottom w:val="none" w:sz="0" w:space="0" w:color="auto"/>
            <w:right w:val="none" w:sz="0" w:space="0" w:color="auto"/>
          </w:divBdr>
        </w:div>
      </w:divsChild>
    </w:div>
    <w:div w:id="556359330">
      <w:bodyDiv w:val="1"/>
      <w:marLeft w:val="0"/>
      <w:marRight w:val="0"/>
      <w:marTop w:val="0"/>
      <w:marBottom w:val="0"/>
      <w:divBdr>
        <w:top w:val="none" w:sz="0" w:space="0" w:color="auto"/>
        <w:left w:val="none" w:sz="0" w:space="0" w:color="auto"/>
        <w:bottom w:val="none" w:sz="0" w:space="0" w:color="auto"/>
        <w:right w:val="none" w:sz="0" w:space="0" w:color="auto"/>
      </w:divBdr>
    </w:div>
    <w:div w:id="584454613">
      <w:bodyDiv w:val="1"/>
      <w:marLeft w:val="0"/>
      <w:marRight w:val="0"/>
      <w:marTop w:val="0"/>
      <w:marBottom w:val="0"/>
      <w:divBdr>
        <w:top w:val="none" w:sz="0" w:space="0" w:color="auto"/>
        <w:left w:val="none" w:sz="0" w:space="0" w:color="auto"/>
        <w:bottom w:val="none" w:sz="0" w:space="0" w:color="auto"/>
        <w:right w:val="none" w:sz="0" w:space="0" w:color="auto"/>
      </w:divBdr>
    </w:div>
    <w:div w:id="669871720">
      <w:bodyDiv w:val="1"/>
      <w:marLeft w:val="0"/>
      <w:marRight w:val="0"/>
      <w:marTop w:val="0"/>
      <w:marBottom w:val="0"/>
      <w:divBdr>
        <w:top w:val="none" w:sz="0" w:space="0" w:color="auto"/>
        <w:left w:val="none" w:sz="0" w:space="0" w:color="auto"/>
        <w:bottom w:val="none" w:sz="0" w:space="0" w:color="auto"/>
        <w:right w:val="none" w:sz="0" w:space="0" w:color="auto"/>
      </w:divBdr>
    </w:div>
    <w:div w:id="691951501">
      <w:bodyDiv w:val="1"/>
      <w:marLeft w:val="0"/>
      <w:marRight w:val="0"/>
      <w:marTop w:val="0"/>
      <w:marBottom w:val="0"/>
      <w:divBdr>
        <w:top w:val="none" w:sz="0" w:space="0" w:color="auto"/>
        <w:left w:val="none" w:sz="0" w:space="0" w:color="auto"/>
        <w:bottom w:val="none" w:sz="0" w:space="0" w:color="auto"/>
        <w:right w:val="none" w:sz="0" w:space="0" w:color="auto"/>
      </w:divBdr>
    </w:div>
    <w:div w:id="701633630">
      <w:bodyDiv w:val="1"/>
      <w:marLeft w:val="0"/>
      <w:marRight w:val="0"/>
      <w:marTop w:val="0"/>
      <w:marBottom w:val="0"/>
      <w:divBdr>
        <w:top w:val="none" w:sz="0" w:space="0" w:color="auto"/>
        <w:left w:val="none" w:sz="0" w:space="0" w:color="auto"/>
        <w:bottom w:val="none" w:sz="0" w:space="0" w:color="auto"/>
        <w:right w:val="none" w:sz="0" w:space="0" w:color="auto"/>
      </w:divBdr>
    </w:div>
    <w:div w:id="711541270">
      <w:bodyDiv w:val="1"/>
      <w:marLeft w:val="0"/>
      <w:marRight w:val="0"/>
      <w:marTop w:val="0"/>
      <w:marBottom w:val="0"/>
      <w:divBdr>
        <w:top w:val="none" w:sz="0" w:space="0" w:color="auto"/>
        <w:left w:val="none" w:sz="0" w:space="0" w:color="auto"/>
        <w:bottom w:val="none" w:sz="0" w:space="0" w:color="auto"/>
        <w:right w:val="none" w:sz="0" w:space="0" w:color="auto"/>
      </w:divBdr>
    </w:div>
    <w:div w:id="782654981">
      <w:bodyDiv w:val="1"/>
      <w:marLeft w:val="0"/>
      <w:marRight w:val="0"/>
      <w:marTop w:val="0"/>
      <w:marBottom w:val="0"/>
      <w:divBdr>
        <w:top w:val="none" w:sz="0" w:space="0" w:color="auto"/>
        <w:left w:val="none" w:sz="0" w:space="0" w:color="auto"/>
        <w:bottom w:val="none" w:sz="0" w:space="0" w:color="auto"/>
        <w:right w:val="none" w:sz="0" w:space="0" w:color="auto"/>
      </w:divBdr>
    </w:div>
    <w:div w:id="798451701">
      <w:bodyDiv w:val="1"/>
      <w:marLeft w:val="0"/>
      <w:marRight w:val="0"/>
      <w:marTop w:val="0"/>
      <w:marBottom w:val="0"/>
      <w:divBdr>
        <w:top w:val="none" w:sz="0" w:space="0" w:color="auto"/>
        <w:left w:val="none" w:sz="0" w:space="0" w:color="auto"/>
        <w:bottom w:val="none" w:sz="0" w:space="0" w:color="auto"/>
        <w:right w:val="none" w:sz="0" w:space="0" w:color="auto"/>
      </w:divBdr>
    </w:div>
    <w:div w:id="799423377">
      <w:bodyDiv w:val="1"/>
      <w:marLeft w:val="0"/>
      <w:marRight w:val="0"/>
      <w:marTop w:val="0"/>
      <w:marBottom w:val="0"/>
      <w:divBdr>
        <w:top w:val="none" w:sz="0" w:space="0" w:color="auto"/>
        <w:left w:val="none" w:sz="0" w:space="0" w:color="auto"/>
        <w:bottom w:val="none" w:sz="0" w:space="0" w:color="auto"/>
        <w:right w:val="none" w:sz="0" w:space="0" w:color="auto"/>
      </w:divBdr>
    </w:div>
    <w:div w:id="824392164">
      <w:bodyDiv w:val="1"/>
      <w:marLeft w:val="0"/>
      <w:marRight w:val="0"/>
      <w:marTop w:val="0"/>
      <w:marBottom w:val="0"/>
      <w:divBdr>
        <w:top w:val="none" w:sz="0" w:space="0" w:color="auto"/>
        <w:left w:val="none" w:sz="0" w:space="0" w:color="auto"/>
        <w:bottom w:val="none" w:sz="0" w:space="0" w:color="auto"/>
        <w:right w:val="none" w:sz="0" w:space="0" w:color="auto"/>
      </w:divBdr>
    </w:div>
    <w:div w:id="861555352">
      <w:bodyDiv w:val="1"/>
      <w:marLeft w:val="0"/>
      <w:marRight w:val="0"/>
      <w:marTop w:val="0"/>
      <w:marBottom w:val="0"/>
      <w:divBdr>
        <w:top w:val="none" w:sz="0" w:space="0" w:color="auto"/>
        <w:left w:val="none" w:sz="0" w:space="0" w:color="auto"/>
        <w:bottom w:val="none" w:sz="0" w:space="0" w:color="auto"/>
        <w:right w:val="none" w:sz="0" w:space="0" w:color="auto"/>
      </w:divBdr>
    </w:div>
    <w:div w:id="889733014">
      <w:bodyDiv w:val="1"/>
      <w:marLeft w:val="0"/>
      <w:marRight w:val="0"/>
      <w:marTop w:val="0"/>
      <w:marBottom w:val="0"/>
      <w:divBdr>
        <w:top w:val="none" w:sz="0" w:space="0" w:color="auto"/>
        <w:left w:val="none" w:sz="0" w:space="0" w:color="auto"/>
        <w:bottom w:val="none" w:sz="0" w:space="0" w:color="auto"/>
        <w:right w:val="none" w:sz="0" w:space="0" w:color="auto"/>
      </w:divBdr>
    </w:div>
    <w:div w:id="896085959">
      <w:bodyDiv w:val="1"/>
      <w:marLeft w:val="0"/>
      <w:marRight w:val="0"/>
      <w:marTop w:val="0"/>
      <w:marBottom w:val="0"/>
      <w:divBdr>
        <w:top w:val="none" w:sz="0" w:space="0" w:color="auto"/>
        <w:left w:val="none" w:sz="0" w:space="0" w:color="auto"/>
        <w:bottom w:val="none" w:sz="0" w:space="0" w:color="auto"/>
        <w:right w:val="none" w:sz="0" w:space="0" w:color="auto"/>
      </w:divBdr>
    </w:div>
    <w:div w:id="916866825">
      <w:bodyDiv w:val="1"/>
      <w:marLeft w:val="0"/>
      <w:marRight w:val="0"/>
      <w:marTop w:val="0"/>
      <w:marBottom w:val="0"/>
      <w:divBdr>
        <w:top w:val="none" w:sz="0" w:space="0" w:color="auto"/>
        <w:left w:val="none" w:sz="0" w:space="0" w:color="auto"/>
        <w:bottom w:val="none" w:sz="0" w:space="0" w:color="auto"/>
        <w:right w:val="none" w:sz="0" w:space="0" w:color="auto"/>
      </w:divBdr>
    </w:div>
    <w:div w:id="922564566">
      <w:bodyDiv w:val="1"/>
      <w:marLeft w:val="0"/>
      <w:marRight w:val="0"/>
      <w:marTop w:val="0"/>
      <w:marBottom w:val="0"/>
      <w:divBdr>
        <w:top w:val="none" w:sz="0" w:space="0" w:color="auto"/>
        <w:left w:val="none" w:sz="0" w:space="0" w:color="auto"/>
        <w:bottom w:val="none" w:sz="0" w:space="0" w:color="auto"/>
        <w:right w:val="none" w:sz="0" w:space="0" w:color="auto"/>
      </w:divBdr>
    </w:div>
    <w:div w:id="935333599">
      <w:bodyDiv w:val="1"/>
      <w:marLeft w:val="0"/>
      <w:marRight w:val="0"/>
      <w:marTop w:val="0"/>
      <w:marBottom w:val="0"/>
      <w:divBdr>
        <w:top w:val="none" w:sz="0" w:space="0" w:color="auto"/>
        <w:left w:val="none" w:sz="0" w:space="0" w:color="auto"/>
        <w:bottom w:val="none" w:sz="0" w:space="0" w:color="auto"/>
        <w:right w:val="none" w:sz="0" w:space="0" w:color="auto"/>
      </w:divBdr>
    </w:div>
    <w:div w:id="981926869">
      <w:bodyDiv w:val="1"/>
      <w:marLeft w:val="0"/>
      <w:marRight w:val="0"/>
      <w:marTop w:val="0"/>
      <w:marBottom w:val="0"/>
      <w:divBdr>
        <w:top w:val="none" w:sz="0" w:space="0" w:color="auto"/>
        <w:left w:val="none" w:sz="0" w:space="0" w:color="auto"/>
        <w:bottom w:val="none" w:sz="0" w:space="0" w:color="auto"/>
        <w:right w:val="none" w:sz="0" w:space="0" w:color="auto"/>
      </w:divBdr>
    </w:div>
    <w:div w:id="996693074">
      <w:bodyDiv w:val="1"/>
      <w:marLeft w:val="0"/>
      <w:marRight w:val="0"/>
      <w:marTop w:val="0"/>
      <w:marBottom w:val="0"/>
      <w:divBdr>
        <w:top w:val="none" w:sz="0" w:space="0" w:color="auto"/>
        <w:left w:val="none" w:sz="0" w:space="0" w:color="auto"/>
        <w:bottom w:val="none" w:sz="0" w:space="0" w:color="auto"/>
        <w:right w:val="none" w:sz="0" w:space="0" w:color="auto"/>
      </w:divBdr>
    </w:div>
    <w:div w:id="1049575142">
      <w:bodyDiv w:val="1"/>
      <w:marLeft w:val="0"/>
      <w:marRight w:val="0"/>
      <w:marTop w:val="0"/>
      <w:marBottom w:val="0"/>
      <w:divBdr>
        <w:top w:val="none" w:sz="0" w:space="0" w:color="auto"/>
        <w:left w:val="none" w:sz="0" w:space="0" w:color="auto"/>
        <w:bottom w:val="none" w:sz="0" w:space="0" w:color="auto"/>
        <w:right w:val="none" w:sz="0" w:space="0" w:color="auto"/>
      </w:divBdr>
    </w:div>
    <w:div w:id="1057432005">
      <w:bodyDiv w:val="1"/>
      <w:marLeft w:val="0"/>
      <w:marRight w:val="0"/>
      <w:marTop w:val="0"/>
      <w:marBottom w:val="0"/>
      <w:divBdr>
        <w:top w:val="none" w:sz="0" w:space="0" w:color="auto"/>
        <w:left w:val="none" w:sz="0" w:space="0" w:color="auto"/>
        <w:bottom w:val="none" w:sz="0" w:space="0" w:color="auto"/>
        <w:right w:val="none" w:sz="0" w:space="0" w:color="auto"/>
      </w:divBdr>
    </w:div>
    <w:div w:id="1105275023">
      <w:bodyDiv w:val="1"/>
      <w:marLeft w:val="0"/>
      <w:marRight w:val="0"/>
      <w:marTop w:val="0"/>
      <w:marBottom w:val="0"/>
      <w:divBdr>
        <w:top w:val="none" w:sz="0" w:space="0" w:color="auto"/>
        <w:left w:val="none" w:sz="0" w:space="0" w:color="auto"/>
        <w:bottom w:val="none" w:sz="0" w:space="0" w:color="auto"/>
        <w:right w:val="none" w:sz="0" w:space="0" w:color="auto"/>
      </w:divBdr>
    </w:div>
    <w:div w:id="1115371210">
      <w:bodyDiv w:val="1"/>
      <w:marLeft w:val="0"/>
      <w:marRight w:val="0"/>
      <w:marTop w:val="0"/>
      <w:marBottom w:val="0"/>
      <w:divBdr>
        <w:top w:val="none" w:sz="0" w:space="0" w:color="auto"/>
        <w:left w:val="none" w:sz="0" w:space="0" w:color="auto"/>
        <w:bottom w:val="none" w:sz="0" w:space="0" w:color="auto"/>
        <w:right w:val="none" w:sz="0" w:space="0" w:color="auto"/>
      </w:divBdr>
    </w:div>
    <w:div w:id="1143039316">
      <w:bodyDiv w:val="1"/>
      <w:marLeft w:val="0"/>
      <w:marRight w:val="0"/>
      <w:marTop w:val="0"/>
      <w:marBottom w:val="0"/>
      <w:divBdr>
        <w:top w:val="none" w:sz="0" w:space="0" w:color="auto"/>
        <w:left w:val="none" w:sz="0" w:space="0" w:color="auto"/>
        <w:bottom w:val="none" w:sz="0" w:space="0" w:color="auto"/>
        <w:right w:val="none" w:sz="0" w:space="0" w:color="auto"/>
      </w:divBdr>
    </w:div>
    <w:div w:id="1210067109">
      <w:bodyDiv w:val="1"/>
      <w:marLeft w:val="0"/>
      <w:marRight w:val="0"/>
      <w:marTop w:val="0"/>
      <w:marBottom w:val="0"/>
      <w:divBdr>
        <w:top w:val="none" w:sz="0" w:space="0" w:color="auto"/>
        <w:left w:val="none" w:sz="0" w:space="0" w:color="auto"/>
        <w:bottom w:val="none" w:sz="0" w:space="0" w:color="auto"/>
        <w:right w:val="none" w:sz="0" w:space="0" w:color="auto"/>
      </w:divBdr>
    </w:div>
    <w:div w:id="1329987907">
      <w:bodyDiv w:val="1"/>
      <w:marLeft w:val="0"/>
      <w:marRight w:val="0"/>
      <w:marTop w:val="0"/>
      <w:marBottom w:val="0"/>
      <w:divBdr>
        <w:top w:val="none" w:sz="0" w:space="0" w:color="auto"/>
        <w:left w:val="none" w:sz="0" w:space="0" w:color="auto"/>
        <w:bottom w:val="none" w:sz="0" w:space="0" w:color="auto"/>
        <w:right w:val="none" w:sz="0" w:space="0" w:color="auto"/>
      </w:divBdr>
    </w:div>
    <w:div w:id="1359236108">
      <w:bodyDiv w:val="1"/>
      <w:marLeft w:val="0"/>
      <w:marRight w:val="0"/>
      <w:marTop w:val="0"/>
      <w:marBottom w:val="0"/>
      <w:divBdr>
        <w:top w:val="none" w:sz="0" w:space="0" w:color="auto"/>
        <w:left w:val="none" w:sz="0" w:space="0" w:color="auto"/>
        <w:bottom w:val="none" w:sz="0" w:space="0" w:color="auto"/>
        <w:right w:val="none" w:sz="0" w:space="0" w:color="auto"/>
      </w:divBdr>
    </w:div>
    <w:div w:id="1361126152">
      <w:bodyDiv w:val="1"/>
      <w:marLeft w:val="0"/>
      <w:marRight w:val="0"/>
      <w:marTop w:val="0"/>
      <w:marBottom w:val="0"/>
      <w:divBdr>
        <w:top w:val="none" w:sz="0" w:space="0" w:color="auto"/>
        <w:left w:val="none" w:sz="0" w:space="0" w:color="auto"/>
        <w:bottom w:val="none" w:sz="0" w:space="0" w:color="auto"/>
        <w:right w:val="none" w:sz="0" w:space="0" w:color="auto"/>
      </w:divBdr>
    </w:div>
    <w:div w:id="1408724738">
      <w:bodyDiv w:val="1"/>
      <w:marLeft w:val="0"/>
      <w:marRight w:val="0"/>
      <w:marTop w:val="0"/>
      <w:marBottom w:val="0"/>
      <w:divBdr>
        <w:top w:val="none" w:sz="0" w:space="0" w:color="auto"/>
        <w:left w:val="none" w:sz="0" w:space="0" w:color="auto"/>
        <w:bottom w:val="none" w:sz="0" w:space="0" w:color="auto"/>
        <w:right w:val="none" w:sz="0" w:space="0" w:color="auto"/>
      </w:divBdr>
    </w:div>
    <w:div w:id="1419518330">
      <w:bodyDiv w:val="1"/>
      <w:marLeft w:val="0"/>
      <w:marRight w:val="0"/>
      <w:marTop w:val="0"/>
      <w:marBottom w:val="0"/>
      <w:divBdr>
        <w:top w:val="none" w:sz="0" w:space="0" w:color="auto"/>
        <w:left w:val="none" w:sz="0" w:space="0" w:color="auto"/>
        <w:bottom w:val="none" w:sz="0" w:space="0" w:color="auto"/>
        <w:right w:val="none" w:sz="0" w:space="0" w:color="auto"/>
      </w:divBdr>
    </w:div>
    <w:div w:id="1433470608">
      <w:bodyDiv w:val="1"/>
      <w:marLeft w:val="0"/>
      <w:marRight w:val="0"/>
      <w:marTop w:val="0"/>
      <w:marBottom w:val="0"/>
      <w:divBdr>
        <w:top w:val="none" w:sz="0" w:space="0" w:color="auto"/>
        <w:left w:val="none" w:sz="0" w:space="0" w:color="auto"/>
        <w:bottom w:val="none" w:sz="0" w:space="0" w:color="auto"/>
        <w:right w:val="none" w:sz="0" w:space="0" w:color="auto"/>
      </w:divBdr>
    </w:div>
    <w:div w:id="1543516523">
      <w:bodyDiv w:val="1"/>
      <w:marLeft w:val="0"/>
      <w:marRight w:val="0"/>
      <w:marTop w:val="0"/>
      <w:marBottom w:val="0"/>
      <w:divBdr>
        <w:top w:val="none" w:sz="0" w:space="0" w:color="auto"/>
        <w:left w:val="none" w:sz="0" w:space="0" w:color="auto"/>
        <w:bottom w:val="none" w:sz="0" w:space="0" w:color="auto"/>
        <w:right w:val="none" w:sz="0" w:space="0" w:color="auto"/>
      </w:divBdr>
      <w:divsChild>
        <w:div w:id="600648376">
          <w:marLeft w:val="0"/>
          <w:marRight w:val="0"/>
          <w:marTop w:val="0"/>
          <w:marBottom w:val="0"/>
          <w:divBdr>
            <w:top w:val="none" w:sz="0" w:space="0" w:color="auto"/>
            <w:left w:val="none" w:sz="0" w:space="0" w:color="auto"/>
            <w:bottom w:val="none" w:sz="0" w:space="0" w:color="auto"/>
            <w:right w:val="none" w:sz="0" w:space="0" w:color="auto"/>
          </w:divBdr>
          <w:divsChild>
            <w:div w:id="1205869014">
              <w:marLeft w:val="0"/>
              <w:marRight w:val="0"/>
              <w:marTop w:val="0"/>
              <w:marBottom w:val="0"/>
              <w:divBdr>
                <w:top w:val="none" w:sz="0" w:space="0" w:color="auto"/>
                <w:left w:val="none" w:sz="0" w:space="0" w:color="auto"/>
                <w:bottom w:val="none" w:sz="0" w:space="0" w:color="auto"/>
                <w:right w:val="none" w:sz="0" w:space="0" w:color="auto"/>
              </w:divBdr>
              <w:divsChild>
                <w:div w:id="184385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97979">
      <w:bodyDiv w:val="1"/>
      <w:marLeft w:val="0"/>
      <w:marRight w:val="0"/>
      <w:marTop w:val="0"/>
      <w:marBottom w:val="0"/>
      <w:divBdr>
        <w:top w:val="none" w:sz="0" w:space="0" w:color="auto"/>
        <w:left w:val="none" w:sz="0" w:space="0" w:color="auto"/>
        <w:bottom w:val="none" w:sz="0" w:space="0" w:color="auto"/>
        <w:right w:val="none" w:sz="0" w:space="0" w:color="auto"/>
      </w:divBdr>
    </w:div>
    <w:div w:id="1710911145">
      <w:bodyDiv w:val="1"/>
      <w:marLeft w:val="0"/>
      <w:marRight w:val="0"/>
      <w:marTop w:val="0"/>
      <w:marBottom w:val="0"/>
      <w:divBdr>
        <w:top w:val="none" w:sz="0" w:space="0" w:color="auto"/>
        <w:left w:val="none" w:sz="0" w:space="0" w:color="auto"/>
        <w:bottom w:val="none" w:sz="0" w:space="0" w:color="auto"/>
        <w:right w:val="none" w:sz="0" w:space="0" w:color="auto"/>
      </w:divBdr>
    </w:div>
    <w:div w:id="1726021776">
      <w:bodyDiv w:val="1"/>
      <w:marLeft w:val="0"/>
      <w:marRight w:val="0"/>
      <w:marTop w:val="0"/>
      <w:marBottom w:val="0"/>
      <w:divBdr>
        <w:top w:val="none" w:sz="0" w:space="0" w:color="auto"/>
        <w:left w:val="none" w:sz="0" w:space="0" w:color="auto"/>
        <w:bottom w:val="none" w:sz="0" w:space="0" w:color="auto"/>
        <w:right w:val="none" w:sz="0" w:space="0" w:color="auto"/>
      </w:divBdr>
      <w:divsChild>
        <w:div w:id="1435784081">
          <w:marLeft w:val="0"/>
          <w:marRight w:val="0"/>
          <w:marTop w:val="0"/>
          <w:marBottom w:val="0"/>
          <w:divBdr>
            <w:top w:val="none" w:sz="0" w:space="0" w:color="auto"/>
            <w:left w:val="none" w:sz="0" w:space="0" w:color="auto"/>
            <w:bottom w:val="none" w:sz="0" w:space="0" w:color="auto"/>
            <w:right w:val="none" w:sz="0" w:space="0" w:color="auto"/>
          </w:divBdr>
        </w:div>
        <w:div w:id="2142261129">
          <w:marLeft w:val="0"/>
          <w:marRight w:val="0"/>
          <w:marTop w:val="0"/>
          <w:marBottom w:val="0"/>
          <w:divBdr>
            <w:top w:val="none" w:sz="0" w:space="0" w:color="auto"/>
            <w:left w:val="none" w:sz="0" w:space="0" w:color="auto"/>
            <w:bottom w:val="none" w:sz="0" w:space="0" w:color="auto"/>
            <w:right w:val="none" w:sz="0" w:space="0" w:color="auto"/>
          </w:divBdr>
        </w:div>
        <w:div w:id="1410347431">
          <w:marLeft w:val="0"/>
          <w:marRight w:val="0"/>
          <w:marTop w:val="0"/>
          <w:marBottom w:val="0"/>
          <w:divBdr>
            <w:top w:val="none" w:sz="0" w:space="0" w:color="auto"/>
            <w:left w:val="none" w:sz="0" w:space="0" w:color="auto"/>
            <w:bottom w:val="none" w:sz="0" w:space="0" w:color="auto"/>
            <w:right w:val="none" w:sz="0" w:space="0" w:color="auto"/>
          </w:divBdr>
        </w:div>
      </w:divsChild>
    </w:div>
    <w:div w:id="1729959995">
      <w:bodyDiv w:val="1"/>
      <w:marLeft w:val="0"/>
      <w:marRight w:val="0"/>
      <w:marTop w:val="0"/>
      <w:marBottom w:val="0"/>
      <w:divBdr>
        <w:top w:val="none" w:sz="0" w:space="0" w:color="auto"/>
        <w:left w:val="none" w:sz="0" w:space="0" w:color="auto"/>
        <w:bottom w:val="none" w:sz="0" w:space="0" w:color="auto"/>
        <w:right w:val="none" w:sz="0" w:space="0" w:color="auto"/>
      </w:divBdr>
    </w:div>
    <w:div w:id="1961064357">
      <w:bodyDiv w:val="1"/>
      <w:marLeft w:val="0"/>
      <w:marRight w:val="0"/>
      <w:marTop w:val="0"/>
      <w:marBottom w:val="0"/>
      <w:divBdr>
        <w:top w:val="none" w:sz="0" w:space="0" w:color="auto"/>
        <w:left w:val="none" w:sz="0" w:space="0" w:color="auto"/>
        <w:bottom w:val="none" w:sz="0" w:space="0" w:color="auto"/>
        <w:right w:val="none" w:sz="0" w:space="0" w:color="auto"/>
      </w:divBdr>
    </w:div>
    <w:div w:id="2037342859">
      <w:bodyDiv w:val="1"/>
      <w:marLeft w:val="0"/>
      <w:marRight w:val="0"/>
      <w:marTop w:val="0"/>
      <w:marBottom w:val="0"/>
      <w:divBdr>
        <w:top w:val="none" w:sz="0" w:space="0" w:color="auto"/>
        <w:left w:val="none" w:sz="0" w:space="0" w:color="auto"/>
        <w:bottom w:val="none" w:sz="0" w:space="0" w:color="auto"/>
        <w:right w:val="none" w:sz="0" w:space="0" w:color="auto"/>
      </w:divBdr>
    </w:div>
    <w:div w:id="2039307995">
      <w:bodyDiv w:val="1"/>
      <w:marLeft w:val="0"/>
      <w:marRight w:val="0"/>
      <w:marTop w:val="0"/>
      <w:marBottom w:val="0"/>
      <w:divBdr>
        <w:top w:val="none" w:sz="0" w:space="0" w:color="auto"/>
        <w:left w:val="none" w:sz="0" w:space="0" w:color="auto"/>
        <w:bottom w:val="none" w:sz="0" w:space="0" w:color="auto"/>
        <w:right w:val="none" w:sz="0" w:space="0" w:color="auto"/>
      </w:divBdr>
    </w:div>
    <w:div w:id="2070224400">
      <w:bodyDiv w:val="1"/>
      <w:marLeft w:val="0"/>
      <w:marRight w:val="0"/>
      <w:marTop w:val="0"/>
      <w:marBottom w:val="0"/>
      <w:divBdr>
        <w:top w:val="none" w:sz="0" w:space="0" w:color="auto"/>
        <w:left w:val="none" w:sz="0" w:space="0" w:color="auto"/>
        <w:bottom w:val="none" w:sz="0" w:space="0" w:color="auto"/>
        <w:right w:val="none" w:sz="0" w:space="0" w:color="auto"/>
      </w:divBdr>
    </w:div>
    <w:div w:id="2080788708">
      <w:bodyDiv w:val="1"/>
      <w:marLeft w:val="0"/>
      <w:marRight w:val="0"/>
      <w:marTop w:val="0"/>
      <w:marBottom w:val="0"/>
      <w:divBdr>
        <w:top w:val="none" w:sz="0" w:space="0" w:color="auto"/>
        <w:left w:val="none" w:sz="0" w:space="0" w:color="auto"/>
        <w:bottom w:val="none" w:sz="0" w:space="0" w:color="auto"/>
        <w:right w:val="none" w:sz="0" w:space="0" w:color="auto"/>
      </w:divBdr>
    </w:div>
    <w:div w:id="2114813791">
      <w:bodyDiv w:val="1"/>
      <w:marLeft w:val="0"/>
      <w:marRight w:val="0"/>
      <w:marTop w:val="0"/>
      <w:marBottom w:val="0"/>
      <w:divBdr>
        <w:top w:val="none" w:sz="0" w:space="0" w:color="auto"/>
        <w:left w:val="none" w:sz="0" w:space="0" w:color="auto"/>
        <w:bottom w:val="none" w:sz="0" w:space="0" w:color="auto"/>
        <w:right w:val="none" w:sz="0" w:space="0" w:color="auto"/>
      </w:divBdr>
    </w:div>
    <w:div w:id="2133286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te-ewi/bayesdfa" TargetMode="External"/><Relationship Id="rId13" Type="http://schemas.openxmlformats.org/officeDocument/2006/relationships/image" Target="media/image1.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D4D5F-C8B8-4990-BC40-2890BBA15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48</Pages>
  <Words>16267</Words>
  <Characters>92727</Characters>
  <Application>Microsoft Office Word</Application>
  <DocSecurity>0</DocSecurity>
  <Lines>772</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Mary Hunsicker</cp:lastModifiedBy>
  <cp:revision>18</cp:revision>
  <dcterms:created xsi:type="dcterms:W3CDTF">2021-11-23T19:53:00Z</dcterms:created>
  <dcterms:modified xsi:type="dcterms:W3CDTF">2021-11-29T23:02:00Z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http://www.zotero.org/styles/geophysical-research-letters</vt:lpwstr>
  </property>
  <property fmtid="{D5CDD505-2E9C-101B-9397-08002B2CF9AE}" pid="11" name="Mendeley Recent Style Name 4_1">
    <vt:lpwstr>Geophysical Research Letters</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http://www.zotero.org/styles/progress-in-oceanography</vt:lpwstr>
  </property>
  <property fmtid="{D5CDD505-2E9C-101B-9397-08002B2CF9AE}" pid="21" name="Mendeley Recent Style Name 9_1">
    <vt:lpwstr>Progress in Oceanography</vt:lpwstr>
  </property>
  <property fmtid="{D5CDD505-2E9C-101B-9397-08002B2CF9AE}" pid="22" name="Mendeley Document_1">
    <vt:lpwstr>True</vt:lpwstr>
  </property>
  <property fmtid="{D5CDD505-2E9C-101B-9397-08002B2CF9AE}" pid="23" name="Mendeley Unique User Id_1">
    <vt:lpwstr>94a72b9b-f44a-357b-96a1-9ed715c4397c</vt:lpwstr>
  </property>
  <property fmtid="{D5CDD505-2E9C-101B-9397-08002B2CF9AE}" pid="24" name="Mendeley Citation Style_1">
    <vt:lpwstr>http://www.zotero.org/styles/progress-in-oceanography</vt:lpwstr>
  </property>
</Properties>
</file>