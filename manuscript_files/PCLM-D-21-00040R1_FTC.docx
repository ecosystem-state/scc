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6CF661D0" w:rsidR="00284C00" w:rsidRPr="00965826" w:rsidRDefault="005C4FF6" w:rsidP="00284C00">
      <w:pPr>
        <w:spacing w:line="480" w:lineRule="auto"/>
        <w:rPr>
          <w:rFonts w:ascii="Times" w:hAnsi="Times" w:cs="Arial"/>
        </w:rPr>
      </w:pPr>
      <w:r w:rsidRPr="00B96792">
        <w:rPr>
          <w:rFonts w:ascii="Times" w:hAnsi="Times" w:cs="Arial"/>
        </w:rPr>
        <w:t>Mary E. Hunsicker</w:t>
      </w:r>
      <w:proofErr w:type="gramStart"/>
      <w:r w:rsidRPr="00B96792">
        <w:rPr>
          <w:rFonts w:ascii="Times" w:hAnsi="Times" w:cs="Arial"/>
          <w:vertAlign w:val="superscript"/>
        </w:rPr>
        <w:t>1,†</w:t>
      </w:r>
      <w:proofErr w:type="gramEnd"/>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ins w:id="0" w:author="Mary Hunsicker" w:date="2022-01-07T16:22:00Z">
        <w:r w:rsidR="00E77A83">
          <w:rPr>
            <w:rFonts w:ascii="Times" w:hAnsi="Times" w:cs="Arial"/>
            <w:vertAlign w:val="superscript"/>
          </w:rPr>
          <w:t>,5</w:t>
        </w:r>
      </w:ins>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del w:id="1" w:author="Mary Hunsicker" w:date="2022-01-07T16:22:00Z">
        <w:r w:rsidR="00F634D9" w:rsidRPr="00B96792" w:rsidDel="00E77A83">
          <w:rPr>
            <w:rFonts w:ascii="Times" w:hAnsi="Times" w:cs="Arial"/>
          </w:rPr>
          <w:delText>Field</w:delText>
        </w:r>
        <w:r w:rsidR="00F634D9" w:rsidRPr="00B96792" w:rsidDel="00E77A83">
          <w:rPr>
            <w:rFonts w:ascii="Times" w:hAnsi="Times" w:cs="Arial"/>
            <w:vertAlign w:val="superscript"/>
          </w:rPr>
          <w:delText>5</w:delText>
        </w:r>
      </w:del>
      <w:ins w:id="2" w:author="Mary Hunsicker" w:date="2022-01-07T16:22:00Z">
        <w:r w:rsidR="00E77A83" w:rsidRPr="00B96792">
          <w:rPr>
            <w:rFonts w:ascii="Times" w:hAnsi="Times" w:cs="Arial"/>
          </w:rPr>
          <w:t>Field</w:t>
        </w:r>
        <w:r w:rsidR="00E77A83">
          <w:rPr>
            <w:rFonts w:ascii="Times" w:hAnsi="Times" w:cs="Arial"/>
            <w:vertAlign w:val="superscript"/>
          </w:rPr>
          <w:t>6</w:t>
        </w:r>
      </w:ins>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w:t>
      </w:r>
      <w:del w:id="3" w:author="Mary Hunsicker" w:date="2022-01-07T16:22:00Z">
        <w:r w:rsidR="00F634D9" w:rsidRPr="00B96792" w:rsidDel="00E77A83">
          <w:rPr>
            <w:rFonts w:ascii="Times" w:hAnsi="Times" w:cs="Arial"/>
          </w:rPr>
          <w:delText>Gao</w:delText>
        </w:r>
        <w:r w:rsidR="00F634D9" w:rsidRPr="00B96792" w:rsidDel="00E77A83">
          <w:rPr>
            <w:rFonts w:ascii="Times" w:hAnsi="Times" w:cs="Arial"/>
            <w:vertAlign w:val="superscript"/>
          </w:rPr>
          <w:delText>6</w:delText>
        </w:r>
      </w:del>
      <w:ins w:id="4" w:author="Mary Hunsicker" w:date="2022-01-07T16:22:00Z">
        <w:r w:rsidR="00E77A83" w:rsidRPr="00B96792">
          <w:rPr>
            <w:rFonts w:ascii="Times" w:hAnsi="Times" w:cs="Arial"/>
          </w:rPr>
          <w:t>Gao</w:t>
        </w:r>
        <w:r w:rsidR="00E77A83">
          <w:rPr>
            <w:rFonts w:ascii="Times" w:hAnsi="Times" w:cs="Arial"/>
            <w:vertAlign w:val="superscript"/>
          </w:rPr>
          <w:t>7</w:t>
        </w:r>
      </w:ins>
      <w:r w:rsidR="00F634D9" w:rsidRPr="00B96792">
        <w:rPr>
          <w:rFonts w:ascii="Times" w:hAnsi="Times" w:cs="Arial"/>
        </w:rPr>
        <w:t xml:space="preserve">, </w:t>
      </w:r>
      <w:r w:rsidR="00CA12BA" w:rsidRPr="00B96792">
        <w:rPr>
          <w:rFonts w:ascii="Times" w:hAnsi="Times" w:cs="Arial"/>
        </w:rPr>
        <w:t xml:space="preserve">Michael G. </w:t>
      </w:r>
      <w:del w:id="5" w:author="Mary Hunsicker" w:date="2022-01-07T16:23:00Z">
        <w:r w:rsidR="00F634D9" w:rsidRPr="00B96792" w:rsidDel="00E77A83">
          <w:rPr>
            <w:rFonts w:ascii="Times" w:hAnsi="Times" w:cs="Arial"/>
          </w:rPr>
          <w:delText>Jacox</w:delText>
        </w:r>
        <w:r w:rsidR="00F634D9" w:rsidRPr="00B96792" w:rsidDel="00E77A83">
          <w:rPr>
            <w:rFonts w:ascii="Times" w:hAnsi="Times" w:cs="Arial"/>
            <w:vertAlign w:val="superscript"/>
          </w:rPr>
          <w:delText>7</w:delText>
        </w:r>
      </w:del>
      <w:ins w:id="6" w:author="Mary Hunsicker" w:date="2022-01-07T16:23:00Z">
        <w:r w:rsidR="00E77A83" w:rsidRPr="00B96792">
          <w:rPr>
            <w:rFonts w:ascii="Times" w:hAnsi="Times" w:cs="Arial"/>
          </w:rPr>
          <w:t>Jacox</w:t>
        </w:r>
        <w:r w:rsidR="00E77A83">
          <w:rPr>
            <w:rFonts w:ascii="Times" w:hAnsi="Times" w:cs="Arial"/>
            <w:vertAlign w:val="superscript"/>
          </w:rPr>
          <w:t>8</w:t>
        </w:r>
      </w:ins>
      <w:r w:rsidR="00F634D9" w:rsidRPr="00B96792">
        <w:rPr>
          <w:rFonts w:ascii="Times" w:hAnsi="Times" w:cs="Arial"/>
        </w:rPr>
        <w:t xml:space="preserve">, </w:t>
      </w:r>
      <w:r w:rsidRPr="00B96792">
        <w:rPr>
          <w:rFonts w:ascii="Times" w:hAnsi="Times" w:cs="Arial"/>
        </w:rPr>
        <w:t xml:space="preserve">Sharon </w:t>
      </w:r>
      <w:del w:id="7" w:author="Mary Hunsicker" w:date="2022-01-07T16:23:00Z">
        <w:r w:rsidR="005B7D3A" w:rsidRPr="00B96792" w:rsidDel="00E77A83">
          <w:rPr>
            <w:rFonts w:ascii="Times" w:hAnsi="Times" w:cs="Arial"/>
          </w:rPr>
          <w:delText>Melin</w:delText>
        </w:r>
        <w:r w:rsidR="005B7D3A" w:rsidRPr="00B96792" w:rsidDel="00E77A83">
          <w:rPr>
            <w:rFonts w:ascii="Times" w:hAnsi="Times" w:cs="Arial"/>
            <w:vertAlign w:val="superscript"/>
          </w:rPr>
          <w:delText>8</w:delText>
        </w:r>
      </w:del>
      <w:ins w:id="8" w:author="Mary Hunsicker" w:date="2022-01-07T16:23:00Z">
        <w:r w:rsidR="00E77A83" w:rsidRPr="00B96792">
          <w:rPr>
            <w:rFonts w:ascii="Times" w:hAnsi="Times" w:cs="Arial"/>
          </w:rPr>
          <w:t>Melin</w:t>
        </w:r>
        <w:r w:rsidR="00E77A83">
          <w:rPr>
            <w:rFonts w:ascii="Times" w:hAnsi="Times" w:cs="Arial"/>
            <w:vertAlign w:val="superscript"/>
          </w:rPr>
          <w:t>9</w:t>
        </w:r>
      </w:ins>
      <w:r w:rsidRPr="00B96792">
        <w:rPr>
          <w:rFonts w:ascii="Times" w:hAnsi="Times" w:cs="Arial"/>
        </w:rPr>
        <w:t xml:space="preserve">, Andrew </w:t>
      </w:r>
      <w:r w:rsidR="002978F7">
        <w:rPr>
          <w:rFonts w:ascii="Times" w:hAnsi="Times" w:cs="Arial"/>
        </w:rPr>
        <w:t xml:space="preserve">R. </w:t>
      </w:r>
      <w:del w:id="9" w:author="Mary Hunsicker" w:date="2022-01-07T16:23:00Z">
        <w:r w:rsidR="005B7D3A" w:rsidRPr="00B96792" w:rsidDel="00E77A83">
          <w:rPr>
            <w:rFonts w:ascii="Times" w:hAnsi="Times" w:cs="Arial"/>
          </w:rPr>
          <w:delText>Thompson</w:delText>
        </w:r>
        <w:r w:rsidR="005B7D3A" w:rsidRPr="00B96792" w:rsidDel="00E77A83">
          <w:rPr>
            <w:rFonts w:ascii="Times" w:hAnsi="Times" w:cs="Arial"/>
            <w:vertAlign w:val="superscript"/>
          </w:rPr>
          <w:delText>9</w:delText>
        </w:r>
      </w:del>
      <w:ins w:id="10" w:author="Mary Hunsicker" w:date="2022-01-07T16:23:00Z">
        <w:r w:rsidR="00E77A83" w:rsidRPr="00B96792">
          <w:rPr>
            <w:rFonts w:ascii="Times" w:hAnsi="Times" w:cs="Arial"/>
          </w:rPr>
          <w:t>Thompson</w:t>
        </w:r>
        <w:r w:rsidR="00E77A83">
          <w:rPr>
            <w:rFonts w:ascii="Times" w:hAnsi="Times" w:cs="Arial"/>
            <w:vertAlign w:val="superscript"/>
          </w:rPr>
          <w:t>10</w:t>
        </w:r>
      </w:ins>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w:t>
      </w:r>
      <w:ins w:id="11" w:author="Mary Hunsicker" w:date="2022-01-07T16:23:00Z">
        <w:r w:rsidR="00E77A83">
          <w:rPr>
            <w:rFonts w:ascii="Times" w:hAnsi="Times" w:cs="Arial"/>
            <w:vertAlign w:val="superscript"/>
          </w:rPr>
          <w:t>1</w:t>
        </w:r>
      </w:ins>
      <w:del w:id="12" w:author="Mary Hunsicker" w:date="2022-01-07T16:23:00Z">
        <w:r w:rsidR="00284C00" w:rsidRPr="00965826" w:rsidDel="00E77A83">
          <w:rPr>
            <w:rFonts w:ascii="Times" w:hAnsi="Times" w:cs="Arial"/>
            <w:vertAlign w:val="superscript"/>
          </w:rPr>
          <w:delText>0</w:delText>
        </w:r>
      </w:del>
    </w:p>
    <w:p w14:paraId="5CEE5017" w14:textId="5F53CCCC" w:rsidR="005C4FF6" w:rsidRPr="00284C00" w:rsidDel="00E77A83" w:rsidRDefault="005C4FF6" w:rsidP="00B96792">
      <w:pPr>
        <w:spacing w:line="480" w:lineRule="auto"/>
        <w:rPr>
          <w:del w:id="13" w:author="Mary Hunsicker" w:date="2022-01-07T16:24:00Z"/>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Pr="00E77A83" w:rsidRDefault="005C4FF6" w:rsidP="00F634D9">
      <w:pPr>
        <w:rPr>
          <w:rPrChange w:id="14" w:author="Mary Hunsicker" w:date="2022-01-07T16:24:00Z">
            <w:rPr>
              <w:sz w:val="22"/>
              <w:szCs w:val="22"/>
            </w:rPr>
          </w:rPrChange>
        </w:rPr>
      </w:pPr>
      <w:r w:rsidRPr="00E77A83">
        <w:rPr>
          <w:vertAlign w:val="superscript"/>
          <w:rPrChange w:id="15" w:author="Mary Hunsicker" w:date="2022-01-07T16:24:00Z">
            <w:rPr>
              <w:sz w:val="32"/>
              <w:szCs w:val="32"/>
              <w:vertAlign w:val="superscript"/>
            </w:rPr>
          </w:rPrChange>
        </w:rPr>
        <w:t>1</w:t>
      </w:r>
      <w:r w:rsidRPr="00E77A83">
        <w:rPr>
          <w:rPrChange w:id="16" w:author="Mary Hunsicker" w:date="2022-01-07T16:24:00Z">
            <w:rPr>
              <w:sz w:val="22"/>
              <w:szCs w:val="22"/>
            </w:rPr>
          </w:rPrChange>
        </w:rPr>
        <w:t>Fish Ecology Division, Northwest Fisheries Science Center, National Marine Fisheries Service, National Oceanic and Atmospheric Administration, 2032 SE OSU Drive, Newport, OR 97365 US</w:t>
      </w:r>
    </w:p>
    <w:p w14:paraId="6710141E" w14:textId="78F4BE17" w:rsidR="005C4FF6" w:rsidRPr="00E77A83" w:rsidRDefault="00F634D9" w:rsidP="00F634D9">
      <w:pPr>
        <w:rPr>
          <w:rPrChange w:id="17" w:author="Mary Hunsicker" w:date="2022-01-07T16:24:00Z">
            <w:rPr>
              <w:sz w:val="22"/>
              <w:szCs w:val="22"/>
            </w:rPr>
          </w:rPrChange>
        </w:rPr>
      </w:pPr>
      <w:r w:rsidRPr="00E77A83">
        <w:rPr>
          <w:vertAlign w:val="superscript"/>
          <w:rPrChange w:id="18" w:author="Mary Hunsicker" w:date="2022-01-07T16:24:00Z">
            <w:rPr>
              <w:sz w:val="32"/>
              <w:szCs w:val="32"/>
              <w:vertAlign w:val="superscript"/>
            </w:rPr>
          </w:rPrChange>
        </w:rPr>
        <w:t>2</w:t>
      </w:r>
      <w:r w:rsidRPr="00E77A83">
        <w:rPr>
          <w:rPrChange w:id="19" w:author="Mary Hunsicker" w:date="2022-01-07T16:24:00Z">
            <w:rPr>
              <w:sz w:val="22"/>
              <w:szCs w:val="22"/>
            </w:rPr>
          </w:rPrChange>
        </w:rPr>
        <w:t>Conservation Biology Division, Northwest Fisheries Science Center, National Marine Fisheries Service, National Oceanic and Atmospheric Administration, Seattle, WA 98112 USA</w:t>
      </w:r>
    </w:p>
    <w:p w14:paraId="6EE0C173" w14:textId="77777777" w:rsidR="005C4FF6" w:rsidRPr="00E77A83" w:rsidRDefault="005C4FF6" w:rsidP="005C4FF6">
      <w:pPr>
        <w:spacing w:line="0" w:lineRule="atLeast"/>
        <w:rPr>
          <w:rFonts w:cs="Times New Roman (Body CS)"/>
          <w:vertAlign w:val="superscript"/>
          <w:rPrChange w:id="20" w:author="Mary Hunsicker" w:date="2022-01-07T16:24:00Z">
            <w:rPr>
              <w:rFonts w:cs="Times New Roman (Body CS)"/>
              <w:sz w:val="22"/>
              <w:szCs w:val="22"/>
              <w:vertAlign w:val="superscript"/>
            </w:rPr>
          </w:rPrChange>
        </w:rPr>
      </w:pPr>
      <w:r w:rsidRPr="00E77A83">
        <w:rPr>
          <w:vertAlign w:val="superscript"/>
          <w:rPrChange w:id="21" w:author="Mary Hunsicker" w:date="2022-01-07T16:24:00Z">
            <w:rPr>
              <w:sz w:val="32"/>
              <w:szCs w:val="32"/>
              <w:vertAlign w:val="superscript"/>
            </w:rPr>
          </w:rPrChange>
        </w:rPr>
        <w:t>3</w:t>
      </w:r>
      <w:r w:rsidRPr="00E77A83">
        <w:rPr>
          <w:rPrChange w:id="22" w:author="Mary Hunsicker" w:date="2022-01-07T16:24:00Z">
            <w:rPr>
              <w:sz w:val="22"/>
              <w:szCs w:val="22"/>
            </w:rPr>
          </w:rPrChange>
        </w:rPr>
        <w:t>Alaska Fisheries Science Center, National Marine Fisheries Service, National Oceanic and Atmospheric Administration, Kodiak, AK 99615 USA</w:t>
      </w:r>
    </w:p>
    <w:p w14:paraId="6CB0D4B1" w14:textId="48DB5F4B" w:rsidR="005C4FF6" w:rsidRPr="00E77A83" w:rsidRDefault="00F634D9" w:rsidP="005C4FF6">
      <w:pPr>
        <w:spacing w:line="0" w:lineRule="atLeast"/>
        <w:jc w:val="both"/>
        <w:rPr>
          <w:ins w:id="23" w:author="Mary Hunsicker" w:date="2022-01-07T16:22:00Z"/>
          <w:rPrChange w:id="24" w:author="Mary Hunsicker" w:date="2022-01-07T16:24:00Z">
            <w:rPr>
              <w:ins w:id="25" w:author="Mary Hunsicker" w:date="2022-01-07T16:22:00Z"/>
              <w:sz w:val="22"/>
              <w:szCs w:val="22"/>
            </w:rPr>
          </w:rPrChange>
        </w:rPr>
      </w:pPr>
      <w:r w:rsidRPr="00E77A83">
        <w:rPr>
          <w:vertAlign w:val="superscript"/>
          <w:rPrChange w:id="26" w:author="Mary Hunsicker" w:date="2022-01-07T16:24:00Z">
            <w:rPr>
              <w:sz w:val="32"/>
              <w:szCs w:val="32"/>
              <w:vertAlign w:val="superscript"/>
            </w:rPr>
          </w:rPrChange>
        </w:rPr>
        <w:t>4</w:t>
      </w:r>
      <w:r w:rsidR="005C4FF6" w:rsidRPr="00E77A83">
        <w:rPr>
          <w:rPrChange w:id="27" w:author="Mary Hunsicker" w:date="2022-01-07T16:24:00Z">
            <w:rPr>
              <w:sz w:val="22"/>
              <w:szCs w:val="22"/>
            </w:rPr>
          </w:rPrChange>
        </w:rPr>
        <w:t>Pacific</w:t>
      </w:r>
      <w:r w:rsidR="005C4FF6" w:rsidRPr="00E77A83">
        <w:rPr>
          <w:vertAlign w:val="superscript"/>
          <w:rPrChange w:id="28" w:author="Mary Hunsicker" w:date="2022-01-07T16:24:00Z">
            <w:rPr>
              <w:sz w:val="22"/>
              <w:szCs w:val="22"/>
              <w:vertAlign w:val="superscript"/>
            </w:rPr>
          </w:rPrChange>
        </w:rPr>
        <w:t xml:space="preserve"> </w:t>
      </w:r>
      <w:r w:rsidR="005C4FF6" w:rsidRPr="00E77A83">
        <w:rPr>
          <w:rPrChange w:id="29" w:author="Mary Hunsicker" w:date="2022-01-07T16:24:00Z">
            <w:rPr>
              <w:sz w:val="22"/>
              <w:szCs w:val="22"/>
            </w:rPr>
          </w:rPrChange>
        </w:rPr>
        <w:t>Biological Station, Fisheries and Oceans Canada, Nanaimo, BC V9T 6N7 Canada</w:t>
      </w:r>
    </w:p>
    <w:p w14:paraId="22E39764" w14:textId="1D8B7A4F" w:rsidR="00E77A83" w:rsidRPr="00E77A83" w:rsidRDefault="00E77A83">
      <w:pPr>
        <w:rPr>
          <w:b/>
          <w:bCs/>
          <w:rPrChange w:id="30" w:author="Mary Hunsicker" w:date="2022-01-07T16:24:00Z">
            <w:rPr>
              <w:sz w:val="22"/>
              <w:szCs w:val="22"/>
            </w:rPr>
          </w:rPrChange>
        </w:rPr>
        <w:pPrChange w:id="31" w:author="Mary Hunsicker" w:date="2022-01-07T16:23:00Z">
          <w:pPr>
            <w:spacing w:line="0" w:lineRule="atLeast"/>
            <w:jc w:val="both"/>
          </w:pPr>
        </w:pPrChange>
      </w:pPr>
      <w:ins w:id="32" w:author="Mary Hunsicker" w:date="2022-01-07T16:22:00Z">
        <w:r w:rsidRPr="00E77A83">
          <w:rPr>
            <w:vertAlign w:val="superscript"/>
            <w:rPrChange w:id="33" w:author="Mary Hunsicker" w:date="2022-01-07T16:24:00Z">
              <w:rPr>
                <w:sz w:val="22"/>
                <w:szCs w:val="22"/>
              </w:rPr>
            </w:rPrChange>
          </w:rPr>
          <w:t>5</w:t>
        </w:r>
      </w:ins>
      <w:ins w:id="34" w:author="Mary Hunsicker" w:date="2022-01-07T16:23:00Z">
        <w:r w:rsidRPr="00E77A83">
          <w:rPr>
            <w:b/>
            <w:bCs/>
          </w:rPr>
          <w:t xml:space="preserve"> </w:t>
        </w:r>
        <w:r w:rsidRPr="00E77A83">
          <w:rPr>
            <w:rPrChange w:id="35" w:author="Mary Hunsicker" w:date="2022-01-07T16:24:00Z">
              <w:rPr>
                <w:b/>
                <w:bCs/>
              </w:rPr>
            </w:rPrChange>
          </w:rPr>
          <w:t>Department of Mathematics, Simon Fraser University, Burnaby, BC, Canada</w:t>
        </w:r>
      </w:ins>
    </w:p>
    <w:p w14:paraId="798F745E" w14:textId="432644C2" w:rsidR="00F634D9" w:rsidRPr="00E77A83" w:rsidRDefault="00F634D9" w:rsidP="00F634D9">
      <w:pPr>
        <w:spacing w:line="0" w:lineRule="atLeast"/>
        <w:rPr>
          <w:rFonts w:cs="Times New Roman (Body CS)"/>
          <w:vertAlign w:val="superscript"/>
          <w:rPrChange w:id="36" w:author="Mary Hunsicker" w:date="2022-01-07T16:24:00Z">
            <w:rPr>
              <w:rFonts w:cs="Times New Roman (Body CS)"/>
              <w:sz w:val="22"/>
              <w:szCs w:val="22"/>
              <w:vertAlign w:val="superscript"/>
            </w:rPr>
          </w:rPrChange>
        </w:rPr>
      </w:pPr>
      <w:del w:id="37" w:author="Mary Hunsicker" w:date="2022-01-07T16:22:00Z">
        <w:r w:rsidRPr="00E77A83" w:rsidDel="00E77A83">
          <w:rPr>
            <w:vertAlign w:val="superscript"/>
            <w:rPrChange w:id="38" w:author="Mary Hunsicker" w:date="2022-01-07T16:24:00Z">
              <w:rPr>
                <w:sz w:val="32"/>
                <w:szCs w:val="32"/>
                <w:vertAlign w:val="superscript"/>
              </w:rPr>
            </w:rPrChange>
          </w:rPr>
          <w:delText>5</w:delText>
        </w:r>
        <w:r w:rsidR="007E70E0" w:rsidRPr="00E77A83" w:rsidDel="00E77A83">
          <w:delText xml:space="preserve">Fisheries </w:delText>
        </w:r>
      </w:del>
      <w:ins w:id="39" w:author="Mary Hunsicker" w:date="2022-01-07T16:22:00Z">
        <w:r w:rsidR="00E77A83" w:rsidRPr="00E77A83">
          <w:rPr>
            <w:vertAlign w:val="superscript"/>
            <w:rPrChange w:id="40" w:author="Mary Hunsicker" w:date="2022-01-07T16:24:00Z">
              <w:rPr>
                <w:sz w:val="32"/>
                <w:szCs w:val="32"/>
                <w:vertAlign w:val="superscript"/>
              </w:rPr>
            </w:rPrChange>
          </w:rPr>
          <w:t>6</w:t>
        </w:r>
        <w:r w:rsidR="00E77A83" w:rsidRPr="00E77A83">
          <w:t xml:space="preserve">Fisheries </w:t>
        </w:r>
      </w:ins>
      <w:r w:rsidR="007E70E0" w:rsidRPr="00E77A83">
        <w:t xml:space="preserve">Ecology Division, </w:t>
      </w:r>
      <w:r w:rsidRPr="00E77A83">
        <w:t>Southwest</w:t>
      </w:r>
      <w:r w:rsidRPr="00E77A83">
        <w:rPr>
          <w:rPrChange w:id="41" w:author="Mary Hunsicker" w:date="2022-01-07T16:24:00Z">
            <w:rPr>
              <w:sz w:val="22"/>
              <w:szCs w:val="22"/>
            </w:rPr>
          </w:rPrChange>
        </w:rPr>
        <w:t xml:space="preserve"> Fisheries Science Center, National Marine Fisheries Service, National Oceanic and Atmospheric Administration, Santa Cruz, CA USA</w:t>
      </w:r>
    </w:p>
    <w:p w14:paraId="56DC76A5" w14:textId="10EF2A24" w:rsidR="005C4FF6" w:rsidRPr="00E77A83" w:rsidRDefault="005C4FF6" w:rsidP="005C4FF6">
      <w:pPr>
        <w:spacing w:line="0" w:lineRule="atLeast"/>
        <w:jc w:val="both"/>
        <w:rPr>
          <w:rFonts w:cs="Times New Roman (Body CS)"/>
          <w:rPrChange w:id="42" w:author="Mary Hunsicker" w:date="2022-01-07T16:24:00Z">
            <w:rPr>
              <w:rFonts w:cs="Times New Roman (Body CS)"/>
              <w:sz w:val="22"/>
              <w:szCs w:val="22"/>
            </w:rPr>
          </w:rPrChange>
        </w:rPr>
      </w:pPr>
      <w:del w:id="43" w:author="Mary Hunsicker" w:date="2022-01-07T16:22:00Z">
        <w:r w:rsidRPr="00E77A83" w:rsidDel="00E77A83">
          <w:rPr>
            <w:rFonts w:cs="Times New Roman (Body CS)"/>
            <w:vertAlign w:val="superscript"/>
            <w:rPrChange w:id="44" w:author="Mary Hunsicker" w:date="2022-01-07T16:24:00Z">
              <w:rPr>
                <w:rFonts w:cs="Times New Roman (Body CS)"/>
                <w:sz w:val="32"/>
                <w:szCs w:val="32"/>
                <w:vertAlign w:val="superscript"/>
              </w:rPr>
            </w:rPrChange>
          </w:rPr>
          <w:delText>6</w:delText>
        </w:r>
        <w:r w:rsidRPr="00E77A83" w:rsidDel="00E77A83">
          <w:rPr>
            <w:rFonts w:cs="Times New Roman (Body CS)"/>
            <w:rPrChange w:id="45" w:author="Mary Hunsicker" w:date="2022-01-07T16:24:00Z">
              <w:rPr>
                <w:rFonts w:cs="Times New Roman (Body CS)"/>
                <w:sz w:val="22"/>
                <w:szCs w:val="22"/>
              </w:rPr>
            </w:rPrChange>
          </w:rPr>
          <w:delText xml:space="preserve">Centre </w:delText>
        </w:r>
      </w:del>
      <w:ins w:id="46" w:author="Mary Hunsicker" w:date="2022-01-07T16:22:00Z">
        <w:r w:rsidR="00E77A83" w:rsidRPr="00E77A83">
          <w:rPr>
            <w:rFonts w:cs="Times New Roman (Body CS)"/>
            <w:vertAlign w:val="superscript"/>
            <w:rPrChange w:id="47" w:author="Mary Hunsicker" w:date="2022-01-07T16:24:00Z">
              <w:rPr>
                <w:rFonts w:cs="Times New Roman (Body CS)"/>
                <w:sz w:val="32"/>
                <w:szCs w:val="32"/>
                <w:vertAlign w:val="superscript"/>
              </w:rPr>
            </w:rPrChange>
          </w:rPr>
          <w:t>7</w:t>
        </w:r>
        <w:r w:rsidR="00E77A83" w:rsidRPr="00E77A83">
          <w:rPr>
            <w:rFonts w:cs="Times New Roman (Body CS)"/>
            <w:rPrChange w:id="48" w:author="Mary Hunsicker" w:date="2022-01-07T16:24:00Z">
              <w:rPr>
                <w:rFonts w:cs="Times New Roman (Body CS)"/>
                <w:sz w:val="22"/>
                <w:szCs w:val="22"/>
              </w:rPr>
            </w:rPrChange>
          </w:rPr>
          <w:t xml:space="preserve">Centre </w:t>
        </w:r>
      </w:ins>
      <w:r w:rsidRPr="00E77A83">
        <w:rPr>
          <w:rFonts w:cs="Times New Roman (Body CS)"/>
          <w:rPrChange w:id="49" w:author="Mary Hunsicker" w:date="2022-01-07T16:24:00Z">
            <w:rPr>
              <w:rFonts w:cs="Times New Roman (Body CS)"/>
              <w:sz w:val="22"/>
              <w:szCs w:val="22"/>
            </w:rPr>
          </w:rPrChange>
        </w:rPr>
        <w:t>for Fisheries Ecosystems Research, Memorial University of Newfoundland, St. John’s, NL A1C 5R3 Canada</w:t>
      </w:r>
    </w:p>
    <w:p w14:paraId="5526F9E8" w14:textId="7A4FE657" w:rsidR="00F634D9" w:rsidRPr="00E77A83" w:rsidRDefault="00F634D9" w:rsidP="00F634D9">
      <w:pPr>
        <w:spacing w:line="0" w:lineRule="atLeast"/>
        <w:rPr>
          <w:rFonts w:cs="Times New Roman (Body CS)"/>
          <w:rPrChange w:id="50" w:author="Mary Hunsicker" w:date="2022-01-07T16:24:00Z">
            <w:rPr>
              <w:rFonts w:cs="Times New Roman (Body CS)"/>
              <w:sz w:val="22"/>
              <w:szCs w:val="22"/>
            </w:rPr>
          </w:rPrChange>
        </w:rPr>
      </w:pPr>
      <w:del w:id="51" w:author="Mary Hunsicker" w:date="2022-01-07T16:22:00Z">
        <w:r w:rsidRPr="00E77A83" w:rsidDel="00E77A83">
          <w:rPr>
            <w:rFonts w:cs="Times New Roman (Body CS)"/>
            <w:vertAlign w:val="superscript"/>
            <w:rPrChange w:id="52" w:author="Mary Hunsicker" w:date="2022-01-07T16:24:00Z">
              <w:rPr>
                <w:rFonts w:cs="Times New Roman (Body CS)"/>
                <w:sz w:val="32"/>
                <w:szCs w:val="32"/>
                <w:vertAlign w:val="superscript"/>
              </w:rPr>
            </w:rPrChange>
          </w:rPr>
          <w:delText>7</w:delText>
        </w:r>
        <w:r w:rsidRPr="00E77A83" w:rsidDel="00E77A83">
          <w:rPr>
            <w:rPrChange w:id="53" w:author="Mary Hunsicker" w:date="2022-01-07T16:24:00Z">
              <w:rPr>
                <w:sz w:val="22"/>
                <w:szCs w:val="22"/>
              </w:rPr>
            </w:rPrChange>
          </w:rPr>
          <w:delText xml:space="preserve">Environmental </w:delText>
        </w:r>
      </w:del>
      <w:ins w:id="54" w:author="Mary Hunsicker" w:date="2022-01-07T16:22:00Z">
        <w:r w:rsidR="00E77A83" w:rsidRPr="00E77A83">
          <w:rPr>
            <w:rFonts w:cs="Times New Roman (Body CS)"/>
            <w:vertAlign w:val="superscript"/>
            <w:rPrChange w:id="55" w:author="Mary Hunsicker" w:date="2022-01-07T16:24:00Z">
              <w:rPr>
                <w:rFonts w:cs="Times New Roman (Body CS)"/>
                <w:sz w:val="32"/>
                <w:szCs w:val="32"/>
                <w:vertAlign w:val="superscript"/>
              </w:rPr>
            </w:rPrChange>
          </w:rPr>
          <w:t>8</w:t>
        </w:r>
        <w:r w:rsidR="00E77A83" w:rsidRPr="00E77A83">
          <w:rPr>
            <w:rPrChange w:id="56" w:author="Mary Hunsicker" w:date="2022-01-07T16:24:00Z">
              <w:rPr>
                <w:sz w:val="22"/>
                <w:szCs w:val="22"/>
              </w:rPr>
            </w:rPrChange>
          </w:rPr>
          <w:t xml:space="preserve">Environmental </w:t>
        </w:r>
      </w:ins>
      <w:r w:rsidRPr="00E77A83">
        <w:rPr>
          <w:rPrChange w:id="57" w:author="Mary Hunsicker" w:date="2022-01-07T16:24:00Z">
            <w:rPr>
              <w:sz w:val="22"/>
              <w:szCs w:val="22"/>
            </w:rPr>
          </w:rPrChange>
        </w:rPr>
        <w:t>Research Division, Southwest Fisheries Science Center, National Marine Fisheries Service, National Oceanic and Atmospheric Administration, Monterey, CA 93940 USA</w:t>
      </w:r>
      <w:r w:rsidR="00CA12BA" w:rsidRPr="00E77A83">
        <w:rPr>
          <w:rPrChange w:id="58" w:author="Mary Hunsicker" w:date="2022-01-07T16:24:00Z">
            <w:rPr>
              <w:sz w:val="22"/>
              <w:szCs w:val="22"/>
            </w:rPr>
          </w:rPrChange>
        </w:rPr>
        <w:t xml:space="preserve"> / Physical Sciences Laboratory, National Oceanic and Atmospheric Administration, Boulder, CO 80305 USA</w:t>
      </w:r>
      <w:r w:rsidRPr="00E77A83">
        <w:rPr>
          <w:rPrChange w:id="59" w:author="Mary Hunsicker" w:date="2022-01-07T16:24:00Z">
            <w:rPr>
              <w:sz w:val="22"/>
              <w:szCs w:val="22"/>
            </w:rPr>
          </w:rPrChange>
        </w:rPr>
        <w:t>.</w:t>
      </w:r>
    </w:p>
    <w:p w14:paraId="0043E23A" w14:textId="56C61E14" w:rsidR="00F634D9" w:rsidRPr="00E77A83" w:rsidRDefault="00DA4875" w:rsidP="005C4FF6">
      <w:pPr>
        <w:spacing w:line="0" w:lineRule="atLeast"/>
        <w:rPr>
          <w:rPrChange w:id="60" w:author="Mary Hunsicker" w:date="2022-01-07T16:24:00Z">
            <w:rPr>
              <w:sz w:val="22"/>
              <w:szCs w:val="22"/>
            </w:rPr>
          </w:rPrChange>
        </w:rPr>
      </w:pPr>
      <w:del w:id="61" w:author="Mary Hunsicker" w:date="2022-01-07T16:22:00Z">
        <w:r w:rsidRPr="00E77A83" w:rsidDel="00E77A83">
          <w:rPr>
            <w:rFonts w:cs="Times New Roman (Body CS)"/>
            <w:vertAlign w:val="superscript"/>
            <w:rPrChange w:id="62" w:author="Mary Hunsicker" w:date="2022-01-07T16:24:00Z">
              <w:rPr>
                <w:rFonts w:cs="Times New Roman (Body CS)"/>
                <w:sz w:val="32"/>
                <w:szCs w:val="32"/>
                <w:vertAlign w:val="superscript"/>
              </w:rPr>
            </w:rPrChange>
          </w:rPr>
          <w:delText>8</w:delText>
        </w:r>
        <w:r w:rsidRPr="00E77A83" w:rsidDel="00E77A83">
          <w:rPr>
            <w:rPrChange w:id="63" w:author="Mary Hunsicker" w:date="2022-01-07T16:24:00Z">
              <w:rPr>
                <w:sz w:val="22"/>
                <w:szCs w:val="22"/>
              </w:rPr>
            </w:rPrChange>
          </w:rPr>
          <w:delText xml:space="preserve">Marine </w:delText>
        </w:r>
      </w:del>
      <w:ins w:id="64" w:author="Mary Hunsicker" w:date="2022-01-07T16:22:00Z">
        <w:r w:rsidR="00E77A83" w:rsidRPr="00E77A83">
          <w:rPr>
            <w:rFonts w:cs="Times New Roman (Body CS)"/>
            <w:vertAlign w:val="superscript"/>
            <w:rPrChange w:id="65" w:author="Mary Hunsicker" w:date="2022-01-07T16:24:00Z">
              <w:rPr>
                <w:rFonts w:cs="Times New Roman (Body CS)"/>
                <w:sz w:val="32"/>
                <w:szCs w:val="32"/>
                <w:vertAlign w:val="superscript"/>
              </w:rPr>
            </w:rPrChange>
          </w:rPr>
          <w:t>9</w:t>
        </w:r>
        <w:r w:rsidR="00E77A83" w:rsidRPr="00E77A83">
          <w:rPr>
            <w:rPrChange w:id="66" w:author="Mary Hunsicker" w:date="2022-01-07T16:24:00Z">
              <w:rPr>
                <w:sz w:val="22"/>
                <w:szCs w:val="22"/>
              </w:rPr>
            </w:rPrChange>
          </w:rPr>
          <w:t xml:space="preserve">Marine </w:t>
        </w:r>
      </w:ins>
      <w:r w:rsidRPr="00E77A83">
        <w:rPr>
          <w:rPrChange w:id="67" w:author="Mary Hunsicker" w:date="2022-01-07T16:24:00Z">
            <w:rPr>
              <w:sz w:val="22"/>
              <w:szCs w:val="22"/>
            </w:rPr>
          </w:rPrChange>
        </w:rPr>
        <w:t>Mammal Laboratory</w:t>
      </w:r>
      <w:r w:rsidR="00F634D9" w:rsidRPr="00E77A83">
        <w:rPr>
          <w:rPrChange w:id="68" w:author="Mary Hunsicker" w:date="2022-01-07T16:24:00Z">
            <w:rPr>
              <w:sz w:val="22"/>
              <w:szCs w:val="22"/>
            </w:rPr>
          </w:rPrChange>
        </w:rPr>
        <w:t>, Alaska Fisheries Science Center, National Marine Fisheries Service, National Oceanic and Atmospheric Administration, Seattle, WA 98115 US</w:t>
      </w:r>
    </w:p>
    <w:p w14:paraId="6CE5E313" w14:textId="25157938" w:rsidR="005B7D3A" w:rsidRPr="00E77A83" w:rsidRDefault="005B7D3A" w:rsidP="005B7D3A">
      <w:pPr>
        <w:spacing w:line="0" w:lineRule="atLeast"/>
        <w:rPr>
          <w:rPrChange w:id="69" w:author="Mary Hunsicker" w:date="2022-01-07T16:24:00Z">
            <w:rPr>
              <w:sz w:val="22"/>
              <w:szCs w:val="22"/>
            </w:rPr>
          </w:rPrChange>
        </w:rPr>
      </w:pPr>
      <w:del w:id="70" w:author="Mary Hunsicker" w:date="2022-01-07T16:22:00Z">
        <w:r w:rsidRPr="00E77A83" w:rsidDel="00E77A83">
          <w:rPr>
            <w:rFonts w:cs="Times New Roman (Body CS)"/>
            <w:vertAlign w:val="superscript"/>
            <w:rPrChange w:id="71" w:author="Mary Hunsicker" w:date="2022-01-07T16:24:00Z">
              <w:rPr>
                <w:rFonts w:cs="Times New Roman (Body CS)"/>
                <w:sz w:val="32"/>
                <w:szCs w:val="32"/>
                <w:vertAlign w:val="superscript"/>
              </w:rPr>
            </w:rPrChange>
          </w:rPr>
          <w:delText>9</w:delText>
        </w:r>
        <w:r w:rsidRPr="00E77A83" w:rsidDel="00E77A83">
          <w:rPr>
            <w:rPrChange w:id="72" w:author="Mary Hunsicker" w:date="2022-01-07T16:24:00Z">
              <w:rPr>
                <w:sz w:val="22"/>
                <w:szCs w:val="22"/>
              </w:rPr>
            </w:rPrChange>
          </w:rPr>
          <w:delText xml:space="preserve">Southwest </w:delText>
        </w:r>
      </w:del>
      <w:ins w:id="73" w:author="Mary Hunsicker" w:date="2022-01-07T16:22:00Z">
        <w:r w:rsidR="00E77A83" w:rsidRPr="00E77A83">
          <w:rPr>
            <w:rFonts w:cs="Times New Roman (Body CS)"/>
            <w:vertAlign w:val="superscript"/>
            <w:rPrChange w:id="74" w:author="Mary Hunsicker" w:date="2022-01-07T16:24:00Z">
              <w:rPr>
                <w:rFonts w:cs="Times New Roman (Body CS)"/>
                <w:sz w:val="32"/>
                <w:szCs w:val="32"/>
                <w:vertAlign w:val="superscript"/>
              </w:rPr>
            </w:rPrChange>
          </w:rPr>
          <w:t>10</w:t>
        </w:r>
        <w:r w:rsidR="00E77A83" w:rsidRPr="00E77A83">
          <w:rPr>
            <w:rPrChange w:id="75" w:author="Mary Hunsicker" w:date="2022-01-07T16:24:00Z">
              <w:rPr>
                <w:sz w:val="22"/>
                <w:szCs w:val="22"/>
              </w:rPr>
            </w:rPrChange>
          </w:rPr>
          <w:t xml:space="preserve">Southwest </w:t>
        </w:r>
      </w:ins>
      <w:r w:rsidRPr="00E77A83">
        <w:rPr>
          <w:rPrChange w:id="76" w:author="Mary Hunsicker" w:date="2022-01-07T16:24:00Z">
            <w:rPr>
              <w:sz w:val="22"/>
              <w:szCs w:val="22"/>
            </w:rPr>
          </w:rPrChange>
        </w:rPr>
        <w:t>Fisheries Science Center, National Marine Fisheries Service, National Oceanic and Atmospheric Administration, La Jolla, CA USA</w:t>
      </w:r>
    </w:p>
    <w:p w14:paraId="26EC457E" w14:textId="686C9EEC" w:rsidR="00284C00" w:rsidRPr="00E77A83" w:rsidRDefault="00284C00" w:rsidP="00284C00">
      <w:pPr>
        <w:spacing w:line="0" w:lineRule="atLeast"/>
        <w:rPr>
          <w:rPrChange w:id="77" w:author="Mary Hunsicker" w:date="2022-01-07T16:24:00Z">
            <w:rPr>
              <w:sz w:val="22"/>
              <w:szCs w:val="22"/>
            </w:rPr>
          </w:rPrChange>
        </w:rPr>
      </w:pPr>
      <w:del w:id="78" w:author="Mary Hunsicker" w:date="2022-01-07T16:22:00Z">
        <w:r w:rsidRPr="00E77A83" w:rsidDel="00E77A83">
          <w:rPr>
            <w:vertAlign w:val="superscript"/>
            <w:rPrChange w:id="79" w:author="Mary Hunsicker" w:date="2022-01-07T16:24:00Z">
              <w:rPr>
                <w:sz w:val="32"/>
                <w:szCs w:val="32"/>
                <w:vertAlign w:val="superscript"/>
              </w:rPr>
            </w:rPrChange>
          </w:rPr>
          <w:delText>10</w:delText>
        </w:r>
        <w:r w:rsidRPr="00E77A83" w:rsidDel="00E77A83">
          <w:rPr>
            <w:rPrChange w:id="80" w:author="Mary Hunsicker" w:date="2022-01-07T16:24:00Z">
              <w:rPr>
                <w:sz w:val="22"/>
                <w:szCs w:val="22"/>
              </w:rPr>
            </w:rPrChange>
          </w:rPr>
          <w:delText xml:space="preserve">Point </w:delText>
        </w:r>
      </w:del>
      <w:ins w:id="81" w:author="Mary Hunsicker" w:date="2022-01-07T16:22:00Z">
        <w:r w:rsidR="00E77A83" w:rsidRPr="00E77A83">
          <w:rPr>
            <w:vertAlign w:val="superscript"/>
            <w:rPrChange w:id="82" w:author="Mary Hunsicker" w:date="2022-01-07T16:24:00Z">
              <w:rPr>
                <w:sz w:val="32"/>
                <w:szCs w:val="32"/>
                <w:vertAlign w:val="superscript"/>
              </w:rPr>
            </w:rPrChange>
          </w:rPr>
          <w:t>11</w:t>
        </w:r>
        <w:r w:rsidR="00E77A83" w:rsidRPr="00E77A83">
          <w:rPr>
            <w:rPrChange w:id="83" w:author="Mary Hunsicker" w:date="2022-01-07T16:24:00Z">
              <w:rPr>
                <w:sz w:val="22"/>
                <w:szCs w:val="22"/>
              </w:rPr>
            </w:rPrChange>
          </w:rPr>
          <w:t xml:space="preserve">Point </w:t>
        </w:r>
      </w:ins>
      <w:r w:rsidRPr="00E77A83">
        <w:rPr>
          <w:rPrChange w:id="84" w:author="Mary Hunsicker" w:date="2022-01-07T16:24:00Z">
            <w:rPr>
              <w:sz w:val="22"/>
              <w:szCs w:val="22"/>
            </w:rPr>
          </w:rPrChange>
        </w:rPr>
        <w:t>Blue Conservation Science, Petaluma, CA USA</w:t>
      </w:r>
    </w:p>
    <w:p w14:paraId="6D9548E8" w14:textId="131ADCFA" w:rsidR="00BC23B9" w:rsidRPr="00E77A83" w:rsidRDefault="00BC23B9" w:rsidP="005B7D3A">
      <w:pPr>
        <w:spacing w:line="0" w:lineRule="atLeast"/>
        <w:rPr>
          <w:rPrChange w:id="85" w:author="Mary Hunsicker" w:date="2022-01-07T16:24:00Z">
            <w:rPr>
              <w:sz w:val="22"/>
              <w:szCs w:val="22"/>
            </w:rPr>
          </w:rPrChange>
        </w:rPr>
      </w:pPr>
    </w:p>
    <w:p w14:paraId="089C1D7E" w14:textId="20CE4404" w:rsidR="00BC23B9" w:rsidRPr="00E77A83" w:rsidRDefault="00BC23B9" w:rsidP="005B7D3A">
      <w:pPr>
        <w:spacing w:line="0" w:lineRule="atLeast"/>
        <w:rPr>
          <w:rPrChange w:id="86" w:author="Mary Hunsicker" w:date="2022-01-07T16:24:00Z">
            <w:rPr>
              <w:sz w:val="22"/>
              <w:szCs w:val="22"/>
            </w:rPr>
          </w:rPrChange>
        </w:rPr>
      </w:pPr>
      <w:r w:rsidRPr="00E77A83">
        <w:rPr>
          <w:rPrChange w:id="87" w:author="Mary Hunsicker" w:date="2022-01-07T16:24:00Z">
            <w:rPr>
              <w:sz w:val="22"/>
              <w:szCs w:val="22"/>
            </w:rPr>
          </w:rPrChange>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4CE799A0" w14:textId="77777777" w:rsidR="00E77A83" w:rsidRDefault="00E77A83" w:rsidP="00A612C8">
      <w:pPr>
        <w:spacing w:line="480" w:lineRule="auto"/>
        <w:rPr>
          <w:ins w:id="88" w:author="Mary Hunsicker" w:date="2022-01-07T16:24:00Z"/>
          <w:rFonts w:ascii="Times" w:hAnsi="Times" w:cs="Arial"/>
          <w:b/>
          <w:szCs w:val="22"/>
        </w:rPr>
      </w:pPr>
    </w:p>
    <w:p w14:paraId="0C459DAD" w14:textId="59632DF9"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2DE893F7"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w:t>
      </w:r>
      <w:r w:rsidR="00CC2011">
        <w:rPr>
          <w:rFonts w:ascii="Times" w:hAnsi="Times" w:cs="Arial"/>
        </w:rPr>
        <w:t xml:space="preserve">clear </w:t>
      </w:r>
      <w:r w:rsidR="000B2689">
        <w:rPr>
          <w:rFonts w:ascii="Times" w:hAnsi="Times" w:cs="Arial"/>
        </w:rPr>
        <w:t>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w:t>
      </w:r>
      <w:r w:rsidR="00D17028">
        <w:rPr>
          <w:rFonts w:ascii="Times" w:hAnsi="Times" w:cs="Arial"/>
        </w:rPr>
        <w:t>–</w:t>
      </w:r>
      <w:r w:rsidR="00A06318">
        <w:rPr>
          <w:rFonts w:ascii="Times" w:hAnsi="Times" w:cs="Arial"/>
        </w:rPr>
        <w:t>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70CC61D8"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r w:rsidR="00AF6A0E">
        <w:rPr>
          <w:rFonts w:ascii="Times" w:hAnsi="Times" w:cs="Arial"/>
          <w:bCs/>
          <w:color w:val="000000" w:themeColor="text1"/>
          <w:szCs w:val="22"/>
        </w:rPr>
        <w:t xml:space="preserve"> (prolonged events of </w:t>
      </w:r>
      <w:r w:rsidR="0065757C">
        <w:rPr>
          <w:rFonts w:ascii="Times" w:hAnsi="Times" w:cs="Arial"/>
          <w:bCs/>
          <w:color w:val="000000" w:themeColor="text1"/>
          <w:szCs w:val="22"/>
        </w:rPr>
        <w:t>anomalously warm</w:t>
      </w:r>
      <w:r w:rsidR="00AF6A0E">
        <w:rPr>
          <w:rFonts w:ascii="Times" w:hAnsi="Times" w:cs="Arial"/>
          <w:bCs/>
          <w:color w:val="000000" w:themeColor="text1"/>
          <w:szCs w:val="22"/>
        </w:rPr>
        <w:t xml:space="preserve"> ocean </w:t>
      </w:r>
      <w:r w:rsidR="0065757C">
        <w:rPr>
          <w:rFonts w:ascii="Times" w:hAnsi="Times" w:cs="Arial"/>
          <w:bCs/>
          <w:color w:val="000000" w:themeColor="text1"/>
          <w:szCs w:val="22"/>
        </w:rPr>
        <w:t>waters</w:t>
      </w:r>
      <w:r w:rsidR="00AF6A0E">
        <w:rPr>
          <w:rFonts w:ascii="Times" w:hAnsi="Times" w:cs="Arial"/>
          <w:bCs/>
          <w:color w:val="000000" w:themeColor="text1"/>
          <w:szCs w:val="22"/>
        </w:rPr>
        <w:t>)</w:t>
      </w:r>
      <w:r w:rsidRPr="00714D3E">
        <w:rPr>
          <w:rFonts w:ascii="Times" w:hAnsi="Times" w:cs="Arial"/>
          <w:bCs/>
          <w:color w:val="000000" w:themeColor="text1"/>
          <w:szCs w:val="22"/>
        </w:rPr>
        <w:t>.</w:t>
      </w:r>
      <w:r w:rsidR="0065757C">
        <w:rPr>
          <w:rFonts w:ascii="Times" w:hAnsi="Times" w:cs="Arial"/>
          <w:bCs/>
          <w:color w:val="000000" w:themeColor="text1"/>
          <w:szCs w:val="22"/>
        </w:rPr>
        <w:t xml:space="preserve"> </w:t>
      </w:r>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ins w:id="89" w:author="Mary Hunsicker" w:date="2022-01-07T16:25:00Z">
        <w:r w:rsidR="008045FD">
          <w:rPr>
            <w:rFonts w:ascii="Times" w:hAnsi="Times" w:cs="Arial"/>
            <w:bCs/>
            <w:color w:val="000000" w:themeColor="text1"/>
            <w:szCs w:val="22"/>
          </w:rPr>
          <w:t>[1,2]</w:t>
        </w:r>
      </w:ins>
      <w:del w:id="90" w:author="Mary Hunsicker" w:date="2022-01-07T16:29:00Z">
        <w:r w:rsidR="009C3320" w:rsidRPr="00E80A96" w:rsidDel="002E2B5E">
          <w:rPr>
            <w:rFonts w:ascii="Times" w:hAnsi="Times" w:cs="Arial"/>
            <w:noProof/>
          </w:rPr>
          <w:delText>Hobday et al.</w:delText>
        </w:r>
        <w:r w:rsidR="009C3320" w:rsidDel="002E2B5E">
          <w:rPr>
            <w:rFonts w:ascii="Times" w:hAnsi="Times" w:cs="Arial"/>
            <w:noProof/>
          </w:rPr>
          <w:delText xml:space="preserve"> </w:delText>
        </w:r>
        <w:r w:rsidR="009C3320" w:rsidRPr="00E80A96" w:rsidDel="002E2B5E">
          <w:rPr>
            <w:rFonts w:ascii="Times" w:hAnsi="Times" w:cs="Arial"/>
            <w:noProof/>
          </w:rPr>
          <w:delText>2018</w:delText>
        </w:r>
        <w:r w:rsidR="009C3320" w:rsidDel="002E2B5E">
          <w:rPr>
            <w:rFonts w:ascii="Times" w:hAnsi="Times" w:cs="Arial"/>
            <w:noProof/>
          </w:rPr>
          <w:delText>, Sen Gupta et al. 2020</w:delText>
        </w:r>
      </w:del>
      <w:r w:rsidR="009C3320">
        <w:rPr>
          <w:rFonts w:ascii="Times" w:hAnsi="Times" w:cs="Arial"/>
          <w:noProof/>
        </w:rPr>
        <w:t xml:space="preserve">)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61E1B730" w:rsidR="00AE6A81" w:rsidRDefault="0093154E" w:rsidP="00A612C8">
      <w:pPr>
        <w:spacing w:line="480" w:lineRule="auto"/>
        <w:ind w:firstLine="720"/>
        <w:rPr>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ins w:id="91" w:author="Mary Hunsicker" w:date="2022-01-07T16:29:00Z">
        <w:r w:rsidR="002E2B5E">
          <w:rPr>
            <w:rFonts w:ascii="Times" w:hAnsi="Times" w:cs="Arial"/>
            <w:szCs w:val="22"/>
          </w:rPr>
          <w:t>[3,4,5,6,7]</w:t>
        </w:r>
      </w:ins>
      <w:del w:id="92" w:author="Mary Hunsicker" w:date="2022-01-07T16:30:00Z">
        <w:r w:rsidR="00034B14" w:rsidDel="002E2B5E">
          <w:rPr>
            <w:rFonts w:ascii="Times" w:hAnsi="Times" w:cs="Arial"/>
            <w:szCs w:val="22"/>
          </w:rPr>
          <w:delText>Beaugrand et al.</w:delText>
        </w:r>
        <w:r w:rsidR="00CD547A" w:rsidDel="002E2B5E">
          <w:rPr>
            <w:rFonts w:ascii="Times" w:hAnsi="Times" w:cs="Arial"/>
            <w:szCs w:val="22"/>
          </w:rPr>
          <w:delText xml:space="preserve"> </w:delText>
        </w:r>
        <w:r w:rsidR="00034B14" w:rsidDel="002E2B5E">
          <w:rPr>
            <w:rFonts w:ascii="Times" w:hAnsi="Times" w:cs="Arial"/>
            <w:szCs w:val="22"/>
          </w:rPr>
          <w:delText xml:space="preserve">2008, </w:delText>
        </w:r>
        <w:r w:rsidR="00CD1509" w:rsidDel="002E2B5E">
          <w:rPr>
            <w:rFonts w:ascii="Times" w:hAnsi="Times" w:cs="Arial"/>
            <w:szCs w:val="22"/>
          </w:rPr>
          <w:delText xml:space="preserve">2015, </w:delText>
        </w:r>
      </w:del>
      <w:del w:id="93" w:author="Mary Hunsicker" w:date="2022-01-07T16:31:00Z">
        <w:r w:rsidDel="002E2B5E">
          <w:rPr>
            <w:rFonts w:ascii="Times" w:hAnsi="Times" w:cs="Arial"/>
            <w:szCs w:val="22"/>
          </w:rPr>
          <w:delText xml:space="preserve">Möllman and Diekmann 2012, </w:delText>
        </w:r>
        <w:r w:rsidR="00CD547A" w:rsidDel="002E2B5E">
          <w:rPr>
            <w:rFonts w:ascii="Times" w:hAnsi="Times" w:cs="Arial"/>
            <w:szCs w:val="22"/>
          </w:rPr>
          <w:delText xml:space="preserve">Wernberg et al. 2016, </w:delText>
        </w:r>
        <w:r w:rsidR="00AB250B" w:rsidDel="002E2B5E">
          <w:rPr>
            <w:rFonts w:ascii="Times" w:hAnsi="Times" w:cs="Arial"/>
            <w:szCs w:val="22"/>
          </w:rPr>
          <w:delText>Peabody et al</w:delText>
        </w:r>
        <w:r w:rsidR="00E122BA" w:rsidDel="002E2B5E">
          <w:rPr>
            <w:rFonts w:ascii="Times" w:hAnsi="Times" w:cs="Arial"/>
            <w:szCs w:val="22"/>
          </w:rPr>
          <w:delText>.</w:delText>
        </w:r>
        <w:r w:rsidR="00AB250B" w:rsidDel="002E2B5E">
          <w:rPr>
            <w:rFonts w:ascii="Times" w:hAnsi="Times" w:cs="Arial"/>
            <w:szCs w:val="22"/>
          </w:rPr>
          <w:delText xml:space="preserve"> 2018</w:delText>
        </w:r>
      </w:del>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r w:rsidR="0065757C">
        <w:rPr>
          <w:rFonts w:ascii="Times" w:hAnsi="Times" w:cs="Arial"/>
          <w:szCs w:val="22"/>
        </w:rPr>
        <w:t xml:space="preserve">from a cold to warm regime </w:t>
      </w:r>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ins w:id="94" w:author="Mary Hunsicker" w:date="2022-01-07T16:32:00Z">
        <w:r w:rsidR="002E2B5E">
          <w:rPr>
            <w:rFonts w:ascii="Times" w:hAnsi="Times" w:cs="Arial"/>
            <w:noProof/>
            <w:szCs w:val="22"/>
          </w:rPr>
          <w:t xml:space="preserve">[8,9]. </w:t>
        </w:r>
      </w:ins>
      <w:del w:id="95" w:author="Mary Hunsicker" w:date="2022-01-07T16:31:00Z">
        <w:r w:rsidRPr="00E80A96" w:rsidDel="002E2B5E">
          <w:rPr>
            <w:rFonts w:ascii="Times" w:hAnsi="Times" w:cs="Arial"/>
            <w:noProof/>
            <w:szCs w:val="22"/>
          </w:rPr>
          <w:delText>(</w:delText>
        </w:r>
      </w:del>
      <w:del w:id="96" w:author="Mary Hunsicker" w:date="2022-01-07T16:32:00Z">
        <w:r w:rsidRPr="00E80A96" w:rsidDel="002E2B5E">
          <w:rPr>
            <w:rFonts w:ascii="Times" w:hAnsi="Times" w:cs="Arial"/>
            <w:noProof/>
            <w:szCs w:val="22"/>
          </w:rPr>
          <w:delText>Benson and Trites</w:delText>
        </w:r>
        <w:r w:rsidDel="002E2B5E">
          <w:rPr>
            <w:rFonts w:ascii="Times" w:hAnsi="Times" w:cs="Arial"/>
            <w:noProof/>
            <w:szCs w:val="22"/>
          </w:rPr>
          <w:delText xml:space="preserve"> </w:delText>
        </w:r>
        <w:r w:rsidRPr="00E80A96" w:rsidDel="002E2B5E">
          <w:rPr>
            <w:rFonts w:ascii="Times" w:hAnsi="Times" w:cs="Arial"/>
            <w:noProof/>
            <w:szCs w:val="22"/>
          </w:rPr>
          <w:delText>2002; Hare and Mantua</w:delText>
        </w:r>
        <w:r w:rsidDel="002E2B5E">
          <w:rPr>
            <w:rFonts w:ascii="Times" w:hAnsi="Times" w:cs="Arial"/>
            <w:noProof/>
            <w:szCs w:val="22"/>
          </w:rPr>
          <w:delText xml:space="preserve"> </w:delText>
        </w:r>
        <w:r w:rsidRPr="00E80A96" w:rsidDel="002E2B5E">
          <w:rPr>
            <w:rFonts w:ascii="Times" w:hAnsi="Times" w:cs="Arial"/>
            <w:noProof/>
            <w:szCs w:val="22"/>
          </w:rPr>
          <w:delText>2000)</w:delText>
        </w:r>
      </w:del>
      <w:r w:rsidRPr="00E80A96">
        <w:rPr>
          <w:rFonts w:ascii="Times" w:hAnsi="Times" w:cs="Arial"/>
          <w:szCs w:val="22"/>
        </w:rPr>
        <w:fldChar w:fldCharType="end"/>
      </w:r>
      <w:del w:id="97" w:author="Mary Hunsicker" w:date="2022-01-07T16:32:00Z">
        <w:r w:rsidRPr="00E80A96" w:rsidDel="002E2B5E">
          <w:rPr>
            <w:rFonts w:ascii="Times" w:hAnsi="Times" w:cs="Arial"/>
            <w:szCs w:val="22"/>
          </w:rPr>
          <w:delText>.</w:delText>
        </w:r>
        <w:r w:rsidDel="002E2B5E">
          <w:rPr>
            <w:rFonts w:ascii="Times" w:hAnsi="Times" w:cs="Arial"/>
            <w:szCs w:val="22"/>
          </w:rPr>
          <w:delText xml:space="preserve"> </w:delText>
        </w:r>
      </w:del>
      <w:r>
        <w:rPr>
          <w:rFonts w:ascii="Times" w:hAnsi="Times" w:cs="Arial"/>
          <w:szCs w:val="22"/>
        </w:rPr>
        <w:t>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 xml:space="preserve">throughout the region </w:t>
      </w:r>
      <w:ins w:id="98" w:author="Mary Hunsicker" w:date="2022-01-07T16:34:00Z">
        <w:r w:rsidR="002E2B5E">
          <w:rPr>
            <w:rFonts w:ascii="Times" w:hAnsi="Times" w:cs="Arial"/>
            <w:szCs w:val="22"/>
          </w:rPr>
          <w:t>[</w:t>
        </w:r>
      </w:ins>
      <w:del w:id="99" w:author="Mary Hunsicker" w:date="2022-01-07T16:34:00Z">
        <w:r w:rsidDel="002E2B5E">
          <w:rPr>
            <w:rFonts w:ascii="Times" w:hAnsi="Times" w:cs="Arial"/>
            <w:szCs w:val="22"/>
          </w:rPr>
          <w:delText>(</w:delText>
        </w:r>
      </w:del>
      <w:ins w:id="100" w:author="Mary Hunsicker" w:date="2022-01-07T16:34:00Z">
        <w:r w:rsidR="002E2B5E">
          <w:rPr>
            <w:rFonts w:ascii="Times" w:hAnsi="Times" w:cs="Arial"/>
            <w:szCs w:val="22"/>
          </w:rPr>
          <w:t>7,</w:t>
        </w:r>
      </w:ins>
      <w:ins w:id="101" w:author="Mary Hunsicker" w:date="2022-01-07T16:33:00Z">
        <w:r w:rsidR="002E2B5E">
          <w:rPr>
            <w:rFonts w:ascii="Times" w:hAnsi="Times" w:cs="Arial"/>
            <w:szCs w:val="22"/>
          </w:rPr>
          <w:t>10,11,</w:t>
        </w:r>
      </w:ins>
      <w:ins w:id="102" w:author="Mary Hunsicker" w:date="2022-01-07T16:34:00Z">
        <w:r w:rsidR="002E2B5E">
          <w:rPr>
            <w:rFonts w:ascii="Times" w:hAnsi="Times" w:cs="Arial"/>
            <w:szCs w:val="22"/>
          </w:rPr>
          <w:t>12].</w:t>
        </w:r>
      </w:ins>
      <w:del w:id="103" w:author="Mary Hunsicker" w:date="2022-01-07T16:33:00Z">
        <w:r w:rsidR="003F7A17" w:rsidDel="002E2B5E">
          <w:rPr>
            <w:rFonts w:ascii="Times" w:hAnsi="Times" w:cs="Arial"/>
            <w:szCs w:val="22"/>
          </w:rPr>
          <w:delText>Mantua et al. 1997,</w:delText>
        </w:r>
      </w:del>
      <w:r w:rsidR="003F7A17">
        <w:rPr>
          <w:rFonts w:ascii="Times" w:hAnsi="Times" w:cs="Arial"/>
          <w:szCs w:val="22"/>
        </w:rPr>
        <w:t xml:space="preserve"> </w:t>
      </w:r>
      <w:del w:id="104" w:author="Mary Hunsicker" w:date="2022-01-07T16:34:00Z">
        <w:r w:rsidDel="002E2B5E">
          <w:rPr>
            <w:rFonts w:ascii="Times" w:hAnsi="Times" w:cs="Arial"/>
            <w:noProof/>
            <w:szCs w:val="22"/>
          </w:rPr>
          <w:delText xml:space="preserve">Anderson and Piatt 1999; </w:delText>
        </w:r>
        <w:r w:rsidR="003F7A17" w:rsidDel="002E2B5E">
          <w:rPr>
            <w:rFonts w:ascii="Times" w:hAnsi="Times" w:cs="Arial"/>
            <w:noProof/>
            <w:szCs w:val="22"/>
          </w:rPr>
          <w:delText>Litzow</w:delText>
        </w:r>
        <w:r w:rsidR="00E712B7" w:rsidDel="002E2B5E">
          <w:rPr>
            <w:rFonts w:ascii="Times" w:hAnsi="Times" w:cs="Arial"/>
            <w:noProof/>
            <w:szCs w:val="22"/>
          </w:rPr>
          <w:delText xml:space="preserve"> and Ciannelli 2007</w:delText>
        </w:r>
        <w:r w:rsidR="00AB250B" w:rsidDel="002E2B5E">
          <w:rPr>
            <w:rFonts w:ascii="Times" w:hAnsi="Times" w:cs="Arial"/>
            <w:noProof/>
            <w:szCs w:val="22"/>
          </w:rPr>
          <w:delText>, Peabody et al. 2018</w:delText>
        </w:r>
        <w:r w:rsidDel="002E2B5E">
          <w:rPr>
            <w:rFonts w:ascii="Times" w:hAnsi="Times" w:cs="Arial"/>
            <w:szCs w:val="22"/>
          </w:rPr>
          <w:delText>)</w:delText>
        </w:r>
        <w:r w:rsidRPr="00E80A96" w:rsidDel="002E2B5E">
          <w:rPr>
            <w:rFonts w:ascii="Times" w:hAnsi="Times" w:cs="Arial"/>
            <w:szCs w:val="22"/>
          </w:rPr>
          <w:delText>.</w:delText>
        </w:r>
        <w:r w:rsidDel="002E2B5E">
          <w:rPr>
            <w:rFonts w:ascii="Times" w:hAnsi="Times" w:cs="Arial"/>
            <w:szCs w:val="22"/>
          </w:rPr>
          <w:delText xml:space="preserve"> </w:delText>
        </w:r>
      </w:del>
      <w:r>
        <w:rPr>
          <w:rFonts w:ascii="Times" w:hAnsi="Times" w:cs="Arial"/>
          <w:szCs w:val="22"/>
        </w:rPr>
        <w:t>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6FFD9D5F" w14:textId="23D1FF1C" w:rsidR="0093154E" w:rsidRPr="00BC27A8" w:rsidRDefault="0093154E" w:rsidP="00AE6A81">
      <w:pPr>
        <w:spacing w:line="480" w:lineRule="auto"/>
        <w:ind w:firstLine="720"/>
        <w:rPr>
          <w:rFonts w:ascii="Times" w:hAnsi="Times" w:cs="Arial"/>
        </w:rPr>
      </w:pPr>
      <w:r>
        <w:rPr>
          <w:rFonts w:ascii="Times" w:hAnsi="Times" w:cs="Arial"/>
          <w:szCs w:val="22"/>
        </w:rPr>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ever been observed over large areas of the North Pacific</w:t>
      </w:r>
      <w:r w:rsidR="00F80804">
        <w:rPr>
          <w:rFonts w:ascii="Times" w:hAnsi="Times" w:cs="Arial"/>
        </w:rPr>
        <w:t>, with SST anomalies over 6</w:t>
      </w:r>
      <w:r w:rsidR="00F80804" w:rsidRPr="00E31820">
        <w:rPr>
          <w:rFonts w:ascii="Times" w:hAnsi="Times" w:cs="Arial"/>
          <w:vertAlign w:val="superscript"/>
        </w:rPr>
        <w:t>o</w:t>
      </w:r>
      <w:r w:rsidR="00F80804">
        <w:rPr>
          <w:rFonts w:ascii="Times" w:hAnsi="Times" w:cs="Arial"/>
        </w:rPr>
        <w:t xml:space="preserve">C </w:t>
      </w:r>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ins w:id="105" w:author="Mary Hunsicker" w:date="2022-01-07T16:35:00Z">
        <w:r w:rsidR="002B57D5">
          <w:rPr>
            <w:rFonts w:ascii="Times" w:hAnsi="Times" w:cs="Arial"/>
            <w:noProof/>
          </w:rPr>
          <w:t xml:space="preserve">[13,14]. </w:t>
        </w:r>
      </w:ins>
      <w:del w:id="106" w:author="Mary Hunsicker" w:date="2022-01-07T16:35:00Z">
        <w:r w:rsidRPr="00E80A96" w:rsidDel="002B57D5">
          <w:rPr>
            <w:rFonts w:ascii="Times" w:hAnsi="Times" w:cs="Arial"/>
            <w:noProof/>
          </w:rPr>
          <w:delText>(Bond et al.</w:delText>
        </w:r>
        <w:r w:rsidDel="002B57D5">
          <w:rPr>
            <w:rFonts w:ascii="Times" w:hAnsi="Times" w:cs="Arial"/>
            <w:noProof/>
          </w:rPr>
          <w:delText xml:space="preserve"> </w:delText>
        </w:r>
        <w:r w:rsidRPr="00E80A96" w:rsidDel="002B57D5">
          <w:rPr>
            <w:rFonts w:ascii="Times" w:hAnsi="Times" w:cs="Arial"/>
            <w:noProof/>
          </w:rPr>
          <w:delText xml:space="preserve">2015; </w:delText>
        </w:r>
        <w:r w:rsidRPr="00111E66" w:rsidDel="002B57D5">
          <w:rPr>
            <w:rFonts w:ascii="Times" w:hAnsi="Times" w:cs="Arial"/>
            <w:noProof/>
          </w:rPr>
          <w:delText>Walsh et al. 2018</w:delText>
        </w:r>
        <w:r w:rsidRPr="00E80A96" w:rsidDel="002B57D5">
          <w:rPr>
            <w:rFonts w:ascii="Times" w:hAnsi="Times" w:cs="Arial"/>
            <w:noProof/>
          </w:rPr>
          <w:delText>)</w:delText>
        </w:r>
      </w:del>
      <w:r w:rsidRPr="00E80A96">
        <w:rPr>
          <w:rFonts w:ascii="Times" w:hAnsi="Times" w:cs="Arial"/>
        </w:rPr>
        <w:fldChar w:fldCharType="end"/>
      </w:r>
      <w:del w:id="107" w:author="Mary Hunsicker" w:date="2022-01-07T16:35:00Z">
        <w:r w:rsidR="00F80804" w:rsidDel="002B57D5">
          <w:rPr>
            <w:rFonts w:ascii="Times" w:hAnsi="Times" w:cs="Arial"/>
          </w:rPr>
          <w:delText>.</w:delText>
        </w:r>
      </w:del>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w:t>
      </w:r>
      <w:r w:rsidRPr="00E80A96">
        <w:rPr>
          <w:rFonts w:ascii="Times" w:hAnsi="Times" w:cs="Arial"/>
        </w:rPr>
        <w:lastRenderedPageBreak/>
        <w:t xml:space="preserve">duration </w:t>
      </w:r>
      <w:ins w:id="108" w:author="Mary Hunsicker" w:date="2022-01-07T16:36:00Z">
        <w:r w:rsidR="002B57D5">
          <w:rPr>
            <w:rFonts w:ascii="Times" w:hAnsi="Times" w:cs="Arial"/>
          </w:rPr>
          <w:t>[1,2]</w:t>
        </w:r>
      </w:ins>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del w:id="109" w:author="Mary Hunsicker" w:date="2022-01-07T16:36:00Z">
        <w:r w:rsidRPr="00E80A96" w:rsidDel="002B57D5">
          <w:rPr>
            <w:rFonts w:ascii="Times" w:hAnsi="Times" w:cs="Arial"/>
            <w:noProof/>
          </w:rPr>
          <w:delText>(Hobday et al.</w:delText>
        </w:r>
        <w:r w:rsidDel="002B57D5">
          <w:rPr>
            <w:rFonts w:ascii="Times" w:hAnsi="Times" w:cs="Arial"/>
            <w:noProof/>
          </w:rPr>
          <w:delText xml:space="preserve"> </w:delText>
        </w:r>
        <w:r w:rsidRPr="00E80A96" w:rsidDel="002B57D5">
          <w:rPr>
            <w:rFonts w:ascii="Times" w:hAnsi="Times" w:cs="Arial"/>
            <w:noProof/>
          </w:rPr>
          <w:delText>2018</w:delText>
        </w:r>
        <w:r w:rsidDel="002B57D5">
          <w:rPr>
            <w:rFonts w:ascii="Times" w:hAnsi="Times" w:cs="Arial"/>
            <w:noProof/>
          </w:rPr>
          <w:delText xml:space="preserve">, </w:delText>
        </w:r>
        <w:r w:rsidR="00CE5B1C" w:rsidDel="002B57D5">
          <w:rPr>
            <w:rFonts w:ascii="Times" w:hAnsi="Times" w:cs="Arial"/>
            <w:noProof/>
          </w:rPr>
          <w:delText xml:space="preserve">Sen </w:delText>
        </w:r>
        <w:r w:rsidDel="002B57D5">
          <w:rPr>
            <w:rFonts w:ascii="Times" w:hAnsi="Times" w:cs="Arial"/>
            <w:noProof/>
          </w:rPr>
          <w:delText>Gupta et al. 2020</w:delText>
        </w:r>
        <w:r w:rsidRPr="00E80A96" w:rsidDel="002B57D5">
          <w:rPr>
            <w:rFonts w:ascii="Times" w:hAnsi="Times" w:cs="Arial"/>
            <w:noProof/>
          </w:rPr>
          <w:delText>)</w:delText>
        </w:r>
      </w:del>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ins w:id="110" w:author="Mary Hunsicker" w:date="2022-01-07T16:37:00Z">
        <w:r w:rsidR="002B57D5">
          <w:rPr>
            <w:rFonts w:ascii="Times" w:hAnsi="Times" w:cs="Arial"/>
          </w:rPr>
          <w:t>[15,16]</w:t>
        </w:r>
      </w:ins>
      <w:del w:id="111" w:author="Mary Hunsicker" w:date="2022-01-07T16:37:00Z">
        <w:r w:rsidR="0015684A" w:rsidDel="002B57D5">
          <w:rPr>
            <w:rFonts w:ascii="Times" w:hAnsi="Times" w:cs="Arial"/>
          </w:rPr>
          <w:fldChar w:fldCharType="begin" w:fldLock="1"/>
        </w:r>
        <w:r w:rsidR="0015684A" w:rsidDel="002B57D5">
          <w:rPr>
            <w:rFonts w:ascii="Times" w:hAnsi="Times" w:cs="Arial"/>
          </w:rPr>
          <w:del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delInstrText>
        </w:r>
        <w:r w:rsidR="0015684A" w:rsidDel="002B57D5">
          <w:rPr>
            <w:rFonts w:ascii="Times" w:hAnsi="Times" w:cs="Arial"/>
          </w:rPr>
          <w:fldChar w:fldCharType="separate"/>
        </w:r>
        <w:r w:rsidR="0015684A" w:rsidRPr="0015684A" w:rsidDel="002B57D5">
          <w:rPr>
            <w:rFonts w:ascii="Times" w:hAnsi="Times" w:cs="Arial"/>
            <w:noProof/>
          </w:rPr>
          <w:delText>(Jacox et al.</w:delText>
        </w:r>
        <w:r w:rsidR="00E122BA" w:rsidDel="002B57D5">
          <w:rPr>
            <w:rFonts w:ascii="Times" w:hAnsi="Times" w:cs="Arial"/>
            <w:noProof/>
          </w:rPr>
          <w:delText xml:space="preserve"> </w:delText>
        </w:r>
        <w:r w:rsidR="0015684A" w:rsidRPr="0015684A" w:rsidDel="002B57D5">
          <w:rPr>
            <w:rFonts w:ascii="Times" w:hAnsi="Times" w:cs="Arial"/>
            <w:noProof/>
          </w:rPr>
          <w:delText>2018</w:delText>
        </w:r>
        <w:r w:rsidR="00D44759" w:rsidDel="002B57D5">
          <w:rPr>
            <w:rFonts w:ascii="Times" w:hAnsi="Times" w:cs="Arial"/>
            <w:noProof/>
          </w:rPr>
          <w:delText>a</w:delText>
        </w:r>
        <w:r w:rsidR="0015684A" w:rsidRPr="0015684A" w:rsidDel="002B57D5">
          <w:rPr>
            <w:rFonts w:ascii="Times" w:hAnsi="Times" w:cs="Arial"/>
            <w:noProof/>
          </w:rPr>
          <w:delText>; Laufkötter et al.</w:delText>
        </w:r>
        <w:r w:rsidR="00E122BA" w:rsidDel="002B57D5">
          <w:rPr>
            <w:rFonts w:ascii="Times" w:hAnsi="Times" w:cs="Arial"/>
            <w:noProof/>
          </w:rPr>
          <w:delText xml:space="preserve"> </w:delText>
        </w:r>
        <w:r w:rsidR="0015684A" w:rsidRPr="0015684A" w:rsidDel="002B57D5">
          <w:rPr>
            <w:rFonts w:ascii="Times" w:hAnsi="Times" w:cs="Arial"/>
            <w:noProof/>
          </w:rPr>
          <w:delText>2020)</w:delText>
        </w:r>
        <w:r w:rsidR="0015684A" w:rsidDel="002B57D5">
          <w:rPr>
            <w:rFonts w:ascii="Times" w:hAnsi="Times" w:cs="Arial"/>
          </w:rPr>
          <w:fldChar w:fldCharType="end"/>
        </w:r>
      </w:del>
      <w:r w:rsidR="0015684A">
        <w:rPr>
          <w:rFonts w:ascii="Times" w:hAnsi="Times" w:cs="Arial"/>
        </w:rPr>
        <w:t xml:space="preserve">. </w:t>
      </w: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ins w:id="112" w:author="Mary Hunsicker" w:date="2022-01-07T16:37:00Z">
        <w:r w:rsidR="002B57D5">
          <w:rPr>
            <w:rFonts w:ascii="Times" w:hAnsi="Times" w:cs="Arial"/>
          </w:rPr>
          <w:t>[17]</w:t>
        </w:r>
      </w:ins>
      <w:del w:id="113" w:author="Mary Hunsicker" w:date="2022-01-07T16:37:00Z">
        <w:r w:rsidDel="002B57D5">
          <w:rPr>
            <w:rFonts w:ascii="Times" w:hAnsi="Times" w:cs="Arial"/>
          </w:rPr>
          <w:delText>(Cavole et al. 2016)</w:delText>
        </w:r>
      </w:del>
      <w:r>
        <w:rPr>
          <w:rFonts w:ascii="Times" w:hAnsi="Times" w:cs="Arial"/>
        </w:rPr>
        <w:t xml:space="preserve">,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w:t>
      </w:r>
      <w:ins w:id="114" w:author="Mary Hunsicker" w:date="2022-01-07T16:37:00Z">
        <w:r w:rsidR="002B57D5">
          <w:rPr>
            <w:rFonts w:ascii="Times" w:hAnsi="Times" w:cs="Arial"/>
          </w:rPr>
          <w:t>[1</w:t>
        </w:r>
      </w:ins>
      <w:ins w:id="115" w:author="Mary Hunsicker" w:date="2022-01-07T16:38:00Z">
        <w:r w:rsidR="002B57D5">
          <w:rPr>
            <w:rFonts w:ascii="Times" w:hAnsi="Times" w:cs="Arial"/>
          </w:rPr>
          <w:t>8]</w:t>
        </w:r>
      </w:ins>
      <w:del w:id="116" w:author="Mary Hunsicker" w:date="2022-01-07T16:38:00Z">
        <w:r w:rsidR="00741327" w:rsidDel="002B57D5">
          <w:rPr>
            <w:rFonts w:ascii="Times" w:hAnsi="Times" w:cs="Arial"/>
          </w:rPr>
          <w:delText>(Santora et al. 202</w:delText>
        </w:r>
        <w:r w:rsidR="00450C46" w:rsidDel="002B57D5">
          <w:rPr>
            <w:rFonts w:ascii="Times" w:hAnsi="Times" w:cs="Arial"/>
          </w:rPr>
          <w:delText>0)</w:delText>
        </w:r>
      </w:del>
      <w:r w:rsidR="00450C46">
        <w:rPr>
          <w:rFonts w:ascii="Times" w:hAnsi="Times" w:cs="Arial"/>
        </w:rPr>
        <w:t xml:space="preserve">,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 xml:space="preserve">marine seabirds </w:t>
      </w:r>
      <w:ins w:id="117" w:author="Mary Hunsicker" w:date="2022-01-07T16:38:00Z">
        <w:r w:rsidR="002B57D5">
          <w:rPr>
            <w:rFonts w:ascii="Times" w:hAnsi="Times" w:cs="Arial"/>
          </w:rPr>
          <w:t>[17,19,</w:t>
        </w:r>
      </w:ins>
      <w:ins w:id="118" w:author="Mary Hunsicker" w:date="2022-01-07T16:39:00Z">
        <w:r w:rsidR="002B57D5">
          <w:rPr>
            <w:rFonts w:ascii="Times" w:hAnsi="Times" w:cs="Arial"/>
          </w:rPr>
          <w:t>20]</w:t>
        </w:r>
      </w:ins>
      <w:del w:id="119" w:author="Mary Hunsicker" w:date="2022-01-07T16:39:00Z">
        <w:r w:rsidDel="002B57D5">
          <w:rPr>
            <w:rFonts w:ascii="Times" w:hAnsi="Times" w:cs="Arial"/>
          </w:rPr>
          <w:delText>(Cavole et al. 2016</w:delText>
        </w:r>
        <w:r w:rsidR="00324BC3" w:rsidDel="002B57D5">
          <w:rPr>
            <w:rFonts w:ascii="Times" w:hAnsi="Times" w:cs="Arial"/>
          </w:rPr>
          <w:delText>,</w:delText>
        </w:r>
        <w:r w:rsidDel="002B57D5">
          <w:rPr>
            <w:rFonts w:ascii="Times" w:hAnsi="Times" w:cs="Arial"/>
          </w:rPr>
          <w:delText xml:space="preserve"> Jones et al. 2018, Piatt et al. 2020)</w:delText>
        </w:r>
      </w:del>
      <w:r>
        <w:rPr>
          <w:rFonts w:ascii="Times" w:hAnsi="Times" w:cs="Arial"/>
        </w:rPr>
        <w:t>,</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w:t>
      </w:r>
      <w:del w:id="120" w:author="Mary Hunsicker" w:date="2022-01-07T16:39:00Z">
        <w:r w:rsidDel="002B57D5">
          <w:rPr>
            <w:rFonts w:ascii="Times" w:hAnsi="Times" w:cs="Arial"/>
          </w:rPr>
          <w:delText>(McCabe et al. 2016)</w:delText>
        </w:r>
      </w:del>
      <w:ins w:id="121" w:author="Mary Hunsicker" w:date="2022-01-07T16:39:00Z">
        <w:r w:rsidR="002B57D5">
          <w:rPr>
            <w:rFonts w:ascii="Times" w:hAnsi="Times" w:cs="Arial"/>
          </w:rPr>
          <w:t>[21]</w:t>
        </w:r>
      </w:ins>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ins w:id="122" w:author="Mary Hunsicker" w:date="2022-01-07T16:40:00Z">
        <w:r w:rsidR="002B57D5">
          <w:rPr>
            <w:rFonts w:ascii="Times" w:hAnsi="Times" w:cs="Arial"/>
          </w:rPr>
          <w:t xml:space="preserve">[22,23,24], </w:t>
        </w:r>
      </w:ins>
      <w:del w:id="123" w:author="Mary Hunsicker" w:date="2022-01-07T16:40:00Z">
        <w:r w:rsidDel="002B57D5">
          <w:rPr>
            <w:rFonts w:ascii="Times" w:hAnsi="Times" w:cs="Arial"/>
          </w:rPr>
          <w:delText>(</w:delText>
        </w:r>
        <w:r w:rsidR="00450C46" w:rsidDel="002B57D5">
          <w:rPr>
            <w:rFonts w:ascii="Times" w:hAnsi="Times" w:cs="Arial"/>
          </w:rPr>
          <w:delText xml:space="preserve">Santora et al. 2017, </w:delText>
        </w:r>
        <w:r w:rsidDel="002B57D5">
          <w:rPr>
            <w:rFonts w:ascii="Times" w:hAnsi="Times" w:cs="Arial"/>
          </w:rPr>
          <w:delText xml:space="preserve">Brodeur et al. 2019, Nielsen et al. 2020), </w:delText>
        </w:r>
      </w:del>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 xml:space="preserve">the California Current </w:t>
      </w:r>
      <w:ins w:id="124" w:author="Mary Hunsicker" w:date="2022-01-07T16:42:00Z">
        <w:r w:rsidR="00047CF8">
          <w:rPr>
            <w:rFonts w:ascii="Times" w:hAnsi="Times" w:cs="Arial"/>
          </w:rPr>
          <w:t>[25,26,27,28</w:t>
        </w:r>
      </w:ins>
      <w:del w:id="125" w:author="Mary Hunsicker" w:date="2022-01-07T16:42:00Z">
        <w:r w:rsidDel="00047CF8">
          <w:rPr>
            <w:rFonts w:ascii="Times" w:hAnsi="Times" w:cs="Arial"/>
          </w:rPr>
          <w:delText>(</w:delText>
        </w:r>
        <w:r w:rsidR="00450C46" w:rsidRPr="006061C6" w:rsidDel="00047CF8">
          <w:rPr>
            <w:rFonts w:ascii="Times" w:hAnsi="Times" w:cs="Arial"/>
          </w:rPr>
          <w:delText>Sakuma et al. 2016</w:delText>
        </w:r>
        <w:r w:rsidR="00450C46" w:rsidDel="00047CF8">
          <w:rPr>
            <w:rFonts w:ascii="Times" w:hAnsi="Times" w:cs="Arial"/>
          </w:rPr>
          <w:delText xml:space="preserve">, </w:delText>
        </w:r>
        <w:r w:rsidDel="00047CF8">
          <w:rPr>
            <w:rFonts w:ascii="Times" w:hAnsi="Times" w:cs="Arial"/>
          </w:rPr>
          <w:delText>Morgan et al. 2019</w:delText>
        </w:r>
        <w:r w:rsidR="00134D5E" w:rsidDel="00047CF8">
          <w:rPr>
            <w:rFonts w:ascii="Times" w:hAnsi="Times" w:cs="Arial"/>
          </w:rPr>
          <w:delText>,</w:delText>
        </w:r>
        <w:r w:rsidR="00134D5E" w:rsidRPr="00134D5E" w:rsidDel="00047CF8">
          <w:rPr>
            <w:rFonts w:ascii="Times" w:hAnsi="Times" w:cs="Arial"/>
          </w:rPr>
          <w:delText xml:space="preserve"> </w:delText>
        </w:r>
        <w:r w:rsidR="00134D5E" w:rsidDel="00047CF8">
          <w:rPr>
            <w:rFonts w:ascii="Times" w:hAnsi="Times" w:cs="Arial"/>
          </w:rPr>
          <w:delText>Sanford et al. 2019,</w:delText>
        </w:r>
      </w:del>
      <w:ins w:id="126" w:author="Mary Hunsicker" w:date="2022-01-07T16:43:00Z">
        <w:r w:rsidR="00047CF8">
          <w:rPr>
            <w:rFonts w:ascii="Times" w:hAnsi="Times" w:cs="Arial"/>
          </w:rPr>
          <w:t>]</w:t>
        </w:r>
      </w:ins>
      <w:del w:id="127" w:author="Mary Hunsicker" w:date="2022-01-07T16:43:00Z">
        <w:r w:rsidR="00134D5E" w:rsidDel="00047CF8">
          <w:rPr>
            <w:rFonts w:ascii="Times" w:hAnsi="Times" w:cs="Arial"/>
          </w:rPr>
          <w:delText xml:space="preserve"> Walker et al. 2020</w:delText>
        </w:r>
        <w:r w:rsidDel="00047CF8">
          <w:rPr>
            <w:rFonts w:ascii="Times" w:hAnsi="Times" w:cs="Arial"/>
          </w:rPr>
          <w:delText>)</w:delText>
        </w:r>
      </w:del>
      <w:r w:rsidR="00AB250B">
        <w:rPr>
          <w:rFonts w:ascii="Times" w:hAnsi="Times" w:cs="Arial"/>
        </w:rPr>
        <w:t xml:space="preserve">, and extraordinarily high recruitment of rockfishes (genus </w:t>
      </w:r>
      <w:r w:rsidR="00AB250B" w:rsidRPr="00AB250B">
        <w:rPr>
          <w:rFonts w:ascii="Times" w:hAnsi="Times" w:cs="Arial"/>
          <w:i/>
        </w:rPr>
        <w:t>Sebastes</w:t>
      </w:r>
      <w:ins w:id="128" w:author="Mary Hunsicker" w:date="2022-01-07T19:59:00Z">
        <w:r w:rsidR="00BC58A1">
          <w:rPr>
            <w:rFonts w:ascii="Times" w:hAnsi="Times" w:cs="Arial"/>
          </w:rPr>
          <w:t>)</w:t>
        </w:r>
      </w:ins>
      <w:del w:id="129" w:author="Mary Hunsicker" w:date="2022-01-07T19:59:00Z">
        <w:r w:rsidR="00AB250B" w:rsidDel="00BC58A1">
          <w:rPr>
            <w:rFonts w:ascii="Times" w:hAnsi="Times" w:cs="Arial"/>
          </w:rPr>
          <w:delText>;</w:delText>
        </w:r>
      </w:del>
      <w:r w:rsidR="00AB250B">
        <w:rPr>
          <w:rFonts w:ascii="Times" w:hAnsi="Times" w:cs="Arial"/>
        </w:rPr>
        <w:t xml:space="preserve"> </w:t>
      </w:r>
      <w:ins w:id="130" w:author="Mary Hunsicker" w:date="2022-01-07T16:43:00Z">
        <w:r w:rsidR="00047CF8">
          <w:rPr>
            <w:rFonts w:ascii="Times" w:hAnsi="Times" w:cs="Arial"/>
          </w:rPr>
          <w:t>[29,</w:t>
        </w:r>
      </w:ins>
      <w:del w:id="131" w:author="Mary Hunsicker" w:date="2022-01-07T16:43:00Z">
        <w:r w:rsidR="00AB250B" w:rsidRPr="00AB250B" w:rsidDel="00047CF8">
          <w:rPr>
            <w:rFonts w:ascii="Times" w:hAnsi="Times" w:cs="Arial"/>
          </w:rPr>
          <w:delText>Schroeder</w:delText>
        </w:r>
        <w:r w:rsidR="00AB250B" w:rsidDel="00047CF8">
          <w:rPr>
            <w:rFonts w:ascii="Times" w:hAnsi="Times" w:cs="Arial"/>
          </w:rPr>
          <w:delText xml:space="preserve"> et al. 2018</w:delText>
        </w:r>
        <w:r w:rsidR="006465CC" w:rsidDel="00047CF8">
          <w:rPr>
            <w:rFonts w:ascii="Times" w:hAnsi="Times" w:cs="Arial"/>
          </w:rPr>
          <w:delText xml:space="preserve">, </w:delText>
        </w:r>
      </w:del>
      <w:del w:id="132" w:author="Mary Hunsicker" w:date="2022-01-07T16:44:00Z">
        <w:r w:rsidR="006465CC" w:rsidDel="00047CF8">
          <w:rPr>
            <w:rFonts w:ascii="Times" w:hAnsi="Times" w:cs="Arial"/>
          </w:rPr>
          <w:delText>Field et al</w:delText>
        </w:r>
        <w:r w:rsidR="00D44759" w:rsidDel="00047CF8">
          <w:rPr>
            <w:rFonts w:ascii="Times" w:hAnsi="Times" w:cs="Arial"/>
          </w:rPr>
          <w:delText>.</w:delText>
        </w:r>
        <w:r w:rsidR="006465CC" w:rsidDel="00047CF8">
          <w:rPr>
            <w:rFonts w:ascii="Times" w:hAnsi="Times" w:cs="Arial"/>
          </w:rPr>
          <w:delText xml:space="preserve"> </w:delText>
        </w:r>
        <w:r w:rsidR="008631D4" w:rsidDel="00047CF8">
          <w:rPr>
            <w:rFonts w:ascii="Times" w:hAnsi="Times" w:cs="Arial"/>
          </w:rPr>
          <w:delText>2021</w:delText>
        </w:r>
      </w:del>
      <w:ins w:id="133" w:author="Mary Hunsicker" w:date="2022-01-07T16:44:00Z">
        <w:r w:rsidR="00047CF8">
          <w:rPr>
            <w:rFonts w:ascii="Times" w:hAnsi="Times" w:cs="Arial"/>
          </w:rPr>
          <w:t>30]</w:t>
        </w:r>
      </w:ins>
      <w:del w:id="134" w:author="Mary Hunsicker" w:date="2022-01-07T16:44:00Z">
        <w:r w:rsidR="00AB250B" w:rsidDel="00047CF8">
          <w:rPr>
            <w:rFonts w:ascii="Times" w:hAnsi="Times" w:cs="Arial"/>
          </w:rPr>
          <w:delText>)</w:delText>
        </w:r>
      </w:del>
      <w:r w:rsidR="00AB250B">
        <w:rPr>
          <w:rFonts w:ascii="Times" w:hAnsi="Times" w:cs="Arial"/>
        </w:rPr>
        <w:t xml:space="preserve">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ins w:id="135" w:author="Mary Hunsicker" w:date="2022-01-07T19:59:00Z">
        <w:r w:rsidR="00BC58A1">
          <w:rPr>
            <w:rFonts w:ascii="Times" w:hAnsi="Times" w:cs="Arial"/>
          </w:rPr>
          <w:t>)</w:t>
        </w:r>
      </w:ins>
      <w:del w:id="136" w:author="Mary Hunsicker" w:date="2022-01-07T19:59:00Z">
        <w:r w:rsidR="00AB250B" w:rsidDel="00BC58A1">
          <w:rPr>
            <w:rFonts w:ascii="Times" w:hAnsi="Times" w:cs="Arial"/>
          </w:rPr>
          <w:delText>;</w:delText>
        </w:r>
      </w:del>
      <w:r w:rsidR="00AB250B">
        <w:rPr>
          <w:rFonts w:ascii="Times" w:hAnsi="Times" w:cs="Arial"/>
        </w:rPr>
        <w:t xml:space="preserve"> </w:t>
      </w:r>
      <w:del w:id="137" w:author="Mary Hunsicker" w:date="2022-01-07T16:44:00Z">
        <w:r w:rsidR="00AB250B" w:rsidDel="00047CF8">
          <w:rPr>
            <w:rFonts w:ascii="Times" w:hAnsi="Times" w:cs="Arial"/>
          </w:rPr>
          <w:delText>Thompson et al. 2019</w:delText>
        </w:r>
      </w:del>
      <w:ins w:id="138" w:author="Mary Hunsicker" w:date="2022-01-07T16:44:00Z">
        <w:r w:rsidR="00047CF8">
          <w:rPr>
            <w:rFonts w:ascii="Times" w:hAnsi="Times" w:cs="Arial"/>
          </w:rPr>
          <w:t>[31]</w:t>
        </w:r>
      </w:ins>
      <w:del w:id="139" w:author="Mary Hunsicker" w:date="2022-01-07T19:59:00Z">
        <w:r w:rsidR="00AB250B" w:rsidDel="00BC58A1">
          <w:rPr>
            <w:rFonts w:ascii="Times" w:hAnsi="Times" w:cs="Arial"/>
          </w:rPr>
          <w:delText>)</w:delText>
        </w:r>
      </w:del>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56091D7B"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w:t>
      </w:r>
      <w:ins w:id="140" w:author="Mary Hunsicker" w:date="2022-01-07T16:45:00Z">
        <w:r w:rsidR="00047CF8">
          <w:rPr>
            <w:bCs/>
            <w:color w:val="000000" w:themeColor="text1"/>
            <w:szCs w:val="22"/>
          </w:rPr>
          <w:t xml:space="preserve">[32]. </w:t>
        </w:r>
      </w:ins>
      <w:del w:id="141" w:author="Mary Hunsicker" w:date="2022-01-07T16:45:00Z">
        <w:r w:rsidR="00BE5771" w:rsidRPr="006E52C2" w:rsidDel="00047CF8">
          <w:rPr>
            <w:bCs/>
            <w:color w:val="000000" w:themeColor="text1"/>
            <w:szCs w:val="22"/>
          </w:rPr>
          <w:delText>(Harvey et al. 2020)</w:delText>
        </w:r>
        <w:r w:rsidR="0093154E" w:rsidRPr="006E52C2" w:rsidDel="00047CF8">
          <w:rPr>
            <w:bCs/>
            <w:color w:val="000000" w:themeColor="text1"/>
            <w:szCs w:val="22"/>
          </w:rPr>
          <w:delText>.</w:delText>
        </w:r>
        <w:r w:rsidR="00646807" w:rsidRPr="006E52C2" w:rsidDel="00047CF8">
          <w:rPr>
            <w:rStyle w:val="CommentReference"/>
            <w:rFonts w:eastAsiaTheme="minorHAnsi"/>
          </w:rPr>
          <w:delText xml:space="preserve"> </w:delText>
        </w:r>
      </w:del>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ins w:id="142" w:author="Mary Hunsicker" w:date="2022-01-07T16:46:00Z">
        <w:r w:rsidR="003D3A92">
          <w:rPr>
            <w:rFonts w:ascii="Times" w:hAnsi="Times" w:cs="Arial"/>
            <w:bCs/>
            <w:szCs w:val="22"/>
          </w:rPr>
          <w:t>[33,34,35]</w:t>
        </w:r>
      </w:ins>
      <w:del w:id="143" w:author="Mary Hunsicker" w:date="2022-01-07T16:47:00Z">
        <w:r w:rsidR="0093154E" w:rsidDel="003D3A92">
          <w:rPr>
            <w:rFonts w:ascii="Times" w:hAnsi="Times" w:cs="Arial"/>
            <w:bCs/>
            <w:szCs w:val="22"/>
          </w:rPr>
          <w:delText>(</w:delText>
        </w:r>
        <w:r w:rsidR="0020070F" w:rsidDel="003D3A92">
          <w:rPr>
            <w:rFonts w:ascii="Times" w:hAnsi="Times" w:cs="Arial"/>
            <w:bCs/>
            <w:color w:val="000000" w:themeColor="text1"/>
            <w:szCs w:val="22"/>
          </w:rPr>
          <w:delText>Hobday et al. 2016, Tommasi et al. 2017, Jacox et al. 2020</w:delText>
        </w:r>
        <w:r w:rsidR="0093154E" w:rsidDel="003D3A92">
          <w:rPr>
            <w:rFonts w:ascii="Times" w:hAnsi="Times" w:cs="Arial"/>
            <w:bCs/>
            <w:color w:val="000000" w:themeColor="text1"/>
            <w:szCs w:val="22"/>
          </w:rPr>
          <w:delText>)</w:delText>
        </w:r>
      </w:del>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r w:rsidR="00D95ABD">
        <w:rPr>
          <w:rFonts w:ascii="Times" w:hAnsi="Times" w:cs="Arial"/>
          <w:bCs/>
          <w:szCs w:val="22"/>
        </w:rPr>
        <w:t xml:space="preserve">there are burgeoning </w:t>
      </w:r>
      <w:r w:rsidR="00D95ABD">
        <w:rPr>
          <w:rFonts w:ascii="Times" w:hAnsi="Times" w:cs="Arial"/>
          <w:bCs/>
          <w:szCs w:val="22"/>
        </w:rPr>
        <w:lastRenderedPageBreak/>
        <w:t>opportunities to</w:t>
      </w:r>
      <w:r w:rsidR="0093154E">
        <w:rPr>
          <w:rFonts w:ascii="Times" w:hAnsi="Times" w:cs="Arial"/>
          <w:bCs/>
          <w:szCs w:val="22"/>
        </w:rPr>
        <w:t xml:space="preserve"> develop and tes</w:t>
      </w:r>
      <w:r w:rsidR="00D95ABD">
        <w:rPr>
          <w:rFonts w:ascii="Times" w:hAnsi="Times" w:cs="Arial"/>
          <w:bCs/>
          <w:szCs w:val="22"/>
        </w:rPr>
        <w:t>t</w:t>
      </w:r>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29435C40"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often involve tens to hundreds of variables (species or climate indices); there is often some degree of asynchrony among time series</w:t>
      </w:r>
      <w:r w:rsidR="0062157D">
        <w:rPr>
          <w:rFonts w:ascii="Times" w:hAnsi="Times" w:cs="Arial"/>
        </w:rPr>
        <w:t xml:space="preserve"> (unevenly or irregularly spaced)</w:t>
      </w:r>
      <w:r w:rsidR="00D77B4F">
        <w:rPr>
          <w:rFonts w:ascii="Times" w:hAnsi="Times" w:cs="Arial"/>
        </w:rPr>
        <w:t xml:space="preserve">,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ins w:id="144" w:author="Mary Hunsicker" w:date="2022-01-07T16:47:00Z">
        <w:r w:rsidR="003D3A92">
          <w:rPr>
            <w:rFonts w:ascii="Times" w:hAnsi="Times" w:cs="Arial"/>
          </w:rPr>
          <w:t>[36</w:t>
        </w:r>
      </w:ins>
      <w:ins w:id="145" w:author="Mary Hunsicker" w:date="2022-01-07T16:48:00Z">
        <w:r w:rsidR="003D3A92">
          <w:rPr>
            <w:rFonts w:ascii="Times" w:hAnsi="Times" w:cs="Arial"/>
          </w:rPr>
          <w:t>,37</w:t>
        </w:r>
      </w:ins>
      <w:ins w:id="146" w:author="Mary Hunsicker" w:date="2022-01-07T16:47:00Z">
        <w:r w:rsidR="003D3A92">
          <w:rPr>
            <w:rFonts w:ascii="Times" w:hAnsi="Times" w:cs="Arial"/>
          </w:rPr>
          <w:t>]</w:t>
        </w:r>
      </w:ins>
      <w:del w:id="147" w:author="Mary Hunsicker" w:date="2022-01-07T16:48:00Z">
        <w:r w:rsidR="0072021E" w:rsidRPr="00296182" w:rsidDel="003D3A92">
          <w:rPr>
            <w:rFonts w:ascii="Times" w:hAnsi="Times" w:cs="Arial"/>
          </w:rPr>
          <w:delText>Koslow et al.</w:delText>
        </w:r>
        <w:r w:rsidR="0072021E" w:rsidDel="003D3A92">
          <w:rPr>
            <w:rFonts w:ascii="Times" w:hAnsi="Times" w:cs="Arial"/>
          </w:rPr>
          <w:delText xml:space="preserve"> </w:delText>
        </w:r>
        <w:r w:rsidR="0072021E" w:rsidRPr="00296182" w:rsidDel="003D3A92">
          <w:rPr>
            <w:rFonts w:ascii="Times" w:hAnsi="Times" w:cs="Arial"/>
          </w:rPr>
          <w:delText>2002, 2013</w:delText>
        </w:r>
      </w:del>
      <w:r w:rsidR="0072021E" w:rsidRPr="00296182">
        <w:rPr>
          <w:rFonts w:ascii="Times" w:hAnsi="Times" w:cs="Arial"/>
        </w:rPr>
        <w:t>)</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ins w:id="148" w:author="Mary Hunsicker" w:date="2022-01-07T16:48:00Z">
        <w:r w:rsidR="003D3A92">
          <w:rPr>
            <w:rFonts w:ascii="Times" w:hAnsi="Times" w:cs="Arial"/>
          </w:rPr>
          <w:t>[38]</w:t>
        </w:r>
      </w:ins>
      <w:del w:id="149" w:author="Mary Hunsicker" w:date="2022-01-07T16:48:00Z">
        <w:r w:rsidR="0072021E" w:rsidRPr="00296182" w:rsidDel="003D3A92">
          <w:rPr>
            <w:rFonts w:ascii="Times" w:hAnsi="Times" w:cs="Arial"/>
          </w:rPr>
          <w:fldChar w:fldCharType="begin" w:fldLock="1"/>
        </w:r>
        <w:r w:rsidR="0015684A" w:rsidDel="003D3A92">
          <w:rPr>
            <w:rFonts w:ascii="Times" w:hAnsi="Times" w:cs="Arial"/>
          </w:rPr>
          <w:del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delInstrText>
        </w:r>
        <w:r w:rsidR="0072021E" w:rsidRPr="00296182" w:rsidDel="003D3A92">
          <w:rPr>
            <w:rFonts w:ascii="Times" w:hAnsi="Times" w:cs="Arial"/>
          </w:rPr>
          <w:fldChar w:fldCharType="separate"/>
        </w:r>
        <w:r w:rsidR="0072021E" w:rsidRPr="00296182" w:rsidDel="003D3A92">
          <w:rPr>
            <w:rFonts w:ascii="Times" w:hAnsi="Times" w:cs="Arial"/>
            <w:noProof/>
          </w:rPr>
          <w:delText>(Planque and Arneberg</w:delText>
        </w:r>
        <w:r w:rsidR="0072021E" w:rsidDel="003D3A92">
          <w:rPr>
            <w:rFonts w:ascii="Times" w:hAnsi="Times" w:cs="Arial"/>
            <w:noProof/>
          </w:rPr>
          <w:delText xml:space="preserve"> </w:delText>
        </w:r>
        <w:r w:rsidR="0072021E" w:rsidRPr="00296182" w:rsidDel="003D3A92">
          <w:rPr>
            <w:rFonts w:ascii="Times" w:hAnsi="Times" w:cs="Arial"/>
            <w:noProof/>
          </w:rPr>
          <w:delText>2018)</w:delText>
        </w:r>
        <w:r w:rsidR="0072021E" w:rsidRPr="00296182" w:rsidDel="003D3A92">
          <w:rPr>
            <w:rFonts w:ascii="Times" w:hAnsi="Times" w:cs="Arial"/>
          </w:rPr>
          <w:fldChar w:fldCharType="end"/>
        </w:r>
      </w:del>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ins w:id="150" w:author="Mary Hunsicker" w:date="2022-01-07T16:48:00Z">
        <w:r w:rsidR="003D3A92">
          <w:rPr>
            <w:rFonts w:ascii="Times" w:hAnsi="Times" w:cs="Arial"/>
          </w:rPr>
          <w:t>[39].</w:t>
        </w:r>
      </w:ins>
      <w:del w:id="151" w:author="Mary Hunsicker" w:date="2022-01-07T16:49:00Z">
        <w:r w:rsidR="0093154E" w:rsidRPr="00296182" w:rsidDel="003D3A92">
          <w:rPr>
            <w:rFonts w:ascii="Times" w:hAnsi="Times" w:cs="Arial"/>
          </w:rPr>
          <w:fldChar w:fldCharType="begin" w:fldLock="1"/>
        </w:r>
        <w:r w:rsidR="0015684A" w:rsidDel="003D3A92">
          <w:rPr>
            <w:rFonts w:ascii="Times" w:hAnsi="Times" w:cs="Arial"/>
          </w:rPr>
          <w:del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delInstrText>
        </w:r>
        <w:r w:rsidR="0093154E" w:rsidRPr="00296182" w:rsidDel="003D3A92">
          <w:rPr>
            <w:rFonts w:ascii="Times" w:hAnsi="Times" w:cs="Arial"/>
          </w:rPr>
          <w:fldChar w:fldCharType="separate"/>
        </w:r>
        <w:r w:rsidR="0093154E" w:rsidRPr="00296182" w:rsidDel="003D3A92">
          <w:rPr>
            <w:rFonts w:ascii="Times" w:hAnsi="Times" w:cs="Arial"/>
            <w:noProof/>
          </w:rPr>
          <w:delText>(Zuur et al.</w:delText>
        </w:r>
        <w:r w:rsidR="0093154E" w:rsidDel="003D3A92">
          <w:rPr>
            <w:rFonts w:ascii="Times" w:hAnsi="Times" w:cs="Arial"/>
            <w:noProof/>
          </w:rPr>
          <w:delText xml:space="preserve"> </w:delText>
        </w:r>
        <w:r w:rsidR="0093154E" w:rsidRPr="00296182" w:rsidDel="003D3A92">
          <w:rPr>
            <w:rFonts w:ascii="Times" w:hAnsi="Times" w:cs="Arial"/>
            <w:noProof/>
          </w:rPr>
          <w:delText>2003)</w:delText>
        </w:r>
        <w:r w:rsidR="0093154E" w:rsidRPr="00296182" w:rsidDel="003D3A92">
          <w:rPr>
            <w:rFonts w:ascii="Times" w:hAnsi="Times" w:cs="Arial"/>
          </w:rPr>
          <w:fldChar w:fldCharType="end"/>
        </w:r>
      </w:del>
      <w:ins w:id="152" w:author="Mary Hunsicker" w:date="2022-01-07T16:49:00Z">
        <w:r w:rsidR="003D3A92">
          <w:rPr>
            <w:rFonts w:ascii="Times" w:hAnsi="Times" w:cs="Arial"/>
          </w:rPr>
          <w:t xml:space="preserve"> </w:t>
        </w:r>
      </w:ins>
      <w:del w:id="153" w:author="Mary Hunsicker" w:date="2022-01-07T16:49:00Z">
        <w:r w:rsidR="0093154E" w:rsidRPr="00296182" w:rsidDel="003D3A92">
          <w:rPr>
            <w:rFonts w:ascii="Times" w:hAnsi="Times" w:cs="Arial"/>
          </w:rPr>
          <w:delText>.</w:delText>
        </w:r>
        <w:r w:rsidR="000A4C75" w:rsidDel="003D3A92">
          <w:rPr>
            <w:rFonts w:ascii="Times" w:hAnsi="Times" w:cs="Arial"/>
          </w:rPr>
          <w:delText xml:space="preserve"> </w:delText>
        </w:r>
      </w:del>
      <w:r w:rsidR="000A4C75">
        <w:rPr>
          <w:rFonts w:ascii="Times" w:hAnsi="Times" w:cs="Arial"/>
        </w:rPr>
        <w:t>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capture the variation 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ins w:id="154" w:author="Mary Hunsicker" w:date="2022-01-07T16:49:00Z">
        <w:r w:rsidR="003D3A92">
          <w:rPr>
            <w:rFonts w:ascii="Times" w:hAnsi="Times" w:cs="Arial"/>
          </w:rPr>
          <w:t>[40</w:t>
        </w:r>
        <w:r w:rsidR="003D3A92">
          <w:rPr>
            <w:rFonts w:ascii="Times" w:hAnsi="Times" w:cs="Arial"/>
          </w:rPr>
          <w:softHyphen/>
        </w:r>
        <w:r w:rsidR="003D3A92">
          <w:rPr>
            <w:rFonts w:ascii="Times" w:hAnsi="Times" w:cs="Arial"/>
          </w:rPr>
          <w:softHyphen/>
          <w:t>]</w:t>
        </w:r>
      </w:ins>
      <w:ins w:id="155" w:author="Mary Hunsicker" w:date="2022-01-07T16:50:00Z">
        <w:r w:rsidR="003D3A92">
          <w:rPr>
            <w:rFonts w:ascii="Times" w:hAnsi="Times" w:cs="Arial"/>
          </w:rPr>
          <w:t xml:space="preserve">. </w:t>
        </w:r>
      </w:ins>
      <w:del w:id="156" w:author="Mary Hunsicker" w:date="2022-01-07T16:50:00Z">
        <w:r w:rsidR="00F02636" w:rsidRPr="00296182" w:rsidDel="003D3A92">
          <w:rPr>
            <w:rFonts w:ascii="Times" w:hAnsi="Times" w:cs="Arial"/>
            <w:noProof/>
          </w:rPr>
          <w:delText>(Ward et al. 2019</w:delText>
        </w:r>
        <w:r w:rsidR="00F02636" w:rsidDel="003D3A92">
          <w:rPr>
            <w:rFonts w:ascii="Times" w:hAnsi="Times" w:cs="Arial"/>
          </w:rPr>
          <w:delText xml:space="preserve">). </w:delText>
        </w:r>
      </w:del>
      <w:r w:rsidR="0093154E" w:rsidRPr="00296182">
        <w:rPr>
          <w:rFonts w:ascii="Times" w:hAnsi="Times" w:cs="Arial"/>
        </w:rPr>
        <w:t xml:space="preserve">Ward et al. </w:t>
      </w:r>
      <w:del w:id="157" w:author="Mary Hunsicker" w:date="2022-01-07T16:50:00Z">
        <w:r w:rsidR="0093154E" w:rsidRPr="00296182" w:rsidDel="003D3A92">
          <w:rPr>
            <w:rFonts w:ascii="Times" w:hAnsi="Times" w:cs="Arial"/>
          </w:rPr>
          <w:delText>(2019)</w:delText>
        </w:r>
      </w:del>
      <w:ins w:id="158" w:author="Mary Hunsicker" w:date="2022-01-07T16:50:00Z">
        <w:r w:rsidR="003D3A92">
          <w:rPr>
            <w:rFonts w:ascii="Times" w:hAnsi="Times" w:cs="Arial"/>
          </w:rPr>
          <w:t>[40]</w:t>
        </w:r>
      </w:ins>
      <w:r w:rsidR="0093154E" w:rsidRPr="00296182">
        <w:rPr>
          <w:rFonts w:ascii="Times" w:hAnsi="Times" w:cs="Arial"/>
        </w:rPr>
        <w:t xml:space="preserve">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r w:rsidR="00D810E8">
        <w:rPr>
          <w:rFonts w:ascii="Times" w:hAnsi="Times" w:cs="Arial"/>
        </w:rPr>
        <w:t>offers added flexibility in model aspects over conventional approaches; examples include allowing for extreme</w:t>
      </w:r>
      <w:r w:rsidR="00F02636">
        <w:rPr>
          <w:rFonts w:ascii="Times" w:hAnsi="Times" w:cs="Arial"/>
        </w:rPr>
        <w:t xml:space="preserve">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w:t>
      </w:r>
      <w:ins w:id="159" w:author="Mary Hunsicker" w:date="2022-01-07T20:00:00Z">
        <w:r w:rsidR="00BC58A1">
          <w:rPr>
            <w:rFonts w:ascii="Times" w:hAnsi="Times" w:cs="Arial"/>
            <w:noProof/>
          </w:rPr>
          <w:t>)</w:t>
        </w:r>
      </w:ins>
      <w:del w:id="160" w:author="Mary Hunsicker" w:date="2022-01-07T20:00:00Z">
        <w:r w:rsidR="0015684A" w:rsidRPr="0015684A" w:rsidDel="00BC58A1">
          <w:rPr>
            <w:rFonts w:ascii="Times" w:hAnsi="Times" w:cs="Arial"/>
            <w:noProof/>
          </w:rPr>
          <w:delText>;</w:delText>
        </w:r>
      </w:del>
      <w:r w:rsidR="0015684A" w:rsidRPr="0015684A">
        <w:rPr>
          <w:rFonts w:ascii="Times" w:hAnsi="Times" w:cs="Arial"/>
          <w:noProof/>
        </w:rPr>
        <w:t xml:space="preserve"> </w:t>
      </w:r>
      <w:del w:id="161" w:author="Mary Hunsicker" w:date="2022-01-07T16:50:00Z">
        <w:r w:rsidR="0015684A" w:rsidRPr="0015684A" w:rsidDel="003D3A92">
          <w:rPr>
            <w:rFonts w:ascii="Times" w:hAnsi="Times" w:cs="Arial"/>
            <w:noProof/>
          </w:rPr>
          <w:delText>Anderson et al.</w:delText>
        </w:r>
        <w:r w:rsidR="00324BC3" w:rsidDel="003D3A92">
          <w:rPr>
            <w:rFonts w:ascii="Times" w:hAnsi="Times" w:cs="Arial"/>
            <w:noProof/>
          </w:rPr>
          <w:delText xml:space="preserve"> </w:delText>
        </w:r>
        <w:r w:rsidR="0015684A" w:rsidRPr="0015684A" w:rsidDel="003D3A92">
          <w:rPr>
            <w:rFonts w:ascii="Times" w:hAnsi="Times" w:cs="Arial"/>
            <w:noProof/>
          </w:rPr>
          <w:delText>2017</w:delText>
        </w:r>
      </w:del>
      <w:ins w:id="162" w:author="Mary Hunsicker" w:date="2022-01-07T16:50:00Z">
        <w:r w:rsidR="003D3A92">
          <w:rPr>
            <w:rFonts w:ascii="Times" w:hAnsi="Times" w:cs="Arial"/>
            <w:noProof/>
          </w:rPr>
          <w:t>[41]</w:t>
        </w:r>
      </w:ins>
      <w:ins w:id="163" w:author="Mary Hunsicker" w:date="2022-01-07T20:00:00Z">
        <w:r w:rsidR="00BC58A1" w:rsidRPr="0015684A" w:rsidDel="00BC58A1">
          <w:rPr>
            <w:rFonts w:ascii="Times" w:hAnsi="Times" w:cs="Arial"/>
            <w:noProof/>
          </w:rPr>
          <w:t xml:space="preserve"> </w:t>
        </w:r>
      </w:ins>
      <w:del w:id="164" w:author="Mary Hunsicker" w:date="2022-01-07T20:00:00Z">
        <w:r w:rsidR="0015684A" w:rsidRPr="0015684A" w:rsidDel="00BC58A1">
          <w:rPr>
            <w:rFonts w:ascii="Times" w:hAnsi="Times" w:cs="Arial"/>
            <w:noProof/>
          </w:rPr>
          <w:delText>)</w:delText>
        </w:r>
      </w:del>
      <w:r w:rsidR="0093154E" w:rsidRPr="00296182">
        <w:rPr>
          <w:rFonts w:ascii="Times" w:hAnsi="Times" w:cs="Arial"/>
        </w:rPr>
        <w:fldChar w:fldCharType="end"/>
      </w:r>
      <w:del w:id="165" w:author="Mary Hunsicker" w:date="2022-01-07T20:00:00Z">
        <w:r w:rsidR="00F02636" w:rsidDel="00BC58A1">
          <w:rPr>
            <w:rFonts w:ascii="Times" w:hAnsi="Times" w:cs="Arial"/>
          </w:rPr>
          <w:delText>,</w:delText>
        </w:r>
        <w:r w:rsidR="0093154E" w:rsidDel="00BC58A1">
          <w:rPr>
            <w:rFonts w:ascii="Times" w:hAnsi="Times" w:cs="Arial"/>
          </w:rPr>
          <w:delText xml:space="preserve"> </w:delText>
        </w:r>
      </w:del>
      <w:r w:rsidR="00B50834">
        <w:rPr>
          <w:rFonts w:ascii="Times" w:hAnsi="Times" w:cs="Arial"/>
        </w:rPr>
        <w:t xml:space="preserve">and </w:t>
      </w:r>
      <w:r w:rsidR="00D810E8">
        <w:rPr>
          <w:rFonts w:ascii="Times" w:hAnsi="Times" w:cs="Arial"/>
        </w:rPr>
        <w:t>trend processes that do</w:t>
      </w:r>
      <w:r w:rsidR="00BE2403">
        <w:rPr>
          <w:rFonts w:ascii="Times" w:hAnsi="Times" w:cs="Arial"/>
        </w:rPr>
        <w:t xml:space="preserve"> not</w:t>
      </w:r>
      <w:r w:rsidR="00D810E8">
        <w:rPr>
          <w:rFonts w:ascii="Times" w:hAnsi="Times" w:cs="Arial"/>
        </w:rPr>
        <w:t xml:space="preserve"> follow a random walk. Output from these Bayesian DFA models can also be used to </w:t>
      </w:r>
      <w:r w:rsidR="00F02636">
        <w:rPr>
          <w:rFonts w:ascii="Times" w:hAnsi="Times" w:cs="Arial"/>
        </w:rPr>
        <w:t xml:space="preserve">estimate </w:t>
      </w:r>
      <w:r w:rsidR="0093154E" w:rsidRPr="00296182">
        <w:rPr>
          <w:rFonts w:ascii="Times" w:hAnsi="Times" w:cs="Arial"/>
        </w:rPr>
        <w:t xml:space="preserve">the probability of </w:t>
      </w:r>
      <w:r w:rsidR="00D810E8">
        <w:rPr>
          <w:rFonts w:ascii="Times" w:hAnsi="Times" w:cs="Arial"/>
        </w:rPr>
        <w:t xml:space="preserve">extreme events occurring or </w:t>
      </w:r>
      <w:r w:rsidR="0093154E" w:rsidRPr="00296182">
        <w:rPr>
          <w:rFonts w:ascii="Times" w:hAnsi="Times" w:cs="Arial"/>
        </w:rPr>
        <w:t xml:space="preserve">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w:t>
      </w:r>
      <w:del w:id="166" w:author="Mary Hunsicker" w:date="2022-01-07T16:51:00Z">
        <w:r w:rsidR="0093154E" w:rsidRPr="00296182" w:rsidDel="003D3A92">
          <w:rPr>
            <w:rFonts w:ascii="Times" w:eastAsiaTheme="minorHAnsi" w:hAnsi="Times"/>
          </w:rPr>
          <w:delText xml:space="preserve"> </w:delText>
        </w:r>
      </w:del>
      <w:ins w:id="167" w:author="Mary Hunsicker" w:date="2022-01-07T16:51:00Z">
        <w:r w:rsidR="003D3A92">
          <w:rPr>
            <w:rFonts w:ascii="Times" w:eastAsiaTheme="minorHAnsi" w:hAnsi="Times"/>
          </w:rPr>
          <w:t xml:space="preserve"> </w:t>
        </w:r>
      </w:ins>
      <w:del w:id="168" w:author="Mary Hunsicker" w:date="2022-01-07T16:51:00Z">
        <w:r w:rsidR="0093154E" w:rsidRPr="00296182" w:rsidDel="003D3A92">
          <w:rPr>
            <w:rFonts w:ascii="Times" w:eastAsiaTheme="minorHAnsi" w:hAnsi="Times"/>
          </w:rPr>
          <w:delText>(2020</w:delText>
        </w:r>
        <w:r w:rsidR="005B34DA" w:rsidDel="003D3A92">
          <w:rPr>
            <w:rFonts w:ascii="Times" w:eastAsiaTheme="minorHAnsi" w:hAnsi="Times"/>
          </w:rPr>
          <w:delText>a</w:delText>
        </w:r>
      </w:del>
      <w:ins w:id="169" w:author="Mary Hunsicker" w:date="2022-01-07T16:51:00Z">
        <w:r w:rsidR="003D3A92">
          <w:rPr>
            <w:rFonts w:ascii="Times" w:eastAsiaTheme="minorHAnsi" w:hAnsi="Times"/>
          </w:rPr>
          <w:t>[42]</w:t>
        </w:r>
      </w:ins>
      <w:del w:id="170" w:author="Mary Hunsicker" w:date="2022-01-07T16:51:00Z">
        <w:r w:rsidR="0093154E" w:rsidRPr="00296182" w:rsidDel="003D3A92">
          <w:rPr>
            <w:rFonts w:ascii="Times" w:eastAsiaTheme="minorHAnsi" w:hAnsi="Times"/>
          </w:rPr>
          <w:delText>)</w:delText>
        </w:r>
      </w:del>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w:t>
      </w:r>
      <w:r w:rsidR="00EF0350">
        <w:rPr>
          <w:rFonts w:ascii="Times" w:eastAsiaTheme="minorHAnsi" w:hAnsi="Times"/>
        </w:rPr>
        <w:lastRenderedPageBreak/>
        <w:t xml:space="preserve">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1753B8C2" w:rsidR="0093154E" w:rsidRPr="00A3335D" w:rsidRDefault="00A433C6" w:rsidP="00A612C8">
      <w:pPr>
        <w:autoSpaceDE w:val="0"/>
        <w:autoSpaceDN w:val="0"/>
        <w:adjustRightInd w:val="0"/>
        <w:spacing w:line="480" w:lineRule="auto"/>
        <w:ind w:firstLine="720"/>
        <w:rPr>
          <w:rFonts w:ascii="Times" w:hAnsi="Times" w:cs="Arial"/>
        </w:rPr>
      </w:pPr>
      <w:r>
        <w:rPr>
          <w:rFonts w:ascii="Times" w:hAnsi="Times" w:cs="Arial"/>
        </w:rPr>
        <w:t xml:space="preserve">The goal of our study is to </w:t>
      </w:r>
      <w:r w:rsidR="00000B31">
        <w:rPr>
          <w:rFonts w:ascii="Times" w:hAnsi="Times" w:cs="Arial"/>
        </w:rPr>
        <w:t xml:space="preserve">build on </w:t>
      </w:r>
      <w:r w:rsidR="0093154E">
        <w:rPr>
          <w:rFonts w:ascii="Times" w:hAnsi="Times" w:cs="Arial"/>
        </w:rPr>
        <w:t>this set</w:t>
      </w:r>
      <w:r w:rsidR="0093154E" w:rsidRPr="00CD1105">
        <w:rPr>
          <w:rFonts w:ascii="Times" w:hAnsi="Times" w:cs="Arial"/>
        </w:rPr>
        <w:t xml:space="preserve"> </w:t>
      </w:r>
      <w:r w:rsidR="0093154E">
        <w:rPr>
          <w:rFonts w:ascii="Times" w:hAnsi="Times" w:cs="Arial"/>
        </w:rPr>
        <w:t xml:space="preserve">of </w:t>
      </w:r>
      <w:r w:rsidR="0093154E" w:rsidRPr="00CD1105">
        <w:rPr>
          <w:rFonts w:ascii="Times" w:hAnsi="Times" w:cs="Arial"/>
        </w:rPr>
        <w:t>novel statistical tools</w:t>
      </w:r>
      <w:r w:rsidR="0093154E">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sidR="0093154E">
        <w:rPr>
          <w:rFonts w:ascii="Times" w:hAnsi="Times" w:cs="Arial"/>
        </w:rPr>
        <w:t xml:space="preserve">that </w:t>
      </w:r>
      <w:r w:rsidR="00000B31">
        <w:rPr>
          <w:rFonts w:ascii="Times" w:hAnsi="Times" w:cs="Arial"/>
        </w:rPr>
        <w:t>can both t</w:t>
      </w:r>
      <w:r w:rsidR="0093154E">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sidR="0093154E">
        <w:rPr>
          <w:rFonts w:ascii="Times" w:hAnsi="Times" w:cs="Arial"/>
        </w:rPr>
        <w:t xml:space="preserve"> to climate perturbations.</w:t>
      </w:r>
      <w:r w:rsidR="00C95F15">
        <w:rPr>
          <w:rFonts w:ascii="Times" w:hAnsi="Times" w:cs="Arial"/>
        </w:rPr>
        <w:t xml:space="preserve"> </w:t>
      </w:r>
      <w:r>
        <w:rPr>
          <w:rFonts w:ascii="Times" w:hAnsi="Times" w:cs="Arial"/>
        </w:rPr>
        <w:t>More s</w:t>
      </w:r>
      <w:r w:rsidR="00C95F15">
        <w:rPr>
          <w:rFonts w:ascii="Times" w:hAnsi="Times" w:cs="Arial"/>
        </w:rPr>
        <w:t>pecifically, w</w:t>
      </w:r>
      <w:r w:rsidR="00000B31">
        <w:rPr>
          <w:rFonts w:ascii="Times" w:hAnsi="Times" w:cs="Arial"/>
        </w:rPr>
        <w:t>e</w:t>
      </w:r>
      <w:r w:rsidR="0093154E">
        <w:rPr>
          <w:rFonts w:ascii="Times" w:hAnsi="Times" w:cs="Arial"/>
        </w:rPr>
        <w:t xml:space="preserve"> </w:t>
      </w:r>
      <w:r w:rsidR="00000B31">
        <w:rPr>
          <w:rFonts w:ascii="Times" w:hAnsi="Times" w:cs="Arial"/>
        </w:rPr>
        <w:t>expand the</w:t>
      </w:r>
      <w:r w:rsidR="0093154E">
        <w:rPr>
          <w:rFonts w:ascii="Times" w:hAnsi="Times" w:cs="Arial"/>
        </w:rPr>
        <w:t xml:space="preserve"> Bayesian</w:t>
      </w:r>
      <w:r w:rsidR="0093154E" w:rsidRPr="0051516E">
        <w:rPr>
          <w:rFonts w:ascii="Times" w:hAnsi="Times" w:cs="Arial"/>
        </w:rPr>
        <w:t xml:space="preserve"> </w:t>
      </w:r>
      <w:r w:rsidR="0093154E">
        <w:rPr>
          <w:rFonts w:ascii="Times" w:hAnsi="Times" w:cs="Arial"/>
        </w:rPr>
        <w:t xml:space="preserve">implementation of </w:t>
      </w:r>
      <w:r w:rsidR="0093154E" w:rsidRPr="0051516E">
        <w:rPr>
          <w:rFonts w:ascii="Times" w:hAnsi="Times" w:cs="Arial"/>
        </w:rPr>
        <w:t>DFA</w:t>
      </w:r>
      <w:r w:rsidR="0093154E">
        <w:rPr>
          <w:rFonts w:ascii="Times" w:hAnsi="Times" w:cs="Arial"/>
        </w:rPr>
        <w:t xml:space="preserve"> to test the </w:t>
      </w:r>
      <w:r w:rsidR="0093154E" w:rsidRPr="0051516E">
        <w:rPr>
          <w:rFonts w:ascii="Times" w:hAnsi="Times" w:cs="Arial"/>
        </w:rPr>
        <w:t xml:space="preserve">community response to </w:t>
      </w:r>
      <w:r w:rsidR="0093154E">
        <w:rPr>
          <w:rFonts w:ascii="Times" w:hAnsi="Times" w:cs="Arial"/>
        </w:rPr>
        <w:t>environmental</w:t>
      </w:r>
      <w:r w:rsidR="0093154E" w:rsidRPr="0051516E">
        <w:rPr>
          <w:rFonts w:ascii="Times" w:hAnsi="Times" w:cs="Arial"/>
        </w:rPr>
        <w:t xml:space="preserve"> variables </w:t>
      </w:r>
      <w:r w:rsidR="0093154E">
        <w:rPr>
          <w:rFonts w:ascii="Times" w:hAnsi="Times" w:cs="Arial"/>
        </w:rPr>
        <w:t xml:space="preserve">within the modeling framework and </w:t>
      </w:r>
      <w:r w:rsidR="0093154E" w:rsidRPr="0051516E">
        <w:rPr>
          <w:rFonts w:ascii="Times" w:hAnsi="Times" w:cs="Arial"/>
          <w:bCs/>
          <w:szCs w:val="22"/>
        </w:rPr>
        <w:t>to</w:t>
      </w:r>
      <w:r w:rsidR="0093154E">
        <w:rPr>
          <w:rFonts w:ascii="Times" w:hAnsi="Times" w:cs="Arial"/>
          <w:bCs/>
          <w:szCs w:val="22"/>
        </w:rPr>
        <w:t xml:space="preserve"> </w:t>
      </w:r>
      <w:r w:rsidR="0093154E" w:rsidRPr="0051516E">
        <w:rPr>
          <w:rFonts w:ascii="Times" w:hAnsi="Times" w:cs="Arial"/>
          <w:bCs/>
          <w:szCs w:val="22"/>
        </w:rPr>
        <w:t xml:space="preserve">develop </w:t>
      </w:r>
      <w:r w:rsidR="0093154E">
        <w:rPr>
          <w:rFonts w:ascii="Times" w:hAnsi="Times" w:cs="Arial"/>
          <w:bCs/>
          <w:szCs w:val="22"/>
        </w:rPr>
        <w:t>near-term f</w:t>
      </w:r>
      <w:r w:rsidR="0093154E" w:rsidRPr="0051516E">
        <w:rPr>
          <w:rFonts w:ascii="Times" w:hAnsi="Times" w:cs="Arial"/>
          <w:bCs/>
          <w:szCs w:val="22"/>
        </w:rPr>
        <w:t xml:space="preserve">orecasts of </w:t>
      </w:r>
      <w:r w:rsidR="0093154E">
        <w:rPr>
          <w:rFonts w:ascii="Times" w:hAnsi="Times" w:cs="Arial"/>
          <w:bCs/>
          <w:szCs w:val="22"/>
        </w:rPr>
        <w:t xml:space="preserve">future community </w:t>
      </w:r>
      <w:r w:rsidR="0093154E" w:rsidRPr="0051516E">
        <w:rPr>
          <w:rFonts w:ascii="Times" w:hAnsi="Times" w:cs="Arial"/>
          <w:bCs/>
          <w:szCs w:val="22"/>
        </w:rPr>
        <w:t>state</w:t>
      </w:r>
      <w:r w:rsidR="00C95F15">
        <w:rPr>
          <w:rFonts w:ascii="Times" w:hAnsi="Times" w:cs="Arial"/>
          <w:bCs/>
          <w:szCs w:val="22"/>
        </w:rPr>
        <w:t>s</w:t>
      </w:r>
      <w:r w:rsidR="0093154E">
        <w:rPr>
          <w:rFonts w:ascii="Times" w:hAnsi="Times" w:cs="Arial"/>
          <w:bCs/>
          <w:szCs w:val="22"/>
        </w:rPr>
        <w:t>.</w:t>
      </w:r>
      <w:r w:rsidR="0093154E">
        <w:rPr>
          <w:rFonts w:ascii="Times" w:hAnsi="Times" w:cs="Arial"/>
        </w:rPr>
        <w:t xml:space="preserve"> Using climate and biological data from the central and southern regions of the CCE, o</w:t>
      </w:r>
      <w:r w:rsidR="0093154E" w:rsidRPr="00CD1105">
        <w:rPr>
          <w:rFonts w:ascii="Times" w:hAnsi="Times" w:cs="Arial"/>
        </w:rPr>
        <w:t xml:space="preserve">ur </w:t>
      </w:r>
      <w:r>
        <w:rPr>
          <w:rFonts w:ascii="Times" w:hAnsi="Times" w:cs="Arial"/>
        </w:rPr>
        <w:t xml:space="preserve">specific objectives </w:t>
      </w:r>
      <w:r w:rsidR="0093154E" w:rsidRPr="00CD1105">
        <w:rPr>
          <w:rFonts w:ascii="Times" w:hAnsi="Times" w:cs="Arial"/>
        </w:rPr>
        <w:t xml:space="preserve">were to: </w:t>
      </w:r>
      <w:r w:rsidR="00F02636">
        <w:rPr>
          <w:rFonts w:ascii="Times" w:hAnsi="Times" w:cs="Arial"/>
        </w:rPr>
        <w:t>(</w:t>
      </w:r>
      <w:r w:rsidR="0093154E" w:rsidRPr="00CD1105">
        <w:rPr>
          <w:rFonts w:ascii="Times" w:hAnsi="Times" w:cs="Arial"/>
        </w:rPr>
        <w:t>1) summarize environmental and biological variability during 2014</w:t>
      </w:r>
      <w:r w:rsidR="00F02636">
        <w:rPr>
          <w:rFonts w:ascii="Times" w:hAnsi="Times" w:cs="Arial"/>
        </w:rPr>
        <w:t>–</w:t>
      </w:r>
      <w:r w:rsidR="0093154E" w:rsidRPr="00CD1105">
        <w:rPr>
          <w:rFonts w:ascii="Times" w:hAnsi="Times" w:cs="Arial"/>
        </w:rPr>
        <w:t xml:space="preserve">2016 </w:t>
      </w:r>
      <w:r>
        <w:rPr>
          <w:rFonts w:ascii="Times" w:hAnsi="Times" w:cs="Arial"/>
        </w:rPr>
        <w:t xml:space="preserve">marine heatwave </w:t>
      </w:r>
      <w:r w:rsidR="0093154E" w:rsidRPr="00CD1105">
        <w:rPr>
          <w:rFonts w:ascii="Times" w:hAnsi="Times" w:cs="Arial"/>
        </w:rPr>
        <w:t xml:space="preserve">and compare these patterns to past variability; </w:t>
      </w:r>
      <w:r w:rsidR="00F02636">
        <w:rPr>
          <w:rFonts w:ascii="Times" w:hAnsi="Times" w:cs="Arial"/>
        </w:rPr>
        <w:t>(</w:t>
      </w:r>
      <w:r w:rsidR="0093154E" w:rsidRPr="00CD1105">
        <w:rPr>
          <w:rFonts w:ascii="Times" w:hAnsi="Times" w:cs="Arial"/>
        </w:rPr>
        <w:t xml:space="preserve">2) </w:t>
      </w:r>
      <w:r w:rsidRPr="007E70E0">
        <w:rPr>
          <w:rFonts w:ascii="Times" w:hAnsi="Times" w:cs="Arial"/>
        </w:rPr>
        <w:t xml:space="preserve">examine whether there is evidence </w:t>
      </w:r>
      <w:r>
        <w:rPr>
          <w:rFonts w:ascii="Times" w:hAnsi="Times" w:cs="Arial"/>
        </w:rPr>
        <w:t xml:space="preserve">of </w:t>
      </w:r>
      <w:r w:rsidR="0093154E" w:rsidRPr="00CD1105">
        <w:rPr>
          <w:rFonts w:ascii="Times" w:hAnsi="Times" w:cs="Arial"/>
        </w:rPr>
        <w:t xml:space="preserve">departures from previous climate patterns </w:t>
      </w:r>
      <w:r w:rsidR="0093154E">
        <w:rPr>
          <w:rFonts w:ascii="Times" w:hAnsi="Times" w:cs="Arial"/>
        </w:rPr>
        <w:t>and of s</w:t>
      </w:r>
      <w:r w:rsidR="0093154E" w:rsidRPr="00CD1105">
        <w:rPr>
          <w:rFonts w:ascii="Times" w:hAnsi="Times" w:cs="Arial"/>
        </w:rPr>
        <w:t xml:space="preserve">witches to </w:t>
      </w:r>
      <w:r>
        <w:rPr>
          <w:rFonts w:ascii="Times" w:hAnsi="Times" w:cs="Arial"/>
        </w:rPr>
        <w:t xml:space="preserve">a </w:t>
      </w:r>
      <w:r w:rsidR="0093154E" w:rsidRPr="00CD1105">
        <w:rPr>
          <w:rFonts w:ascii="Times" w:hAnsi="Times" w:cs="Arial"/>
        </w:rPr>
        <w:t xml:space="preserve">new </w:t>
      </w:r>
      <w:r>
        <w:rPr>
          <w:rFonts w:ascii="Times" w:hAnsi="Times" w:cs="Arial"/>
        </w:rPr>
        <w:t>community state</w:t>
      </w:r>
      <w:r w:rsidR="0093154E" w:rsidRPr="00CD1105">
        <w:rPr>
          <w:rFonts w:ascii="Times" w:hAnsi="Times" w:cs="Arial"/>
        </w:rPr>
        <w:t xml:space="preserve"> during the heatwave; </w:t>
      </w:r>
      <w:r w:rsidR="00F02636">
        <w:rPr>
          <w:rFonts w:ascii="Times" w:hAnsi="Times" w:cs="Arial"/>
        </w:rPr>
        <w:t>(</w:t>
      </w:r>
      <w:r w:rsidR="0093154E" w:rsidRPr="00CD1105">
        <w:rPr>
          <w:rFonts w:ascii="Times" w:hAnsi="Times" w:cs="Arial"/>
        </w:rPr>
        <w:t xml:space="preserve">3) </w:t>
      </w:r>
      <w:r w:rsidR="0093154E">
        <w:rPr>
          <w:rFonts w:ascii="Times" w:hAnsi="Times" w:cs="Arial"/>
        </w:rPr>
        <w:t>identify relationships, if any, between community variability and climate variables</w:t>
      </w:r>
      <w:r w:rsidR="0093154E" w:rsidRPr="00CD1105">
        <w:rPr>
          <w:rFonts w:ascii="Times" w:hAnsi="Times" w:cs="Arial"/>
        </w:rPr>
        <w:t xml:space="preserve">; and </w:t>
      </w:r>
      <w:r w:rsidR="00F02636">
        <w:rPr>
          <w:rFonts w:ascii="Times" w:hAnsi="Times" w:cs="Arial"/>
        </w:rPr>
        <w:t>(</w:t>
      </w:r>
      <w:r w:rsidR="0093154E" w:rsidRPr="00CD1105">
        <w:rPr>
          <w:rFonts w:ascii="Times" w:hAnsi="Times" w:cs="Arial"/>
        </w:rPr>
        <w:t xml:space="preserve">4) </w:t>
      </w:r>
      <w:r w:rsidR="0093154E">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0093154E" w:rsidRPr="00CD1105">
        <w:rPr>
          <w:rFonts w:ascii="Times" w:hAnsi="Times" w:cs="Arial"/>
        </w:rPr>
        <w:t xml:space="preserve"> forecast</w:t>
      </w:r>
      <w:r w:rsidR="0093154E">
        <w:rPr>
          <w:rFonts w:ascii="Times" w:hAnsi="Times" w:cs="Arial"/>
        </w:rPr>
        <w:t>s</w:t>
      </w:r>
      <w:r w:rsidR="0093154E" w:rsidRPr="00CD1105">
        <w:rPr>
          <w:rFonts w:ascii="Times" w:hAnsi="Times" w:cs="Arial"/>
        </w:rPr>
        <w:t xml:space="preserve"> of</w:t>
      </w:r>
      <w:r w:rsidR="0093154E">
        <w:rPr>
          <w:rFonts w:ascii="Times" w:hAnsi="Times" w:cs="Arial"/>
        </w:rPr>
        <w:t xml:space="preserve"> </w:t>
      </w:r>
      <w:r w:rsidR="000C2977">
        <w:rPr>
          <w:rFonts w:ascii="Times" w:hAnsi="Times" w:cs="Arial"/>
        </w:rPr>
        <w:t xml:space="preserve">species responses and the </w:t>
      </w:r>
      <w:r w:rsidR="0093154E">
        <w:rPr>
          <w:rFonts w:ascii="Times" w:hAnsi="Times" w:cs="Arial"/>
        </w:rPr>
        <w:t>c</w:t>
      </w:r>
      <w:r w:rsidR="0093154E" w:rsidRPr="00CD1105">
        <w:rPr>
          <w:rFonts w:ascii="Times" w:hAnsi="Times" w:cs="Arial"/>
        </w:rPr>
        <w:t xml:space="preserve">ommunity </w:t>
      </w:r>
      <w:r w:rsidR="0093154E">
        <w:rPr>
          <w:rFonts w:ascii="Times" w:hAnsi="Times" w:cs="Arial"/>
        </w:rPr>
        <w:t xml:space="preserve">state </w:t>
      </w:r>
      <w:r w:rsidR="0093154E">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6D32BA">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5ED52892" w:rsidR="0093154E" w:rsidRPr="00283066" w:rsidRDefault="0093154E" w:rsidP="00E31820">
      <w:pPr>
        <w:spacing w:line="480" w:lineRule="auto"/>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w:t>
      </w:r>
      <w:r w:rsidR="00134D5E" w:rsidRPr="00283066">
        <w:lastRenderedPageBreak/>
        <w:t>following vertical levels (</w:t>
      </w:r>
      <w:del w:id="171" w:author="Mary Hunsicker" w:date="2022-01-07T16:52:00Z">
        <w:r w:rsidRPr="00283066" w:rsidDel="00376FBC">
          <w:delText xml:space="preserve">Neveu et al. </w:delText>
        </w:r>
        <w:r w:rsidR="0085474A" w:rsidRPr="00283066" w:rsidDel="00376FBC">
          <w:delText>2016</w:delText>
        </w:r>
      </w:del>
      <w:del w:id="172" w:author="Mary Hunsicker" w:date="2022-01-07T20:00:00Z">
        <w:r w:rsidR="00A72D3B" w:rsidRPr="00283066" w:rsidDel="00BC58A1">
          <w:delText xml:space="preserve">; </w:delText>
        </w:r>
      </w:del>
      <w:r w:rsidR="00A72D3B" w:rsidRPr="00283066">
        <w:t>oceanmodeling.ucsc.edu</w:t>
      </w:r>
      <w:r w:rsidRPr="00283066">
        <w:t>)</w:t>
      </w:r>
      <w:ins w:id="173" w:author="Mary Hunsicker" w:date="2022-01-07T20:01:00Z">
        <w:r w:rsidR="00BC58A1">
          <w:t xml:space="preserve"> [43]</w:t>
        </w:r>
      </w:ins>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del w:id="174" w:author="Mary Hunsicker" w:date="2022-01-07T16:52:00Z">
        <w:r w:rsidR="000C2977" w:rsidRPr="00283066" w:rsidDel="00376FBC">
          <w:delText>(Jacox et al. 2018</w:delText>
        </w:r>
        <w:r w:rsidR="004578ED" w:rsidRPr="00283066" w:rsidDel="00376FBC">
          <w:delText>b</w:delText>
        </w:r>
        <w:r w:rsidR="000C2977" w:rsidRPr="00283066" w:rsidDel="00376FBC">
          <w:delText>)</w:delText>
        </w:r>
      </w:del>
      <w:ins w:id="175" w:author="Mary Hunsicker" w:date="2022-01-07T16:52:00Z">
        <w:r w:rsidR="00376FBC">
          <w:t>[44].</w:t>
        </w:r>
      </w:ins>
      <w:del w:id="176" w:author="Mary Hunsicker" w:date="2022-01-07T16:53:00Z">
        <w:r w:rsidRPr="00283066" w:rsidDel="00376FBC">
          <w:delText>.</w:delText>
        </w:r>
      </w:del>
      <w:ins w:id="177" w:author="Mary Hunsicker" w:date="2022-01-07T16:53:00Z">
        <w:r w:rsidR="00376FBC">
          <w:t xml:space="preserve"> </w:t>
        </w:r>
      </w:ins>
      <w:del w:id="178" w:author="Mary Hunsicker" w:date="2022-01-07T16:53:00Z">
        <w:r w:rsidRPr="00283066" w:rsidDel="00376FBC">
          <w:delText xml:space="preserve"> </w:delText>
        </w:r>
      </w:del>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xml:space="preserve">, </w:t>
      </w:r>
      <w:r w:rsidR="003957FC" w:rsidRPr="00A3000F">
        <w:rPr>
          <w:rFonts w:ascii="Times" w:hAnsi="Times"/>
        </w:rPr>
        <w:t>Fig</w:t>
      </w:r>
      <w:ins w:id="179" w:author="Mary Hunsicker" w:date="2022-01-09T21:18:00Z">
        <w:r w:rsidR="005C3275">
          <w:rPr>
            <w:rFonts w:ascii="Times" w:hAnsi="Times"/>
          </w:rPr>
          <w:t xml:space="preserve"> </w:t>
        </w:r>
      </w:ins>
      <w:del w:id="180" w:author="Mary Hunsicker" w:date="2022-01-09T21:18:00Z">
        <w:r w:rsidR="007A50E1" w:rsidDel="005C3275">
          <w:rPr>
            <w:rFonts w:ascii="Times" w:hAnsi="Times"/>
          </w:rPr>
          <w:delText>.</w:delText>
        </w:r>
        <w:r w:rsidR="003957FC" w:rsidDel="005C3275">
          <w:rPr>
            <w:rFonts w:ascii="Times" w:hAnsi="Times"/>
          </w:rPr>
          <w:delText xml:space="preserve"> </w:delText>
        </w:r>
      </w:del>
      <w:r w:rsidR="003957FC">
        <w:rPr>
          <w:rFonts w:ascii="Times" w:hAnsi="Times"/>
        </w:rPr>
        <w:t>1</w:t>
      </w:r>
      <w:r>
        <w:rPr>
          <w:rFonts w:ascii="Times" w:hAnsi="Times"/>
        </w:rPr>
        <w:t xml:space="preserve">). </w:t>
      </w:r>
      <w:r w:rsidR="006D32BA" w:rsidRPr="00376FBC">
        <w:rPr>
          <w:color w:val="000000" w:themeColor="text1"/>
          <w:spacing w:val="3"/>
          <w:shd w:val="clear" w:color="auto" w:fill="FFFFFF"/>
          <w:rPrChange w:id="181" w:author="Mary Hunsicker" w:date="2022-01-07T16:53:00Z">
            <w:rPr>
              <w:color w:val="3C4043"/>
              <w:spacing w:val="3"/>
              <w:shd w:val="clear" w:color="auto" w:fill="FFFFFF"/>
            </w:rPr>
          </w:rPrChange>
        </w:rPr>
        <w:t xml:space="preserve">This is in response to the recognition of Point Conception as a major biogeographic boundary for the California Current System, with differing wind and current patterns north and south of that feature </w:t>
      </w:r>
      <w:ins w:id="182" w:author="Mary Hunsicker" w:date="2022-01-07T16:53:00Z">
        <w:r w:rsidR="00376FBC">
          <w:rPr>
            <w:color w:val="000000" w:themeColor="text1"/>
            <w:spacing w:val="3"/>
            <w:shd w:val="clear" w:color="auto" w:fill="FFFFFF"/>
          </w:rPr>
          <w:t>[45,46]</w:t>
        </w:r>
      </w:ins>
      <w:del w:id="183" w:author="Mary Hunsicker" w:date="2022-01-07T16:53:00Z">
        <w:r w:rsidR="006D32BA" w:rsidRPr="00376FBC" w:rsidDel="00376FBC">
          <w:rPr>
            <w:color w:val="000000" w:themeColor="text1"/>
            <w:spacing w:val="3"/>
            <w:shd w:val="clear" w:color="auto" w:fill="FFFFFF"/>
            <w:rPrChange w:id="184" w:author="Mary Hunsicker" w:date="2022-01-07T16:53:00Z">
              <w:rPr>
                <w:color w:val="3C4043"/>
                <w:spacing w:val="3"/>
                <w:shd w:val="clear" w:color="auto" w:fill="FFFFFF"/>
              </w:rPr>
            </w:rPrChange>
          </w:rPr>
          <w:delText>(Checkley and Barth 2009, Gottscho 2016)</w:delText>
        </w:r>
      </w:del>
      <w:r w:rsidR="006D32BA" w:rsidRPr="00376FBC">
        <w:rPr>
          <w:color w:val="000000" w:themeColor="text1"/>
          <w:spacing w:val="3"/>
          <w:shd w:val="clear" w:color="auto" w:fill="FFFFFF"/>
          <w:rPrChange w:id="185" w:author="Mary Hunsicker" w:date="2022-01-07T16:53:00Z">
            <w:rPr>
              <w:color w:val="3C4043"/>
              <w:spacing w:val="3"/>
              <w:shd w:val="clear" w:color="auto" w:fill="FFFFFF"/>
            </w:rPr>
          </w:rPrChange>
        </w:rPr>
        <w:t xml:space="preserve">. </w:t>
      </w:r>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alifornia Current</w:t>
      </w:r>
      <w:del w:id="186" w:author="Mary Hunsicker" w:date="2022-01-07T16:54:00Z">
        <w:r w:rsidR="00F32C63" w:rsidDel="00376FBC">
          <w:delText xml:space="preserve"> (Jacox et al. 2015</w:delText>
        </w:r>
      </w:del>
      <w:ins w:id="187" w:author="Mary Hunsicker" w:date="2022-01-07T16:54:00Z">
        <w:r w:rsidR="00376FBC">
          <w:t xml:space="preserve"> [47]</w:t>
        </w:r>
      </w:ins>
      <w:del w:id="188" w:author="Mary Hunsicker" w:date="2022-01-07T16:54:00Z">
        <w:r w:rsidR="00F32C63" w:rsidDel="00376FBC">
          <w:delText>)</w:delText>
        </w:r>
      </w:del>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conditions, incorporate available observations, and will enable the use of </w:t>
      </w:r>
      <w:r w:rsidR="00911665">
        <w:t>ROMS forecasts to then forecast biological changes in the CCE.</w:t>
      </w:r>
      <w:r w:rsidR="00911665" w:rsidRPr="00E80A96">
        <w:rPr>
          <w:rFonts w:ascii="Times" w:hAnsi="Times"/>
        </w:rPr>
        <w:t xml:space="preserve"> </w:t>
      </w:r>
      <w:r w:rsidR="00477311" w:rsidRPr="00E31820">
        <w:rPr>
          <w:color w:val="000000" w:themeColor="text1"/>
        </w:rPr>
        <w:t xml:space="preserve">This ocean model is constrained by available satellite and </w:t>
      </w:r>
      <w:r w:rsidR="00477311" w:rsidRPr="00E31820">
        <w:rPr>
          <w:i/>
          <w:iCs/>
          <w:color w:val="000000" w:themeColor="text1"/>
        </w:rPr>
        <w:t>in situ</w:t>
      </w:r>
      <w:r w:rsidR="00477311" w:rsidRPr="00E31820">
        <w:rPr>
          <w:color w:val="000000" w:themeColor="text1"/>
        </w:rPr>
        <w:t xml:space="preserve"> observations to improve its fidelity to nature</w:t>
      </w:r>
      <w:r w:rsidR="00D17028" w:rsidRPr="00E31820">
        <w:rPr>
          <w:color w:val="000000" w:themeColor="text1"/>
        </w:rPr>
        <w:t xml:space="preserve"> </w:t>
      </w:r>
      <w:r w:rsidR="00477311" w:rsidRPr="00E31820">
        <w:rPr>
          <w:color w:val="000000" w:themeColor="text1"/>
        </w:rPr>
        <w:t xml:space="preserve">and has been validated against independent </w:t>
      </w:r>
      <w:r w:rsidR="00477311" w:rsidRPr="00E31820">
        <w:rPr>
          <w:i/>
          <w:iCs/>
          <w:color w:val="000000" w:themeColor="text1"/>
        </w:rPr>
        <w:t>in situ</w:t>
      </w:r>
      <w:r w:rsidR="00477311" w:rsidRPr="00E31820">
        <w:rPr>
          <w:color w:val="000000" w:themeColor="text1"/>
        </w:rPr>
        <w:t xml:space="preserve"> observations </w:t>
      </w:r>
      <w:ins w:id="189" w:author="Mary Hunsicker" w:date="2022-01-07T16:55:00Z">
        <w:r w:rsidR="00376FBC">
          <w:rPr>
            <w:color w:val="000000" w:themeColor="text1"/>
          </w:rPr>
          <w:t>[43,</w:t>
        </w:r>
      </w:ins>
      <w:ins w:id="190" w:author="Mary Hunsicker" w:date="2022-01-07T16:56:00Z">
        <w:r w:rsidR="00376FBC">
          <w:rPr>
            <w:color w:val="000000" w:themeColor="text1"/>
          </w:rPr>
          <w:t>4</w:t>
        </w:r>
      </w:ins>
      <w:ins w:id="191" w:author="Mary Hunsicker" w:date="2022-01-07T19:16:00Z">
        <w:r w:rsidR="00C364C0">
          <w:rPr>
            <w:color w:val="000000" w:themeColor="text1"/>
          </w:rPr>
          <w:t>8</w:t>
        </w:r>
      </w:ins>
      <w:ins w:id="192" w:author="Mary Hunsicker" w:date="2022-01-07T16:55:00Z">
        <w:r w:rsidR="00376FBC">
          <w:rPr>
            <w:color w:val="000000" w:themeColor="text1"/>
          </w:rPr>
          <w:t xml:space="preserve">]. </w:t>
        </w:r>
      </w:ins>
      <w:del w:id="193" w:author="Mary Hunsicker" w:date="2022-01-07T16:56:00Z">
        <w:r w:rsidR="00477311" w:rsidRPr="00E31820" w:rsidDel="00376FBC">
          <w:rPr>
            <w:color w:val="000000" w:themeColor="text1"/>
          </w:rPr>
          <w:delText xml:space="preserve">(Neveu et al. 2016, Schroeder et al. 2014). </w:delText>
        </w:r>
      </w:del>
      <w:r w:rsidR="00477311" w:rsidRPr="00E31820">
        <w:rPr>
          <w:color w:val="000000" w:themeColor="text1"/>
        </w:rPr>
        <w:t>Output from this model has been widely used to characterize CC</w:t>
      </w:r>
      <w:r w:rsidR="007C3250" w:rsidRPr="00E31820">
        <w:rPr>
          <w:color w:val="000000" w:themeColor="text1"/>
        </w:rPr>
        <w:t>E</w:t>
      </w:r>
      <w:r w:rsidR="00477311" w:rsidRPr="00E31820">
        <w:rPr>
          <w:color w:val="000000" w:themeColor="text1"/>
        </w:rPr>
        <w:t xml:space="preserve"> </w:t>
      </w:r>
      <w:r w:rsidR="00477311" w:rsidRPr="00E31820">
        <w:rPr>
          <w:color w:val="000000" w:themeColor="text1"/>
        </w:rPr>
        <w:lastRenderedPageBreak/>
        <w:t>oceanography, its relation to large scale climate variability, and its influence over the marine ecosystem from phytoplankton to top predators (see Discussion).</w:t>
      </w:r>
      <w:r w:rsidR="007C3250" w:rsidRPr="00E31820">
        <w:rPr>
          <w:color w:val="000000" w:themeColor="text1"/>
        </w:rPr>
        <w:t xml:space="preserve"> </w:t>
      </w:r>
      <w:r w:rsidRPr="00E31820">
        <w:rPr>
          <w:rFonts w:ascii="Times" w:hAnsi="Times"/>
          <w:color w:val="000000" w:themeColor="text1"/>
        </w:rPr>
        <w:t xml:space="preserve">More </w:t>
      </w:r>
      <w:r w:rsidRPr="00E80A96">
        <w:rPr>
          <w:rFonts w:ascii="Times" w:hAnsi="Times"/>
        </w:rPr>
        <w:t xml:space="preserve">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w:t>
      </w:r>
      <w:del w:id="194" w:author="Mary Hunsicker" w:date="2022-01-09T21:18:00Z">
        <w:r w:rsidR="000E0DEF" w:rsidDel="005C3275">
          <w:rPr>
            <w:rFonts w:ascii="Times" w:hAnsi="Times" w:cs="Arial"/>
          </w:rPr>
          <w:delText>ure</w:delText>
        </w:r>
      </w:del>
      <w:r w:rsidR="000E0DEF">
        <w:rPr>
          <w:rFonts w:ascii="Times" w:hAnsi="Times" w:cs="Arial"/>
        </w:rPr>
        <w:t>.</w:t>
      </w:r>
    </w:p>
    <w:p w14:paraId="4AAF0E91" w14:textId="7CE4A74E" w:rsidR="007A50E1" w:rsidRDefault="007A50E1" w:rsidP="00A612C8">
      <w:pPr>
        <w:spacing w:line="480" w:lineRule="auto"/>
        <w:rPr>
          <w:rFonts w:ascii="Times" w:hAnsi="Times" w:cs="Arial"/>
        </w:rPr>
      </w:pPr>
    </w:p>
    <w:p w14:paraId="0192A59B" w14:textId="7B34A661" w:rsidR="007A50E1" w:rsidRPr="00E31820" w:rsidRDefault="007A50E1" w:rsidP="00A612C8">
      <w:pPr>
        <w:spacing w:line="480" w:lineRule="auto"/>
      </w:pPr>
      <w:r w:rsidRPr="00A612C8">
        <w:rPr>
          <w:rFonts w:ascii="Times" w:hAnsi="Times" w:cs="Arial"/>
          <w:b/>
          <w:bCs/>
        </w:rPr>
        <w:t>Fig</w:t>
      </w:r>
      <w:del w:id="195" w:author="Mary Hunsicker" w:date="2022-01-09T21:19:00Z">
        <w:r w:rsidR="00A612C8" w:rsidDel="005C3275">
          <w:rPr>
            <w:rFonts w:ascii="Times" w:hAnsi="Times" w:cs="Arial"/>
            <w:b/>
            <w:bCs/>
          </w:rPr>
          <w:delText>ure</w:delText>
        </w:r>
      </w:del>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w:t>
      </w:r>
      <w:del w:id="196" w:author="Mary Hunsicker" w:date="2022-01-09T21:19:00Z">
        <w:r w:rsidDel="005C3275">
          <w:rPr>
            <w:rFonts w:ascii="Times" w:hAnsi="Times" w:cs="Arial"/>
          </w:rPr>
          <w:delText>ure</w:delText>
        </w:r>
      </w:del>
      <w:r w:rsidR="00DA771F">
        <w:rPr>
          <w:rFonts w:ascii="Times" w:hAnsi="Times" w:cs="Arial"/>
        </w:rPr>
        <w:t xml:space="preserve"> </w:t>
      </w:r>
      <w:r>
        <w:rPr>
          <w:rFonts w:ascii="Times" w:hAnsi="Times" w:cs="Arial"/>
        </w:rPr>
        <w:t>for detailed information on the individual time series</w:t>
      </w:r>
      <w:r w:rsidRPr="00E31820">
        <w:t>.</w:t>
      </w:r>
      <w:r w:rsidR="00E378F4" w:rsidRPr="00E31820">
        <w:t xml:space="preserve"> </w:t>
      </w:r>
      <w:r w:rsidR="00E378F4">
        <w:t>The b</w:t>
      </w:r>
      <w:r w:rsidR="00E378F4" w:rsidRPr="00E31820">
        <w:t xml:space="preserve">ase map layer was sourced from  </w:t>
      </w:r>
      <w:hyperlink r:id="rId8" w:history="1">
        <w:r w:rsidR="00E378F4" w:rsidRPr="00E31820">
          <w:rPr>
            <w:rStyle w:val="Hyperlink"/>
          </w:rPr>
          <w:t>NOAA National Geophysical Data Center (2009) ETOPO1 1 Arc-Minute Global Relief Model.</w:t>
        </w:r>
      </w:hyperlink>
      <w:r w:rsidR="00E378F4" w:rsidRPr="00E31820">
        <w:rPr>
          <w:color w:val="222222"/>
        </w:rPr>
        <w:t xml:space="preserve"> NOAA National Centers for Environmental Information</w:t>
      </w:r>
      <w:r w:rsidR="00E378F4">
        <w:rPr>
          <w:color w:val="222222"/>
        </w:rPr>
        <w:t xml:space="preserve"> (a</w:t>
      </w:r>
      <w:r w:rsidR="00E378F4" w:rsidRPr="00E31820">
        <w:rPr>
          <w:color w:val="222222"/>
        </w:rPr>
        <w:t>ccessed: 19 April 2013</w:t>
      </w:r>
      <w:r w:rsidR="00E378F4">
        <w:rPr>
          <w:color w:val="222222"/>
        </w:rPr>
        <w:t xml:space="preserve">, </w:t>
      </w:r>
      <w:del w:id="197" w:author="Mary Hunsicker" w:date="2022-01-07T16:57:00Z">
        <w:r w:rsidR="00E378F4" w:rsidRPr="00E31820" w:rsidDel="009D20B4">
          <w:rPr>
            <w:color w:val="222222"/>
          </w:rPr>
          <w:delText>Amante, C &amp; BW Eakins 2009</w:delText>
        </w:r>
      </w:del>
      <w:ins w:id="198" w:author="Mary Hunsicker" w:date="2022-01-07T16:57:00Z">
        <w:r w:rsidR="009D20B4">
          <w:rPr>
            <w:color w:val="222222"/>
          </w:rPr>
          <w:t>[4</w:t>
        </w:r>
      </w:ins>
      <w:ins w:id="199" w:author="Mary Hunsicker" w:date="2022-01-07T19:16:00Z">
        <w:r w:rsidR="00C364C0">
          <w:rPr>
            <w:color w:val="222222"/>
          </w:rPr>
          <w:t>9</w:t>
        </w:r>
      </w:ins>
      <w:ins w:id="200" w:author="Mary Hunsicker" w:date="2022-01-07T16:57:00Z">
        <w:r w:rsidR="009D20B4">
          <w:rPr>
            <w:color w:val="222222"/>
          </w:rPr>
          <w:t>]</w:t>
        </w:r>
      </w:ins>
      <w:r w:rsidR="00E378F4" w:rsidRPr="00E31820">
        <w:rPr>
          <w:color w:val="222222"/>
        </w:rPr>
        <w:t>)</w:t>
      </w:r>
      <w:r w:rsidR="00E378F4">
        <w:rPr>
          <w:color w:val="222222"/>
        </w:rPr>
        <w:t>.</w:t>
      </w:r>
    </w:p>
    <w:p w14:paraId="06D87B1F" w14:textId="77777777" w:rsidR="006748EE" w:rsidRPr="00E80A96" w:rsidRDefault="006748EE" w:rsidP="00A612C8">
      <w:pPr>
        <w:spacing w:line="480" w:lineRule="auto"/>
        <w:rPr>
          <w:rFonts w:ascii="Times" w:hAnsi="Times" w:cs="Arial"/>
          <w:i/>
        </w:rPr>
      </w:pPr>
    </w:p>
    <w:p w14:paraId="4C483BDB" w14:textId="1F813D50" w:rsidR="0093154E" w:rsidRPr="00E31820" w:rsidRDefault="0093154E" w:rsidP="00E31820">
      <w:pPr>
        <w:pStyle w:val="NormalWeb"/>
        <w:spacing w:before="0" w:beforeAutospacing="0" w:after="0" w:afterAutospacing="0" w:line="480" w:lineRule="auto"/>
      </w:pPr>
      <w:r w:rsidRPr="00E31820">
        <w:t xml:space="preserve">The biology time series </w:t>
      </w:r>
      <w:r w:rsidR="003B7D80" w:rsidRPr="00E31820">
        <w:t xml:space="preserve">included in our analysis </w:t>
      </w:r>
      <w:r w:rsidRPr="00E31820">
        <w:t xml:space="preserve">were selected based on three criteria: first, the measured variables </w:t>
      </w:r>
      <w:r w:rsidR="00BD0344" w:rsidRPr="00E31820">
        <w:t xml:space="preserve">would be </w:t>
      </w:r>
      <w:r w:rsidRPr="00E31820">
        <w:t xml:space="preserve">expected to show </w:t>
      </w:r>
      <w:r w:rsidR="001D05FA" w:rsidRPr="00E31820">
        <w:t xml:space="preserve">rapid </w:t>
      </w:r>
      <w:r w:rsidRPr="00E31820">
        <w:t xml:space="preserve">(0- to 1-year lag) responses to climate variability; second, the time series </w:t>
      </w:r>
      <w:r w:rsidR="00BD0344" w:rsidRPr="00E31820">
        <w:t xml:space="preserve">could </w:t>
      </w:r>
      <w:r w:rsidRPr="00E31820">
        <w:t xml:space="preserve">be updated with no more than one year lag for processing </w:t>
      </w:r>
      <w:r w:rsidRPr="00E31820">
        <w:rPr>
          <w:color w:val="000000" w:themeColor="text1"/>
        </w:rPr>
        <w:t xml:space="preserve">time to increase the speed at which biological responses to perturbation </w:t>
      </w:r>
      <w:r w:rsidR="00BD0344" w:rsidRPr="00E31820">
        <w:rPr>
          <w:color w:val="000000" w:themeColor="text1"/>
        </w:rPr>
        <w:t xml:space="preserve">could </w:t>
      </w:r>
      <w:r w:rsidRPr="00E31820">
        <w:rPr>
          <w:color w:val="000000" w:themeColor="text1"/>
        </w:rPr>
        <w:t xml:space="preserve">be detected; and third, the time series </w:t>
      </w:r>
      <w:r w:rsidR="00BD0344" w:rsidRPr="00E31820">
        <w:rPr>
          <w:color w:val="000000" w:themeColor="text1"/>
        </w:rPr>
        <w:t xml:space="preserve">were </w:t>
      </w:r>
      <w:r w:rsidRPr="00E31820">
        <w:rPr>
          <w:color w:val="000000" w:themeColor="text1"/>
        </w:rPr>
        <w:t xml:space="preserve">at least 15 years long. </w:t>
      </w:r>
      <w:r w:rsidR="00275C29" w:rsidRPr="00E31820">
        <w:rPr>
          <w:color w:val="000000" w:themeColor="text1"/>
        </w:rPr>
        <w:t xml:space="preserve">A threshold of 15 years allowed us to include long time series that spanned as many climate perturbations as possible and also have enough biological time series to develop an informative indicator of community state. In addition, </w:t>
      </w:r>
      <w:r w:rsidR="00275C29" w:rsidRPr="00E31820">
        <w:rPr>
          <w:color w:val="000000" w:themeColor="text1"/>
          <w:shd w:val="clear" w:color="auto" w:fill="FFFFFF"/>
        </w:rPr>
        <w:t xml:space="preserve">15 years is a threshold that has been previously used to define "long oceanographic time series" in the California Current </w:t>
      </w:r>
      <w:ins w:id="201" w:author="Mary Hunsicker" w:date="2022-01-07T16:57:00Z">
        <w:r w:rsidR="009D20B4">
          <w:rPr>
            <w:color w:val="000000" w:themeColor="text1"/>
            <w:shd w:val="clear" w:color="auto" w:fill="FFFFFF"/>
          </w:rPr>
          <w:t>[</w:t>
        </w:r>
      </w:ins>
      <w:ins w:id="202" w:author="Mary Hunsicker" w:date="2022-01-07T19:18:00Z">
        <w:r w:rsidR="00C364C0">
          <w:rPr>
            <w:color w:val="000000" w:themeColor="text1"/>
            <w:shd w:val="clear" w:color="auto" w:fill="FFFFFF"/>
          </w:rPr>
          <w:t>50</w:t>
        </w:r>
      </w:ins>
      <w:ins w:id="203" w:author="Mary Hunsicker" w:date="2022-01-07T16:57:00Z">
        <w:r w:rsidR="009D20B4">
          <w:rPr>
            <w:color w:val="000000" w:themeColor="text1"/>
            <w:shd w:val="clear" w:color="auto" w:fill="FFFFFF"/>
          </w:rPr>
          <w:t>]</w:t>
        </w:r>
      </w:ins>
      <w:ins w:id="204" w:author="Mary Hunsicker" w:date="2022-01-07T17:00:00Z">
        <w:r w:rsidR="009D20B4">
          <w:rPr>
            <w:color w:val="000000" w:themeColor="text1"/>
            <w:shd w:val="clear" w:color="auto" w:fill="FFFFFF"/>
          </w:rPr>
          <w:t xml:space="preserve">. </w:t>
        </w:r>
      </w:ins>
      <w:del w:id="205" w:author="Mary Hunsicker" w:date="2022-01-07T17:00:00Z">
        <w:r w:rsidR="00275C29" w:rsidRPr="00E31820" w:rsidDel="009D20B4">
          <w:rPr>
            <w:color w:val="000000" w:themeColor="text1"/>
            <w:shd w:val="clear" w:color="auto" w:fill="FFFFFF"/>
          </w:rPr>
          <w:delText xml:space="preserve">(McClatchie et al. 2014). </w:delText>
        </w:r>
      </w:del>
      <w:r w:rsidRPr="00E31820">
        <w:rPr>
          <w:color w:val="000000" w:themeColor="text1"/>
        </w:rPr>
        <w:t xml:space="preserve">The biology time series </w:t>
      </w:r>
      <w:r w:rsidRPr="00E31820">
        <w:t>that met</w:t>
      </w:r>
      <w:r w:rsidR="00275C29">
        <w:t xml:space="preserve"> our selection </w:t>
      </w:r>
      <w:r w:rsidRPr="00E31820">
        <w:t xml:space="preserve">criteria </w:t>
      </w:r>
      <w:r w:rsidRPr="00E31820">
        <w:lastRenderedPageBreak/>
        <w:t xml:space="preserve">(n=38) included ichthyoplankton, </w:t>
      </w:r>
      <w:r w:rsidR="00BE1505" w:rsidRPr="00E31820">
        <w:t>pelagic</w:t>
      </w:r>
      <w:r w:rsidR="00BE1505">
        <w:rPr>
          <w:rFonts w:ascii="Times" w:hAnsi="Times" w:cs="Arial"/>
        </w:rPr>
        <w:t xml:space="preserve"> young-of-the-year (</w:t>
      </w:r>
      <w:r w:rsidRPr="00304CA4">
        <w:rPr>
          <w:rFonts w:ascii="Times" w:hAnsi="Times" w:cs="Arial"/>
        </w:rPr>
        <w:t>juvenile fish</w:t>
      </w:r>
      <w:r w:rsidR="00BE1505">
        <w:rPr>
          <w:rFonts w:ascii="Times" w:hAnsi="Times" w:cs="Arial"/>
        </w:rPr>
        <w:t>)</w:t>
      </w:r>
      <w:r w:rsidRPr="00304CA4">
        <w:rPr>
          <w:rFonts w:ascii="Times" w:hAnsi="Times" w:cs="Arial"/>
        </w:rPr>
        <w:t>, squid</w:t>
      </w:r>
      <w:r>
        <w:rPr>
          <w:rFonts w:ascii="Times" w:hAnsi="Times" w:cs="Arial"/>
        </w:rPr>
        <w:t xml:space="preserve">, </w:t>
      </w:r>
      <w:r w:rsidRPr="00304CA4">
        <w:rPr>
          <w:rFonts w:ascii="Times" w:hAnsi="Times" w:cs="Arial"/>
        </w:rPr>
        <w:t>and krill abundance</w:t>
      </w:r>
      <w:r w:rsidR="00BE09EC">
        <w:rPr>
          <w:rFonts w:ascii="Times" w:hAnsi="Times" w:cs="Arial"/>
        </w:rPr>
        <w:t xml:space="preserve">; </w:t>
      </w:r>
      <w:r w:rsidRPr="00304CA4">
        <w:rPr>
          <w:rFonts w:ascii="Times" w:hAnsi="Times" w:cs="Arial"/>
        </w:rPr>
        <w:t>seabird</w:t>
      </w:r>
      <w:r w:rsidRPr="001D68F3">
        <w:rPr>
          <w:rFonts w:ascii="Times" w:hAnsi="Times" w:cs="Arial"/>
        </w:rPr>
        <w:t xml:space="preserve"> productivity</w:t>
      </w:r>
      <w:r w:rsidR="00BE09EC">
        <w:rPr>
          <w:rFonts w:ascii="Times" w:hAnsi="Times" w:cs="Arial"/>
        </w:rPr>
        <w:t xml:space="preserve">; </w:t>
      </w:r>
      <w:r w:rsidRPr="001D68F3">
        <w:rPr>
          <w:rFonts w:ascii="Times" w:hAnsi="Times" w:cs="Arial"/>
        </w:rPr>
        <w:t xml:space="preserve">and </w:t>
      </w:r>
      <w:r w:rsidR="00710266">
        <w:rPr>
          <w:rFonts w:ascii="Times" w:hAnsi="Times" w:cs="Arial"/>
        </w:rPr>
        <w:t xml:space="preserve">California </w:t>
      </w:r>
      <w:r w:rsidRPr="001D68F3">
        <w:rPr>
          <w:rFonts w:ascii="Times" w:hAnsi="Times" w:cs="Arial"/>
        </w:rPr>
        <w:t>sea lion pup body condition metrics</w:t>
      </w:r>
      <w:r>
        <w:rPr>
          <w:rFonts w:ascii="Times" w:hAnsi="Times" w:cs="Arial"/>
        </w:rPr>
        <w:t xml:space="preserve"> </w:t>
      </w:r>
      <w:r w:rsidR="003957FC">
        <w:rPr>
          <w:rFonts w:ascii="Times" w:hAnsi="Times" w:cs="Arial"/>
        </w:rPr>
        <w:t>(</w:t>
      </w:r>
      <w:ins w:id="206" w:author="Mary Hunsicker" w:date="2022-01-10T09:05:00Z">
        <w:r w:rsidR="00744F83">
          <w:rPr>
            <w:rFonts w:ascii="Times" w:hAnsi="Times" w:cs="Arial"/>
          </w:rPr>
          <w:t xml:space="preserve">S1 </w:t>
        </w:r>
      </w:ins>
      <w:r w:rsidR="003957FC">
        <w:rPr>
          <w:rFonts w:ascii="Times" w:hAnsi="Times" w:cs="Arial"/>
        </w:rPr>
        <w:t>Fig</w:t>
      </w:r>
      <w:del w:id="207" w:author="Mary Hunsicker" w:date="2022-01-09T21:19:00Z">
        <w:r w:rsidR="003957FC" w:rsidDel="005C3275">
          <w:rPr>
            <w:rFonts w:ascii="Times" w:hAnsi="Times" w:cs="Arial"/>
          </w:rPr>
          <w:delText>.</w:delText>
        </w:r>
      </w:del>
      <w:del w:id="208" w:author="Mary Hunsicker" w:date="2022-01-10T09:06:00Z">
        <w:r w:rsidR="003957FC" w:rsidDel="00744F83">
          <w:rPr>
            <w:rFonts w:ascii="Times" w:hAnsi="Times" w:cs="Arial"/>
          </w:rPr>
          <w:delText xml:space="preserve"> 1</w:delText>
        </w:r>
      </w:del>
      <w:r w:rsidR="003957FC">
        <w:rPr>
          <w:rFonts w:ascii="Times" w:hAnsi="Times" w:cs="Arial"/>
        </w:rPr>
        <w:t xml:space="preserve">, </w:t>
      </w:r>
      <w:r w:rsidR="00DA771F">
        <w:rPr>
          <w:rFonts w:ascii="Times" w:hAnsi="Times" w:cs="Arial"/>
        </w:rPr>
        <w:t xml:space="preserve">S1 </w:t>
      </w:r>
      <w:r w:rsidR="003957FC">
        <w:rPr>
          <w:rFonts w:ascii="Times" w:hAnsi="Times" w:cs="Arial"/>
        </w:rPr>
        <w:t>T</w:t>
      </w:r>
      <w:r>
        <w:rPr>
          <w:rFonts w:ascii="Times" w:hAnsi="Times" w:cs="Arial"/>
        </w:rPr>
        <w:t>able)</w:t>
      </w:r>
      <w:r w:rsidRPr="001D68F3">
        <w:rPr>
          <w:rFonts w:ascii="Times" w:hAnsi="Times" w:cs="Arial"/>
        </w:rPr>
        <w:t xml:space="preserve">. </w:t>
      </w:r>
      <w:r>
        <w:rPr>
          <w:rFonts w:ascii="Times" w:hAnsi="Times" w:cs="Arial"/>
        </w:rPr>
        <w:t>The</w:t>
      </w:r>
      <w:r w:rsidR="003B7D80">
        <w:rPr>
          <w:rFonts w:ascii="Times" w:hAnsi="Times" w:cs="Arial"/>
        </w:rPr>
        <w:t xml:space="preserve">se </w:t>
      </w:r>
      <w:proofErr w:type="gramStart"/>
      <w:r w:rsidR="003B7D80">
        <w:rPr>
          <w:rFonts w:ascii="Times" w:hAnsi="Times" w:cs="Arial"/>
        </w:rPr>
        <w:t>38</w:t>
      </w:r>
      <w:r w:rsidR="00EE7D11">
        <w:rPr>
          <w:rFonts w:ascii="Times" w:hAnsi="Times" w:cs="Arial"/>
        </w:rPr>
        <w:t xml:space="preserve"> </w:t>
      </w:r>
      <w:r>
        <w:rPr>
          <w:rFonts w:ascii="Times" w:hAnsi="Times" w:cs="Arial"/>
        </w:rPr>
        <w:t>time</w:t>
      </w:r>
      <w:proofErr w:type="gramEnd"/>
      <w:r>
        <w:rPr>
          <w:rFonts w:ascii="Times" w:hAnsi="Times" w:cs="Arial"/>
        </w:rPr>
        <w:t xml:space="preserve"> series </w:t>
      </w:r>
      <w:r w:rsidR="003B7D80">
        <w:rPr>
          <w:rFonts w:ascii="Times" w:hAnsi="Times" w:cs="Arial"/>
        </w:rPr>
        <w:t xml:space="preserve">were </w:t>
      </w:r>
      <w:r>
        <w:rPr>
          <w:rFonts w:ascii="Times" w:hAnsi="Times" w:cs="Arial"/>
        </w:rPr>
        <w:t>collected from four disparate ocean surveys, and</w:t>
      </w:r>
      <w:r w:rsidR="00E8682A">
        <w:rPr>
          <w:rFonts w:ascii="Times" w:hAnsi="Times" w:cs="Arial"/>
        </w:rPr>
        <w:t xml:space="preserve"> span between </w:t>
      </w:r>
      <w:r w:rsidR="00E138D4">
        <w:rPr>
          <w:rFonts w:ascii="Times" w:hAnsi="Times" w:cs="Arial"/>
        </w:rPr>
        <w:t xml:space="preserve">22 </w:t>
      </w:r>
      <w:r w:rsidR="00E8682A">
        <w:rPr>
          <w:rFonts w:ascii="Times" w:hAnsi="Times" w:cs="Arial"/>
        </w:rPr>
        <w:t xml:space="preserve">and </w:t>
      </w:r>
      <w:r w:rsidR="00E138D4">
        <w:rPr>
          <w:rFonts w:ascii="Times" w:hAnsi="Times" w:cs="Arial"/>
        </w:rPr>
        <w:t>68</w:t>
      </w:r>
      <w:r w:rsidR="00E8682A">
        <w:rPr>
          <w:rFonts w:ascii="Times" w:hAnsi="Times" w:cs="Arial"/>
        </w:rPr>
        <w:t xml:space="preserve"> years</w:t>
      </w:r>
      <w:r>
        <w:rPr>
          <w:rFonts w:ascii="Times" w:hAnsi="Times" w:cs="Arial"/>
        </w:rPr>
        <w:t xml:space="preserve">. </w:t>
      </w:r>
      <w:r w:rsidR="00E8682A">
        <w:rPr>
          <w:rFonts w:ascii="Times" w:hAnsi="Times" w:cs="Arial"/>
        </w:rPr>
        <w:t>D</w:t>
      </w:r>
      <w:r>
        <w:rPr>
          <w:rFonts w:ascii="Times" w:hAnsi="Times" w:cs="Arial"/>
        </w:rPr>
        <w:t>ata</w:t>
      </w:r>
      <w:r w:rsidRPr="00901024">
        <w:rPr>
          <w:rFonts w:ascii="Times" w:hAnsi="Times" w:cs="Arial"/>
        </w:rPr>
        <w:t>sets</w:t>
      </w:r>
      <w:r>
        <w:rPr>
          <w:rFonts w:ascii="Times" w:hAnsi="Times" w:cs="Arial"/>
        </w:rPr>
        <w:t xml:space="preserve"> </w:t>
      </w:r>
      <w:r w:rsidR="00425C68">
        <w:rPr>
          <w:rFonts w:ascii="Times" w:hAnsi="Times" w:cs="Arial"/>
        </w:rPr>
        <w:t>collected from surveys that included spatial attributes</w:t>
      </w:r>
      <w:r>
        <w:rPr>
          <w:rFonts w:ascii="Times" w:hAnsi="Times" w:cs="Arial"/>
        </w:rPr>
        <w:t xml:space="preserve"> (e.g., ichthyoplankton and </w:t>
      </w:r>
      <w:r w:rsidR="00BE1505">
        <w:rPr>
          <w:rFonts w:ascii="Times" w:hAnsi="Times" w:cs="Arial"/>
        </w:rPr>
        <w:t xml:space="preserve">pelagic </w:t>
      </w:r>
      <w:r>
        <w:rPr>
          <w:rFonts w:ascii="Times" w:hAnsi="Times" w:cs="Arial"/>
        </w:rPr>
        <w:t>juvenile fish surveys)</w:t>
      </w:r>
      <w:r w:rsidRPr="00901024">
        <w:rPr>
          <w:rFonts w:ascii="Times" w:hAnsi="Times" w:cs="Arial"/>
        </w:rPr>
        <w:t xml:space="preserve"> were </w:t>
      </w:r>
      <w:r w:rsidR="00425C68">
        <w:rPr>
          <w:rFonts w:ascii="Times" w:hAnsi="Times" w:cs="Arial"/>
        </w:rPr>
        <w:t xml:space="preserve">first </w:t>
      </w:r>
      <w:r w:rsidRPr="00901024">
        <w:rPr>
          <w:rFonts w:ascii="Times" w:hAnsi="Times" w:cs="Arial"/>
        </w:rPr>
        <w:t>standardized using Generalized Additive Models</w:t>
      </w:r>
      <w:r w:rsidR="00425C68">
        <w:rPr>
          <w:rFonts w:ascii="Times" w:hAnsi="Times" w:cs="Arial"/>
        </w:rPr>
        <w:t xml:space="preserve"> </w:t>
      </w:r>
      <w:r>
        <w:rPr>
          <w:rFonts w:ascii="Times" w:hAnsi="Times" w:cs="Arial"/>
        </w:rPr>
        <w:t>to create a univariate time series</w:t>
      </w:r>
      <w:r w:rsidR="00425C68">
        <w:rPr>
          <w:rFonts w:ascii="Times" w:hAnsi="Times" w:cs="Arial"/>
        </w:rPr>
        <w:t xml:space="preserve"> for each species</w:t>
      </w:r>
      <w:r w:rsidRPr="00901024">
        <w:rPr>
          <w:rFonts w:ascii="Times" w:hAnsi="Times" w:cs="Arial"/>
        </w:rPr>
        <w:t xml:space="preserve">. </w:t>
      </w:r>
      <w:r w:rsidR="004916A8" w:rsidRPr="004916A8">
        <w:t xml:space="preserve">While these datasets generally include spatial random sampling, the index standardization accounts for uneven distributions of effort (in space or time). </w:t>
      </w:r>
      <w:r w:rsidR="00F23523" w:rsidRPr="004916A8">
        <w:t>Details</w:t>
      </w:r>
      <w:r w:rsidR="00F23523" w:rsidRPr="00901024">
        <w:rPr>
          <w:rFonts w:ascii="Times" w:hAnsi="Times" w:cs="Arial"/>
        </w:rPr>
        <w:t xml:space="preserve"> on </w:t>
      </w:r>
      <w:r w:rsidR="00F23523">
        <w:rPr>
          <w:rFonts w:ascii="Times" w:hAnsi="Times" w:cs="Arial"/>
        </w:rPr>
        <w:t xml:space="preserve">the </w:t>
      </w:r>
      <w:r w:rsidR="00F23523" w:rsidRPr="00901024">
        <w:rPr>
          <w:rFonts w:ascii="Times" w:hAnsi="Times" w:cs="Arial"/>
        </w:rPr>
        <w:t xml:space="preserve">standardization of individual datasets are included in </w:t>
      </w:r>
      <w:r w:rsidR="00F23523">
        <w:rPr>
          <w:rFonts w:ascii="Times" w:hAnsi="Times" w:cs="Arial"/>
        </w:rPr>
        <w:t xml:space="preserve">S1 </w:t>
      </w:r>
      <w:r w:rsidR="00F23523" w:rsidRPr="00901024">
        <w:rPr>
          <w:rFonts w:ascii="Times" w:hAnsi="Times" w:cs="Arial"/>
        </w:rPr>
        <w:t>Appendix</w:t>
      </w:r>
      <w:r w:rsidR="00F23523">
        <w:rPr>
          <w:rFonts w:ascii="Times" w:hAnsi="Times" w:cs="Arial"/>
        </w:rPr>
        <w:t xml:space="preserve">. </w:t>
      </w:r>
      <w:r w:rsidR="00E8682A">
        <w:rPr>
          <w:rFonts w:ascii="Times" w:hAnsi="Times" w:cs="Arial"/>
        </w:rPr>
        <w:t>In addition</w:t>
      </w:r>
      <w:r w:rsidR="00E8682A" w:rsidRPr="00901024">
        <w:rPr>
          <w:rFonts w:ascii="Times" w:hAnsi="Times" w:cs="Arial"/>
        </w:rPr>
        <w:t>, the biology data were normalized with log transformations where appropriate</w:t>
      </w:r>
      <w:r w:rsidR="001D21FB">
        <w:rPr>
          <w:rFonts w:ascii="Times" w:hAnsi="Times" w:cs="Arial"/>
        </w:rPr>
        <w:t xml:space="preserve"> (all zeros were cha</w:t>
      </w:r>
      <w:r w:rsidR="006169FC">
        <w:rPr>
          <w:rFonts w:ascii="Times" w:hAnsi="Times" w:cs="Arial"/>
        </w:rPr>
        <w:t>n</w:t>
      </w:r>
      <w:r w:rsidR="001D21FB">
        <w:rPr>
          <w:rFonts w:ascii="Times" w:hAnsi="Times" w:cs="Arial"/>
        </w:rPr>
        <w:t>ged to NAs)</w:t>
      </w:r>
      <w:r w:rsidR="00E8682A" w:rsidRPr="00901024">
        <w:rPr>
          <w:rFonts w:ascii="Times" w:hAnsi="Times" w:cs="Arial"/>
        </w:rPr>
        <w:t xml:space="preserve">. For example, if the time series data were </w:t>
      </w:r>
      <w:r w:rsidR="00E8682A">
        <w:rPr>
          <w:rFonts w:ascii="Times" w:hAnsi="Times" w:cs="Arial"/>
        </w:rPr>
        <w:t xml:space="preserve">assumed to be </w:t>
      </w:r>
      <w:r w:rsidR="00E8682A" w:rsidRPr="00901024">
        <w:rPr>
          <w:rFonts w:ascii="Times" w:hAnsi="Times" w:cs="Arial"/>
        </w:rPr>
        <w:t>lognormal</w:t>
      </w:r>
      <w:r w:rsidR="00E8682A">
        <w:rPr>
          <w:rFonts w:ascii="Times" w:hAnsi="Times" w:cs="Arial"/>
        </w:rPr>
        <w:t>ly distributed</w:t>
      </w:r>
      <w:r w:rsidR="00E8682A" w:rsidRPr="00901024">
        <w:rPr>
          <w:rFonts w:ascii="Times" w:hAnsi="Times" w:cs="Arial"/>
        </w:rPr>
        <w:t xml:space="preserve"> (e.g.</w:t>
      </w:r>
      <w:r w:rsidR="00BD0344">
        <w:rPr>
          <w:rFonts w:ascii="Times" w:hAnsi="Times" w:cs="Arial"/>
        </w:rPr>
        <w:t>,</w:t>
      </w:r>
      <w:r w:rsidR="00E8682A" w:rsidRPr="00901024">
        <w:rPr>
          <w:rFonts w:ascii="Times" w:hAnsi="Times" w:cs="Arial"/>
        </w:rPr>
        <w:t xml:space="preserve"> weight/count data) or the coefficient of variation was &gt; 1, the data were log transformed. All of the time series </w:t>
      </w:r>
      <w:r w:rsidR="00E8682A">
        <w:rPr>
          <w:rFonts w:ascii="Times" w:hAnsi="Times" w:cs="Arial"/>
        </w:rPr>
        <w:t xml:space="preserve">from </w:t>
      </w:r>
      <w:r w:rsidR="00E8682A" w:rsidRPr="00901024">
        <w:rPr>
          <w:rFonts w:ascii="Times" w:hAnsi="Times" w:cs="Arial"/>
        </w:rPr>
        <w:t>an individual data</w:t>
      </w:r>
      <w:r w:rsidR="00E8682A">
        <w:rPr>
          <w:rFonts w:ascii="Times" w:hAnsi="Times" w:cs="Arial"/>
        </w:rPr>
        <w:t>s</w:t>
      </w:r>
      <w:r w:rsidR="00E8682A" w:rsidRPr="00901024">
        <w:rPr>
          <w:rFonts w:ascii="Times" w:hAnsi="Times" w:cs="Arial"/>
        </w:rPr>
        <w:t>et</w:t>
      </w:r>
      <w:r w:rsidR="00E8682A">
        <w:rPr>
          <w:rFonts w:ascii="Times" w:hAnsi="Times" w:cs="Arial"/>
        </w:rPr>
        <w:t xml:space="preserve"> (survey) </w:t>
      </w:r>
      <w:r w:rsidR="00E8682A" w:rsidRPr="00901024">
        <w:rPr>
          <w:rFonts w:ascii="Times" w:hAnsi="Times" w:cs="Arial"/>
        </w:rPr>
        <w:t>were treated the same, i.e.</w:t>
      </w:r>
      <w:r w:rsidR="00BD0344">
        <w:rPr>
          <w:rFonts w:ascii="Times" w:hAnsi="Times" w:cs="Arial"/>
        </w:rPr>
        <w:t>,</w:t>
      </w:r>
      <w:r w:rsidR="00E8682A" w:rsidRPr="00901024">
        <w:rPr>
          <w:rFonts w:ascii="Times" w:hAnsi="Times" w:cs="Arial"/>
        </w:rPr>
        <w:t xml:space="preserve"> logged or not. </w:t>
      </w:r>
      <w:r w:rsidRPr="00901024">
        <w:rPr>
          <w:rFonts w:ascii="Times" w:hAnsi="Times" w:cs="Arial"/>
        </w:rPr>
        <w:t xml:space="preserve">More details on the biology time series used in this study and the associated data sources </w:t>
      </w:r>
      <w:r>
        <w:rPr>
          <w:rFonts w:ascii="Times" w:hAnsi="Times" w:cs="Arial"/>
        </w:rPr>
        <w:t xml:space="preserve">and log transformations </w:t>
      </w:r>
      <w:r w:rsidRPr="00901024">
        <w:rPr>
          <w:rFonts w:ascii="Times" w:hAnsi="Times" w:cs="Arial"/>
        </w:rPr>
        <w:t xml:space="preserve">are summarized in </w:t>
      </w:r>
      <w:r w:rsidR="00DA771F">
        <w:rPr>
          <w:rFonts w:ascii="Times" w:hAnsi="Times" w:cs="Arial"/>
        </w:rPr>
        <w:t xml:space="preserve">S1 </w:t>
      </w:r>
      <w:r w:rsidRPr="00901024">
        <w:rPr>
          <w:rFonts w:ascii="Times" w:hAnsi="Times" w:cs="Arial"/>
        </w:rPr>
        <w:t>Table</w:t>
      </w:r>
      <w:ins w:id="209" w:author="Mary Hunsicker" w:date="2022-01-10T09:07:00Z">
        <w:r w:rsidR="00744F83">
          <w:rPr>
            <w:rFonts w:ascii="Times" w:hAnsi="Times" w:cs="Arial"/>
          </w:rPr>
          <w:t>.</w:t>
        </w:r>
      </w:ins>
      <w:del w:id="210" w:author="Mary Hunsicker" w:date="2022-01-10T09:06:00Z">
        <w:r w:rsidRPr="00901024" w:rsidDel="00744F83">
          <w:rPr>
            <w:rFonts w:ascii="Times" w:hAnsi="Times" w:cs="Arial"/>
          </w:rPr>
          <w:delText xml:space="preserve"> </w:delText>
        </w:r>
      </w:del>
      <w:del w:id="211" w:author="Mary Hunsicker" w:date="2022-01-10T09:07:00Z">
        <w:r w:rsidR="00321B55" w:rsidDel="00744F83">
          <w:rPr>
            <w:rFonts w:ascii="Times" w:hAnsi="Times" w:cs="Arial"/>
          </w:rPr>
          <w:delText xml:space="preserve">and </w:delText>
        </w:r>
        <w:r w:rsidR="00DA771F" w:rsidDel="00744F83">
          <w:rPr>
            <w:rFonts w:ascii="Times" w:hAnsi="Times" w:cs="Arial"/>
          </w:rPr>
          <w:delText xml:space="preserve">S1 </w:delText>
        </w:r>
        <w:r w:rsidR="00321B55" w:rsidDel="00744F83">
          <w:rPr>
            <w:rFonts w:ascii="Times" w:hAnsi="Times" w:cs="Arial"/>
          </w:rPr>
          <w:delText>Fig</w:delText>
        </w:r>
      </w:del>
      <w:del w:id="212" w:author="Mary Hunsicker" w:date="2022-01-09T21:19:00Z">
        <w:r w:rsidR="00321B55" w:rsidDel="005C3275">
          <w:rPr>
            <w:rFonts w:ascii="Times" w:hAnsi="Times" w:cs="Arial"/>
          </w:rPr>
          <w:delText>ur</w:delText>
        </w:r>
        <w:r w:rsidR="00DA771F" w:rsidDel="005C3275">
          <w:rPr>
            <w:rFonts w:ascii="Times" w:hAnsi="Times" w:cs="Arial"/>
          </w:rPr>
          <w:delText>e</w:delText>
        </w:r>
      </w:del>
      <w:del w:id="213" w:author="Mary Hunsicker" w:date="2022-01-10T09:07:00Z">
        <w:r w:rsidR="00321B55" w:rsidDel="00744F83">
          <w:rPr>
            <w:rFonts w:ascii="Times" w:hAnsi="Times" w:cs="Arial"/>
          </w:rPr>
          <w:delText xml:space="preserve">. </w:delText>
        </w:r>
      </w:del>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2C4AE1A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 xml:space="preserve">making predictions of community state and individual </w:t>
      </w:r>
      <w:r w:rsidR="00690653">
        <w:rPr>
          <w:rFonts w:ascii="Times" w:hAnsi="Times" w:cs="Arial"/>
        </w:rPr>
        <w:lastRenderedPageBreak/>
        <w:t>species</w:t>
      </w:r>
      <w:r w:rsidR="00911665">
        <w:rPr>
          <w:rFonts w:ascii="Times" w:hAnsi="Times" w:cs="Arial"/>
        </w:rPr>
        <w:t xml:space="preserve"> variables</w:t>
      </w:r>
      <w:r>
        <w:rPr>
          <w:rFonts w:ascii="Times" w:hAnsi="Times" w:cs="Arial"/>
        </w:rPr>
        <w:t>.</w:t>
      </w:r>
      <w:r w:rsidR="00251240">
        <w:rPr>
          <w:rFonts w:ascii="Times" w:hAnsi="Times" w:cs="Arial"/>
        </w:rPr>
        <w:t xml:space="preserve"> These four steps map on to the four study objectives outlined in the introduction.</w:t>
      </w:r>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6E244DBE"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nalysis (DFA</w:t>
      </w:r>
      <w:ins w:id="214" w:author="Mary Hunsicker" w:date="2022-01-07T20:01:00Z">
        <w:r w:rsidR="00BC58A1">
          <w:rPr>
            <w:rFonts w:ascii="Times" w:hAnsi="Times" w:cs="Arial"/>
            <w:color w:val="000000"/>
            <w:szCs w:val="22"/>
          </w:rPr>
          <w:t xml:space="preserve">) </w:t>
        </w:r>
      </w:ins>
      <w:del w:id="215" w:author="Mary Hunsicker" w:date="2022-01-07T20:01:00Z">
        <w:r w:rsidRPr="00E80A96" w:rsidDel="00BC58A1">
          <w:rPr>
            <w:rFonts w:ascii="Times" w:hAnsi="Times" w:cs="Arial"/>
            <w:color w:val="000000"/>
            <w:szCs w:val="22"/>
          </w:rPr>
          <w:delText xml:space="preserve">, </w:delText>
        </w:r>
      </w:del>
      <w:del w:id="216" w:author="Mary Hunsicker" w:date="2022-01-07T17:07:00Z">
        <w:r w:rsidRPr="00E80A96" w:rsidDel="00727BEE">
          <w:rPr>
            <w:rFonts w:ascii="Times" w:hAnsi="Times" w:cs="Arial"/>
            <w:color w:val="000000"/>
            <w:szCs w:val="22"/>
          </w:rPr>
          <w:delText>Zuur et al. 200</w:delText>
        </w:r>
        <w:r w:rsidR="001D7AB3" w:rsidDel="00727BEE">
          <w:rPr>
            <w:rFonts w:ascii="Times" w:hAnsi="Times" w:cs="Arial"/>
            <w:color w:val="000000"/>
            <w:szCs w:val="22"/>
          </w:rPr>
          <w:delText>3</w:delText>
        </w:r>
        <w:r w:rsidDel="00727BEE">
          <w:rPr>
            <w:rFonts w:ascii="Times" w:hAnsi="Times" w:cs="Arial"/>
            <w:color w:val="000000"/>
            <w:szCs w:val="22"/>
          </w:rPr>
          <w:delText>, Ward et al. 2019</w:delText>
        </w:r>
      </w:del>
      <w:ins w:id="217" w:author="Mary Hunsicker" w:date="2022-01-07T17:07:00Z">
        <w:r w:rsidR="00727BEE">
          <w:rPr>
            <w:rFonts w:ascii="Times" w:hAnsi="Times" w:cs="Arial"/>
            <w:color w:val="000000"/>
            <w:szCs w:val="22"/>
          </w:rPr>
          <w:t>[39,40]</w:t>
        </w:r>
      </w:ins>
      <w:del w:id="218" w:author="Mary Hunsicker" w:date="2022-01-07T20:01:00Z">
        <w:r w:rsidRPr="00E80A96" w:rsidDel="00BC58A1">
          <w:rPr>
            <w:rFonts w:ascii="Times" w:hAnsi="Times" w:cs="Arial"/>
            <w:color w:val="000000"/>
            <w:szCs w:val="22"/>
          </w:rPr>
          <w:delText>)</w:delText>
        </w:r>
      </w:del>
      <w:r w:rsidRPr="00E80A96">
        <w:rPr>
          <w:rFonts w:ascii="Times" w:hAnsi="Times" w:cs="Arial"/>
          <w:color w:val="000000"/>
          <w:szCs w:val="22"/>
        </w:rPr>
        <w:t xml:space="preserve"> using the software Stan and R </w:t>
      </w:r>
      <w:ins w:id="219" w:author="Mary Hunsicker" w:date="2022-01-07T17:08:00Z">
        <w:r w:rsidR="00727BEE">
          <w:rPr>
            <w:rFonts w:ascii="Times" w:hAnsi="Times" w:cs="Arial"/>
            <w:color w:val="000000"/>
            <w:szCs w:val="22"/>
          </w:rPr>
          <w:t xml:space="preserve">[47,48] </w:t>
        </w:r>
      </w:ins>
      <w:del w:id="220" w:author="Mary Hunsicker" w:date="2022-01-07T17:08:00Z">
        <w:r w:rsidRPr="00E80A96" w:rsidDel="00727BEE">
          <w:rPr>
            <w:rFonts w:ascii="Times" w:hAnsi="Times" w:cs="Arial"/>
            <w:color w:val="000000"/>
            <w:szCs w:val="22"/>
          </w:rPr>
          <w:delText>(R Core Team 2018)</w:delText>
        </w:r>
        <w:r w:rsidR="00F344CF" w:rsidDel="00727BEE">
          <w:rPr>
            <w:rFonts w:ascii="Times" w:hAnsi="Times" w:cs="Arial"/>
            <w:color w:val="000000"/>
            <w:szCs w:val="22"/>
          </w:rPr>
          <w:delText xml:space="preserve"> </w:delText>
        </w:r>
      </w:del>
      <w:r w:rsidR="00F344CF">
        <w:rPr>
          <w:rFonts w:ascii="Times" w:hAnsi="Times" w:cs="Arial"/>
          <w:color w:val="000000"/>
          <w:szCs w:val="22"/>
        </w:rPr>
        <w:t>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ins w:id="221" w:author="Mary Hunsicker" w:date="2022-01-07T19:20:00Z">
        <w:r w:rsidR="00C364C0">
          <w:rPr>
            <w:rFonts w:ascii="Times" w:hAnsi="Times" w:cs="Arial"/>
            <w:color w:val="000000"/>
            <w:szCs w:val="22"/>
          </w:rPr>
          <w:t xml:space="preserve"> </w:t>
        </w:r>
      </w:ins>
      <w:del w:id="222" w:author="Mary Hunsicker" w:date="2022-01-07T17:08:00Z">
        <w:r w:rsidR="000C2114" w:rsidDel="00727BEE">
          <w:rPr>
            <w:rFonts w:ascii="Times" w:hAnsi="Times" w:cs="Arial"/>
            <w:color w:val="000000"/>
            <w:szCs w:val="22"/>
          </w:rPr>
          <w:delText xml:space="preserve"> </w:delText>
        </w:r>
      </w:del>
      <w:ins w:id="223" w:author="Mary Hunsicker" w:date="2022-01-07T17:08:00Z">
        <w:r w:rsidR="00727BEE">
          <w:rPr>
            <w:rFonts w:ascii="Times" w:hAnsi="Times" w:cs="Arial"/>
            <w:color w:val="000000"/>
            <w:szCs w:val="22"/>
          </w:rPr>
          <w:t>[</w:t>
        </w:r>
      </w:ins>
      <w:ins w:id="224" w:author="Mary Hunsicker" w:date="2022-01-07T19:20:00Z">
        <w:r w:rsidR="00C364C0">
          <w:rPr>
            <w:rFonts w:ascii="Times" w:hAnsi="Times" w:cs="Arial"/>
            <w:color w:val="000000"/>
            <w:szCs w:val="22"/>
          </w:rPr>
          <w:t>53</w:t>
        </w:r>
      </w:ins>
      <w:ins w:id="225" w:author="Mary Hunsicker" w:date="2022-01-07T17:08:00Z">
        <w:r w:rsidR="00727BEE">
          <w:rPr>
            <w:rFonts w:ascii="Times" w:hAnsi="Times" w:cs="Arial"/>
            <w:color w:val="000000"/>
            <w:szCs w:val="22"/>
          </w:rPr>
          <w:t>]</w:t>
        </w:r>
      </w:ins>
      <w:del w:id="226" w:author="Mary Hunsicker" w:date="2022-01-07T17:08:00Z">
        <w:r w:rsidR="000C2114" w:rsidDel="00727BEE">
          <w:rPr>
            <w:rFonts w:ascii="Times" w:hAnsi="Times" w:cs="Arial"/>
            <w:color w:val="000000"/>
            <w:szCs w:val="22"/>
          </w:rPr>
          <w:delText xml:space="preserve">(Ward et al. </w:delText>
        </w:r>
        <w:r w:rsidR="004075A5" w:rsidDel="00727BEE">
          <w:rPr>
            <w:rFonts w:ascii="Times" w:hAnsi="Times" w:cs="Arial"/>
            <w:color w:val="000000"/>
            <w:szCs w:val="22"/>
          </w:rPr>
          <w:delText>2020</w:delText>
        </w:r>
        <w:r w:rsidR="000C2114" w:rsidDel="00727BEE">
          <w:rPr>
            <w:rFonts w:ascii="Times" w:hAnsi="Times" w:cs="Arial"/>
            <w:color w:val="000000"/>
            <w:szCs w:val="22"/>
          </w:rPr>
          <w:delText>)</w:delText>
        </w:r>
      </w:del>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series data (</w:t>
      </w:r>
      <w:del w:id="227" w:author="Mary Hunsicker" w:date="2022-01-07T17:09:00Z">
        <w:r w:rsidRPr="00E80A96" w:rsidDel="00727BEE">
          <w:rPr>
            <w:rFonts w:ascii="Times" w:hAnsi="Times" w:cs="Arial"/>
            <w:color w:val="000000"/>
            <w:szCs w:val="22"/>
          </w:rPr>
          <w:delText>Holmes et al. 2018</w:delText>
        </w:r>
      </w:del>
      <w:del w:id="228" w:author="Mary Hunsicker" w:date="2022-01-07T20:01:00Z">
        <w:r w:rsidRPr="00E80A96" w:rsidDel="00BC58A1">
          <w:rPr>
            <w:rFonts w:ascii="Times" w:hAnsi="Times" w:cs="Arial"/>
            <w:color w:val="000000"/>
            <w:szCs w:val="22"/>
          </w:rPr>
          <w:delText xml:space="preserve">, </w:delText>
        </w:r>
      </w:del>
      <w:ins w:id="229" w:author="Mary Hunsicker" w:date="2022-01-07T20:01:00Z">
        <w:r w:rsidR="00BC58A1">
          <w:rPr>
            <w:rFonts w:ascii="Times" w:hAnsi="Times"/>
          </w:rPr>
          <w:fldChar w:fldCharType="begin"/>
        </w:r>
        <w:r w:rsidR="00BC58A1">
          <w:rPr>
            <w:rFonts w:ascii="Times" w:hAnsi="Times"/>
          </w:rPr>
          <w:instrText xml:space="preserve"> HYPERLINK "</w:instrText>
        </w:r>
      </w:ins>
      <w:r w:rsidR="00BC58A1" w:rsidRPr="00BC58A1">
        <w:rPr>
          <w:rPrChange w:id="230" w:author="Mary Hunsicker" w:date="2022-01-07T20:01:00Z">
            <w:rPr>
              <w:rStyle w:val="Hyperlink"/>
              <w:rFonts w:ascii="Times" w:hAnsi="Times"/>
            </w:rPr>
          </w:rPrChange>
        </w:rPr>
        <w:instrText>https://cran.r-project.org/web/packages/MARSS/vignettes/UserGuide.pdf</w:instrText>
      </w:r>
      <w:ins w:id="231" w:author="Mary Hunsicker" w:date="2022-01-07T20:01:00Z">
        <w:r w:rsidR="00BC58A1">
          <w:rPr>
            <w:rFonts w:ascii="Times" w:hAnsi="Times"/>
          </w:rPr>
          <w:instrText xml:space="preserve">" </w:instrText>
        </w:r>
        <w:r w:rsidR="00BC58A1">
          <w:rPr>
            <w:rFonts w:ascii="Times" w:hAnsi="Times"/>
          </w:rPr>
          <w:fldChar w:fldCharType="separate"/>
        </w:r>
      </w:ins>
      <w:r w:rsidR="00BC58A1" w:rsidRPr="00BC58A1">
        <w:rPr>
          <w:rStyle w:val="Hyperlink"/>
          <w:rFonts w:ascii="Times" w:hAnsi="Times"/>
        </w:rPr>
        <w:t>https://cran.r-project.org/web/packages/MARSS/vignettes/UserGuide.pdf</w:t>
      </w:r>
      <w:ins w:id="232" w:author="Mary Hunsicker" w:date="2022-01-07T20:01:00Z">
        <w:r w:rsidR="00BC58A1">
          <w:rPr>
            <w:rFonts w:ascii="Times" w:hAnsi="Times"/>
          </w:rPr>
          <w:fldChar w:fldCharType="end"/>
        </w:r>
      </w:ins>
      <w:r w:rsidRPr="00E80A96">
        <w:rPr>
          <w:rFonts w:ascii="Times" w:hAnsi="Times" w:cs="Arial"/>
          <w:color w:val="000000"/>
          <w:szCs w:val="22"/>
        </w:rPr>
        <w:t>)</w:t>
      </w:r>
      <w:ins w:id="233" w:author="Mary Hunsicker" w:date="2022-01-07T20:01:00Z">
        <w:r w:rsidR="00BC58A1">
          <w:rPr>
            <w:rFonts w:ascii="Times" w:hAnsi="Times" w:cs="Arial"/>
            <w:color w:val="000000"/>
            <w:szCs w:val="22"/>
          </w:rPr>
          <w:t xml:space="preserve"> [54]</w:t>
        </w:r>
      </w:ins>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D43BF7"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D43BF7"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16B00CC7"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w:t>
      </w:r>
      <w:proofErr w:type="gramStart"/>
      <w:r w:rsidR="0093154E" w:rsidRPr="001D67E5">
        <w:rPr>
          <w:rFonts w:ascii="Times" w:hAnsi="Times" w:cs="Arial"/>
          <w:color w:val="000000"/>
        </w:rPr>
        <w:t>distribution</w:t>
      </w:r>
      <w:r w:rsidR="00026CAB">
        <w:rPr>
          <w:rFonts w:ascii="Times" w:hAnsi="Times" w:cs="Arial"/>
          <w:color w:val="000000"/>
        </w:rPr>
        <w:t>.</w:t>
      </w:r>
      <w:proofErr w:type="gramEnd"/>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w:t>
      </w:r>
      <w:del w:id="234" w:author="Mary Hunsicker" w:date="2022-01-07T17:10:00Z">
        <w:r w:rsidR="00026CAB" w:rsidDel="00727BEE">
          <w:rPr>
            <w:rFonts w:ascii="Times" w:hAnsi="Times" w:cs="Arial"/>
            <w:color w:val="000000"/>
          </w:rPr>
          <w:delText>(Zuur et al. 2003)</w:delText>
        </w:r>
      </w:del>
      <w:ins w:id="235" w:author="Mary Hunsicker" w:date="2022-01-07T17:10:00Z">
        <w:r w:rsidR="00727BEE">
          <w:rPr>
            <w:rFonts w:ascii="Times" w:hAnsi="Times" w:cs="Arial"/>
            <w:color w:val="000000"/>
          </w:rPr>
          <w:t>[39]</w:t>
        </w:r>
      </w:ins>
      <w:r w:rsidR="00026CAB">
        <w:rPr>
          <w:rFonts w:ascii="Times" w:hAnsi="Times" w:cs="Arial"/>
          <w:color w:val="000000"/>
        </w:rPr>
        <w:t>,</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t xml:space="preserve">observed </w:t>
      </w:r>
      <w:r>
        <w:rPr>
          <w:rFonts w:ascii="Times" w:hAnsi="Times" w:cs="Arial"/>
          <w:color w:val="000000"/>
        </w:rPr>
        <w:t xml:space="preserve">response. </w:t>
      </w:r>
      <w:r w:rsidR="00026CAB">
        <w:rPr>
          <w:rFonts w:ascii="Times" w:hAnsi="Times" w:cs="Arial"/>
          <w:color w:val="000000"/>
        </w:rPr>
        <w:t xml:space="preserve">In the </w:t>
      </w:r>
      <w:r w:rsidR="00026CAB">
        <w:rPr>
          <w:rFonts w:ascii="Times" w:hAnsi="Times" w:cs="Arial"/>
          <w:color w:val="000000"/>
        </w:rPr>
        <w:lastRenderedPageBreak/>
        <w:t xml:space="preserve">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7C0F6AD7" w:rsidR="0093154E" w:rsidRDefault="00026CAB" w:rsidP="00A612C8">
      <w:pPr>
        <w:spacing w:line="480" w:lineRule="auto"/>
        <w:rPr>
          <w:rFonts w:ascii="Times" w:hAnsi="Times" w:cs="Arial"/>
          <w:color w:val="000000"/>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w:t>
      </w:r>
      <w:r w:rsidR="000415F3">
        <w:rPr>
          <w:rFonts w:ascii="Times" w:hAnsi="Times" w:cs="Arial"/>
          <w:color w:val="000000"/>
        </w:rPr>
        <w:t xml:space="preserve">(MVT) </w:t>
      </w:r>
      <w:r w:rsidR="00DB417C" w:rsidRPr="001D67E5">
        <w:rPr>
          <w:rFonts w:ascii="Times" w:hAnsi="Times" w:cs="Arial"/>
          <w:color w:val="000000"/>
        </w:rPr>
        <w:t xml:space="preserve">instead </w:t>
      </w:r>
      <w:del w:id="236" w:author="Mary Hunsicker" w:date="2022-01-07T17:11:00Z">
        <w:r w:rsidR="00DB417C" w:rsidRPr="001D67E5" w:rsidDel="00956963">
          <w:rPr>
            <w:rFonts w:ascii="Times" w:hAnsi="Times" w:cs="Arial"/>
            <w:color w:val="000000"/>
          </w:rPr>
          <w:delText xml:space="preserve">(Anderson </w:delText>
        </w:r>
        <w:r w:rsidR="00ED4BBB" w:rsidDel="00956963">
          <w:rPr>
            <w:rFonts w:ascii="Times" w:hAnsi="Times" w:cs="Arial"/>
            <w:color w:val="000000"/>
          </w:rPr>
          <w:delText>and Ward 2019</w:delText>
        </w:r>
        <w:r w:rsidR="00DB417C" w:rsidRPr="001D67E5" w:rsidDel="00956963">
          <w:rPr>
            <w:rFonts w:ascii="Times" w:hAnsi="Times" w:cs="Arial"/>
            <w:color w:val="000000"/>
          </w:rPr>
          <w:delText>).</w:delText>
        </w:r>
      </w:del>
      <w:ins w:id="237" w:author="Mary Hunsicker" w:date="2022-01-07T17:11:00Z">
        <w:r w:rsidR="00956963">
          <w:rPr>
            <w:rFonts w:ascii="Times" w:hAnsi="Times" w:cs="Arial"/>
            <w:color w:val="000000"/>
          </w:rPr>
          <w:t>[5</w:t>
        </w:r>
      </w:ins>
      <w:ins w:id="238" w:author="Mary Hunsicker" w:date="2022-01-07T19:22:00Z">
        <w:r w:rsidR="00C364C0">
          <w:rPr>
            <w:rFonts w:ascii="Times" w:hAnsi="Times" w:cs="Arial"/>
            <w:color w:val="000000"/>
          </w:rPr>
          <w:t>5</w:t>
        </w:r>
      </w:ins>
      <w:ins w:id="239" w:author="Mary Hunsicker" w:date="2022-01-07T17:11:00Z">
        <w:r w:rsidR="00956963">
          <w:rPr>
            <w:rFonts w:ascii="Times" w:hAnsi="Times" w:cs="Arial"/>
            <w:color w:val="000000"/>
          </w:rPr>
          <w:t>].</w:t>
        </w:r>
      </w:ins>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proofErr w:type="gramStart"/>
      <w:r w:rsidR="00DB417C" w:rsidRPr="001D67E5">
        <w:rPr>
          <w:rFonts w:ascii="Times" w:hAnsi="Times" w:cs="Arial"/>
          <w:color w:val="000000"/>
        </w:rPr>
        <w:t>AR(</w:t>
      </w:r>
      <w:proofErr w:type="gramEnd"/>
      <w:r w:rsidR="00DB417C" w:rsidRPr="001D67E5">
        <w:rPr>
          <w:rFonts w:ascii="Times" w:hAnsi="Times" w:cs="Arial"/>
          <w:color w:val="000000"/>
        </w:rPr>
        <w:t xml:space="preserve">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del w:id="240" w:author="Mary Hunsicker" w:date="2022-01-07T17:12:00Z">
        <w:r w:rsidR="00A8426E" w:rsidRPr="001D67E5" w:rsidDel="00956963">
          <w:rPr>
            <w:rFonts w:ascii="Times" w:hAnsi="Times" w:cs="Arial"/>
            <w:color w:val="000000"/>
          </w:rPr>
          <w:delText>(Ward et al. 2019)</w:delText>
        </w:r>
      </w:del>
      <w:ins w:id="241" w:author="Mary Hunsicker" w:date="2022-01-07T17:12:00Z">
        <w:r w:rsidR="00956963">
          <w:rPr>
            <w:rFonts w:ascii="Times" w:hAnsi="Times" w:cs="Arial"/>
            <w:color w:val="000000"/>
          </w:rPr>
          <w:t>[40]</w:t>
        </w:r>
      </w:ins>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ins w:id="242" w:author="Mary Hunsicker" w:date="2022-01-07T17:12:00Z">
        <w:r w:rsidR="00956963">
          <w:rPr>
            <w:rFonts w:ascii="Times" w:hAnsi="Times" w:cs="Arial"/>
            <w:color w:val="000000"/>
          </w:rPr>
          <w:t>[</w:t>
        </w:r>
      </w:ins>
      <w:ins w:id="243" w:author="Mary Hunsicker" w:date="2022-01-07T19:22:00Z">
        <w:r w:rsidR="00C364C0">
          <w:rPr>
            <w:rFonts w:ascii="Times" w:hAnsi="Times" w:cs="Arial"/>
            <w:color w:val="000000"/>
          </w:rPr>
          <w:t>51</w:t>
        </w:r>
      </w:ins>
      <w:ins w:id="244" w:author="Mary Hunsicker" w:date="2022-01-07T17:12:00Z">
        <w:r w:rsidR="00956963">
          <w:rPr>
            <w:rFonts w:ascii="Times" w:hAnsi="Times" w:cs="Arial"/>
            <w:color w:val="000000"/>
          </w:rPr>
          <w:t>,</w:t>
        </w:r>
      </w:ins>
      <w:ins w:id="245" w:author="Mary Hunsicker" w:date="2022-01-07T17:13:00Z">
        <w:r w:rsidR="00956963">
          <w:rPr>
            <w:rFonts w:ascii="Times" w:hAnsi="Times" w:cs="Arial"/>
            <w:color w:val="000000"/>
          </w:rPr>
          <w:t>5</w:t>
        </w:r>
      </w:ins>
      <w:ins w:id="246" w:author="Mary Hunsicker" w:date="2022-01-07T19:22:00Z">
        <w:r w:rsidR="00C364C0">
          <w:rPr>
            <w:rFonts w:ascii="Times" w:hAnsi="Times" w:cs="Arial"/>
            <w:color w:val="000000"/>
          </w:rPr>
          <w:t>6</w:t>
        </w:r>
      </w:ins>
      <w:ins w:id="247" w:author="Mary Hunsicker" w:date="2022-01-07T17:13:00Z">
        <w:r w:rsidR="00956963">
          <w:rPr>
            <w:rFonts w:ascii="Times" w:hAnsi="Times" w:cs="Arial"/>
            <w:color w:val="000000"/>
          </w:rPr>
          <w:t>,5</w:t>
        </w:r>
      </w:ins>
      <w:ins w:id="248" w:author="Mary Hunsicker" w:date="2022-01-07T19:22:00Z">
        <w:r w:rsidR="00C364C0">
          <w:rPr>
            <w:rFonts w:ascii="Times" w:hAnsi="Times" w:cs="Arial"/>
            <w:color w:val="000000"/>
          </w:rPr>
          <w:t>7</w:t>
        </w:r>
      </w:ins>
      <w:ins w:id="249" w:author="Mary Hunsicker" w:date="2022-01-07T17:13:00Z">
        <w:r w:rsidR="00956963">
          <w:rPr>
            <w:rFonts w:ascii="Times" w:hAnsi="Times" w:cs="Arial"/>
            <w:color w:val="000000"/>
          </w:rPr>
          <w:t>]</w:t>
        </w:r>
      </w:ins>
      <w:del w:id="250" w:author="Mary Hunsicker" w:date="2022-01-07T17:13:00Z">
        <w:r w:rsidR="00F344CF" w:rsidRPr="001D67E5" w:rsidDel="00956963">
          <w:rPr>
            <w:rFonts w:ascii="Times" w:hAnsi="Times" w:cs="Arial"/>
            <w:color w:val="000000"/>
          </w:rPr>
          <w:delText>(</w:delText>
        </w:r>
        <w:r w:rsidR="00CC6E35" w:rsidRPr="00CC6E35" w:rsidDel="00956963">
          <w:rPr>
            <w:rFonts w:ascii="Times" w:hAnsi="Times" w:cs="Arial"/>
            <w:color w:val="000000"/>
          </w:rPr>
          <w:delText xml:space="preserve">Stan Development Team 2016, </w:delText>
        </w:r>
        <w:r w:rsidR="00CC6E35" w:rsidRPr="00CC6E35" w:rsidDel="00956963">
          <w:rPr>
            <w:rFonts w:ascii="Times" w:hAnsi="Times" w:cs="Arial"/>
          </w:rPr>
          <w:delText>Hoffman and Gelman</w:delText>
        </w:r>
        <w:r w:rsidR="00CC6E35" w:rsidDel="00956963">
          <w:rPr>
            <w:rFonts w:ascii="Times" w:hAnsi="Times" w:cs="Arial"/>
          </w:rPr>
          <w:delText xml:space="preserve"> </w:delText>
        </w:r>
        <w:r w:rsidR="00CC6E35" w:rsidRPr="00CC6E35" w:rsidDel="00956963">
          <w:rPr>
            <w:rFonts w:ascii="Times" w:hAnsi="Times" w:cs="Arial"/>
          </w:rPr>
          <w:delText>2014</w:delText>
        </w:r>
        <w:r w:rsidR="00CC6E35" w:rsidDel="00956963">
          <w:rPr>
            <w:rFonts w:ascii="Times" w:hAnsi="Times" w:cs="Arial"/>
          </w:rPr>
          <w:delText xml:space="preserve">, </w:delText>
        </w:r>
        <w:r w:rsidR="00CC6E35" w:rsidRPr="00CC6E35" w:rsidDel="00956963">
          <w:rPr>
            <w:rFonts w:ascii="Times" w:hAnsi="Times" w:cs="Arial"/>
          </w:rPr>
          <w:delText>Carpenter et al.</w:delText>
        </w:r>
        <w:r w:rsidR="00CC6E35" w:rsidDel="00956963">
          <w:rPr>
            <w:rFonts w:ascii="Times" w:hAnsi="Times" w:cs="Arial"/>
          </w:rPr>
          <w:delText xml:space="preserve"> </w:delText>
        </w:r>
        <w:r w:rsidR="00CC6E35" w:rsidRPr="00CC6E35" w:rsidDel="00956963">
          <w:rPr>
            <w:rFonts w:ascii="Times" w:hAnsi="Times" w:cs="Arial"/>
          </w:rPr>
          <w:delText>201</w:delText>
        </w:r>
        <w:r w:rsidR="00CC6E35" w:rsidDel="00956963">
          <w:rPr>
            <w:rFonts w:ascii="Times" w:hAnsi="Times" w:cs="Arial"/>
          </w:rPr>
          <w:delText>7)</w:delText>
        </w:r>
      </w:del>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 xml:space="preserve">potential scale reduction factor </w:t>
      </w:r>
      <w:del w:id="251" w:author="Mary Hunsicker" w:date="2022-01-07T17:14:00Z">
        <w:r w:rsidR="0093154E" w:rsidRPr="001D67E5" w:rsidDel="00956963">
          <w:rPr>
            <w:rFonts w:ascii="Times" w:hAnsi="Times" w:cs="Arial"/>
            <w:color w:val="000000"/>
          </w:rPr>
          <w:delText>(Gelman and Rubin 1992</w:delText>
        </w:r>
        <w:r w:rsidR="00ED4BBB" w:rsidDel="00956963">
          <w:rPr>
            <w:rFonts w:ascii="Times" w:hAnsi="Times" w:cs="Arial"/>
            <w:color w:val="000000"/>
          </w:rPr>
          <w:delText>, Gelman et al. 2013</w:delText>
        </w:r>
        <w:r w:rsidR="0093154E" w:rsidRPr="001D67E5" w:rsidDel="00956963">
          <w:rPr>
            <w:rFonts w:ascii="Times" w:hAnsi="Times" w:cs="Arial"/>
            <w:color w:val="000000"/>
          </w:rPr>
          <w:delText>)</w:delText>
        </w:r>
      </w:del>
      <w:ins w:id="252" w:author="Mary Hunsicker" w:date="2022-01-07T17:14:00Z">
        <w:r w:rsidR="00956963">
          <w:rPr>
            <w:rFonts w:ascii="Times" w:hAnsi="Times" w:cs="Arial"/>
            <w:color w:val="000000"/>
          </w:rPr>
          <w:t>[5</w:t>
        </w:r>
      </w:ins>
      <w:ins w:id="253" w:author="Mary Hunsicker" w:date="2022-01-07T19:23:00Z">
        <w:r w:rsidR="00C364C0">
          <w:rPr>
            <w:rFonts w:ascii="Times" w:hAnsi="Times" w:cs="Arial"/>
            <w:color w:val="000000"/>
          </w:rPr>
          <w:t>8</w:t>
        </w:r>
      </w:ins>
      <w:ins w:id="254" w:author="Mary Hunsicker" w:date="2022-01-07T17:14:00Z">
        <w:r w:rsidR="00956963">
          <w:rPr>
            <w:rFonts w:ascii="Times" w:hAnsi="Times" w:cs="Arial"/>
            <w:color w:val="000000"/>
          </w:rPr>
          <w:t>,5</w:t>
        </w:r>
      </w:ins>
      <w:ins w:id="255" w:author="Mary Hunsicker" w:date="2022-01-07T19:23:00Z">
        <w:r w:rsidR="00C364C0">
          <w:rPr>
            <w:rFonts w:ascii="Times" w:hAnsi="Times" w:cs="Arial"/>
            <w:color w:val="000000"/>
          </w:rPr>
          <w:t>9</w:t>
        </w:r>
      </w:ins>
      <w:ins w:id="256" w:author="Mary Hunsicker" w:date="2022-01-07T17:14:00Z">
        <w:r w:rsidR="00956963">
          <w:rPr>
            <w:rFonts w:ascii="Times" w:hAnsi="Times" w:cs="Arial"/>
            <w:color w:val="000000"/>
          </w:rPr>
          <w:t>]</w:t>
        </w:r>
      </w:ins>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w:t>
      </w:r>
      <w:ins w:id="257" w:author="Mary Hunsicker" w:date="2022-01-07T20:01:00Z">
        <w:r w:rsidR="00BC58A1">
          <w:rPr>
            <w:rFonts w:ascii="Times" w:hAnsi="Times" w:cs="Arial"/>
            <w:color w:val="000000"/>
          </w:rPr>
          <w:t>) [</w:t>
        </w:r>
      </w:ins>
      <w:del w:id="258" w:author="Mary Hunsicker" w:date="2022-01-07T20:01:00Z">
        <w:r w:rsidR="0093154E" w:rsidRPr="001D67E5" w:rsidDel="00BC58A1">
          <w:rPr>
            <w:rFonts w:ascii="Times" w:hAnsi="Times" w:cs="Arial"/>
            <w:color w:val="000000"/>
          </w:rPr>
          <w:delText xml:space="preserve">, </w:delText>
        </w:r>
      </w:del>
      <w:del w:id="259" w:author="Mary Hunsicker" w:date="2022-01-07T17:14:00Z">
        <w:r w:rsidR="0093154E" w:rsidRPr="001D67E5" w:rsidDel="00956963">
          <w:rPr>
            <w:rFonts w:ascii="Times" w:hAnsi="Times" w:cs="Arial"/>
            <w:color w:val="000000"/>
          </w:rPr>
          <w:delText>Ward et al. 20</w:delText>
        </w:r>
        <w:r w:rsidR="004578ED" w:rsidDel="00956963">
          <w:rPr>
            <w:rFonts w:ascii="Times" w:hAnsi="Times" w:cs="Arial"/>
            <w:color w:val="000000"/>
          </w:rPr>
          <w:delText>20</w:delText>
        </w:r>
      </w:del>
      <w:ins w:id="260" w:author="Mary Hunsicker" w:date="2022-01-07T19:24:00Z">
        <w:r w:rsidR="00C364C0">
          <w:rPr>
            <w:rFonts w:ascii="Times" w:hAnsi="Times" w:cs="Arial"/>
            <w:color w:val="000000"/>
          </w:rPr>
          <w:t>53</w:t>
        </w:r>
      </w:ins>
      <w:ins w:id="261" w:author="Mary Hunsicker" w:date="2022-01-07T17:14:00Z">
        <w:r w:rsidR="00956963">
          <w:rPr>
            <w:rFonts w:ascii="Times" w:hAnsi="Times" w:cs="Arial"/>
            <w:color w:val="000000"/>
          </w:rPr>
          <w:t>]</w:t>
        </w:r>
      </w:ins>
      <w:del w:id="262" w:author="Mary Hunsicker" w:date="2022-01-07T20:02:00Z">
        <w:r w:rsidR="0093154E" w:rsidRPr="001D67E5" w:rsidDel="00BC58A1">
          <w:rPr>
            <w:rFonts w:ascii="Times" w:hAnsi="Times" w:cs="Arial"/>
            <w:color w:val="000000"/>
          </w:rPr>
          <w:delText>)</w:delText>
        </w:r>
      </w:del>
      <w:r w:rsidR="0093154E" w:rsidRPr="001D67E5">
        <w:rPr>
          <w:rFonts w:ascii="Times" w:hAnsi="Times" w:cs="Arial"/>
          <w:color w:val="000000"/>
        </w:rPr>
        <w:t xml:space="preserve"> and our public Git</w:t>
      </w:r>
      <w:ins w:id="263" w:author="Mary Hunsicker" w:date="2022-01-07T20:02:00Z">
        <w:r w:rsidR="00BC58A1">
          <w:rPr>
            <w:rFonts w:ascii="Times" w:hAnsi="Times" w:cs="Arial"/>
            <w:color w:val="000000"/>
          </w:rPr>
          <w:t>H</w:t>
        </w:r>
      </w:ins>
      <w:del w:id="264" w:author="Mary Hunsicker" w:date="2022-01-07T20:02:00Z">
        <w:r w:rsidR="0093154E" w:rsidRPr="001D67E5" w:rsidDel="00BC58A1">
          <w:rPr>
            <w:rFonts w:ascii="Times" w:hAnsi="Times" w:cs="Arial"/>
            <w:color w:val="000000"/>
          </w:rPr>
          <w:delText>h</w:delText>
        </w:r>
      </w:del>
      <w:r w:rsidR="0093154E" w:rsidRPr="001D67E5">
        <w:rPr>
          <w:rFonts w:ascii="Times" w:hAnsi="Times" w:cs="Arial"/>
          <w:color w:val="000000"/>
        </w:rPr>
        <w:t xml:space="preserve">ub repository, </w:t>
      </w:r>
      <w:hyperlink r:id="rId9"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33D41A6A" w14:textId="2E391C4C" w:rsidR="00D51FFE" w:rsidRDefault="00D51FFE" w:rsidP="00A612C8">
      <w:pPr>
        <w:spacing w:line="480" w:lineRule="auto"/>
        <w:rPr>
          <w:rFonts w:ascii="Times" w:hAnsi="Times" w:cs="Arial"/>
          <w:color w:val="000000"/>
        </w:rPr>
      </w:pPr>
    </w:p>
    <w:p w14:paraId="5FFF5F08" w14:textId="10C9EA73" w:rsidR="00D51FFE" w:rsidRPr="00E31820" w:rsidRDefault="00D51FFE" w:rsidP="00A612C8">
      <w:pPr>
        <w:spacing w:line="480" w:lineRule="auto"/>
        <w:rPr>
          <w:rFonts w:ascii="Times" w:hAnsi="Times" w:cs="Arial"/>
          <w:i/>
          <w:iCs/>
        </w:rPr>
      </w:pPr>
      <w:r w:rsidRPr="00E31820">
        <w:rPr>
          <w:rFonts w:ascii="Times" w:hAnsi="Times" w:cs="Arial"/>
          <w:i/>
          <w:iCs/>
          <w:color w:val="000000"/>
        </w:rPr>
        <w:t>Model</w:t>
      </w:r>
      <w:r w:rsidR="00B2288E">
        <w:rPr>
          <w:rFonts w:ascii="Times" w:hAnsi="Times" w:cs="Arial"/>
          <w:i/>
          <w:iCs/>
          <w:color w:val="000000"/>
        </w:rPr>
        <w:t>s s</w:t>
      </w:r>
      <w:r w:rsidRPr="00E31820">
        <w:rPr>
          <w:rFonts w:ascii="Times" w:hAnsi="Times" w:cs="Arial"/>
          <w:i/>
          <w:iCs/>
          <w:color w:val="000000"/>
        </w:rPr>
        <w:t xml:space="preserve">tructure </w:t>
      </w:r>
      <w:r w:rsidR="00B2288E">
        <w:rPr>
          <w:rFonts w:ascii="Times" w:hAnsi="Times" w:cs="Arial"/>
          <w:i/>
          <w:iCs/>
          <w:color w:val="000000"/>
        </w:rPr>
        <w:t>o</w:t>
      </w:r>
      <w:r w:rsidRPr="00E31820">
        <w:rPr>
          <w:rFonts w:ascii="Times" w:hAnsi="Times" w:cs="Arial"/>
          <w:i/>
          <w:iCs/>
          <w:color w:val="000000"/>
        </w:rPr>
        <w:t>ptimization</w:t>
      </w:r>
    </w:p>
    <w:p w14:paraId="0ECB7A22" w14:textId="3FDA7381"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models. </w:t>
      </w:r>
      <w:r w:rsidR="00B86601">
        <w:rPr>
          <w:rFonts w:ascii="Times" w:hAnsi="Times" w:cs="Arial"/>
          <w:color w:val="000000"/>
        </w:rPr>
        <w:t>The commonly used L</w:t>
      </w:r>
      <w:r w:rsidR="00C05967">
        <w:rPr>
          <w:rFonts w:ascii="Times" w:hAnsi="Times" w:cs="Arial"/>
          <w:color w:val="000000"/>
        </w:rPr>
        <w:t xml:space="preserve">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w:t>
      </w:r>
      <w:r w:rsidR="00C05967">
        <w:rPr>
          <w:rFonts w:ascii="Times" w:hAnsi="Times" w:cs="Arial"/>
          <w:color w:val="000000"/>
        </w:rPr>
        <w:lastRenderedPageBreak/>
        <w:t xml:space="preserve">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ins w:id="265" w:author="Mary Hunsicker" w:date="2022-01-07T20:02:00Z">
        <w:r w:rsidR="00BC58A1">
          <w:rPr>
            <w:rFonts w:ascii="Times" w:hAnsi="Times" w:cs="Arial"/>
            <w:color w:val="000000"/>
          </w:rPr>
          <w:t>)</w:t>
        </w:r>
      </w:ins>
      <w:del w:id="266" w:author="Mary Hunsicker" w:date="2022-01-07T20:02:00Z">
        <w:r w:rsidDel="00BC58A1">
          <w:rPr>
            <w:rFonts w:ascii="Times" w:hAnsi="Times" w:cs="Arial"/>
            <w:color w:val="000000"/>
          </w:rPr>
          <w:delText>,</w:delText>
        </w:r>
      </w:del>
      <w:r w:rsidRPr="00A6489D">
        <w:rPr>
          <w:rFonts w:ascii="Times" w:hAnsi="Times" w:cs="Arial"/>
          <w:color w:val="000000"/>
        </w:rPr>
        <w:t xml:space="preserve"> </w:t>
      </w:r>
      <w:ins w:id="267" w:author="Mary Hunsicker" w:date="2022-01-07T17:15:00Z">
        <w:r w:rsidR="00956963">
          <w:rPr>
            <w:rFonts w:ascii="Times" w:hAnsi="Times" w:cs="Arial"/>
            <w:color w:val="000000"/>
          </w:rPr>
          <w:t>[</w:t>
        </w:r>
      </w:ins>
      <w:ins w:id="268" w:author="Mary Hunsicker" w:date="2022-01-07T19:24:00Z">
        <w:r w:rsidR="00C364C0">
          <w:rPr>
            <w:rFonts w:ascii="Times" w:hAnsi="Times" w:cs="Arial"/>
            <w:color w:val="000000"/>
          </w:rPr>
          <w:t>60</w:t>
        </w:r>
      </w:ins>
      <w:ins w:id="269" w:author="Mary Hunsicker" w:date="2022-01-07T17:15:00Z">
        <w:r w:rsidR="00956963">
          <w:rPr>
            <w:rFonts w:ascii="Times" w:hAnsi="Times" w:cs="Arial"/>
            <w:color w:val="000000"/>
          </w:rPr>
          <w:t>]</w:t>
        </w:r>
      </w:ins>
      <w:del w:id="270" w:author="Mary Hunsicker" w:date="2022-01-07T17:15:00Z">
        <w:r w:rsidDel="00956963">
          <w:rPr>
            <w:rFonts w:ascii="Times" w:hAnsi="Times" w:cs="Arial"/>
            <w:color w:val="000000"/>
          </w:rPr>
          <w:delText xml:space="preserve">Bürkner et al. </w:delText>
        </w:r>
        <w:r w:rsidR="00710713" w:rsidDel="00956963">
          <w:rPr>
            <w:rFonts w:ascii="Times" w:hAnsi="Times" w:cs="Arial"/>
            <w:color w:val="000000"/>
          </w:rPr>
          <w:delText>2020</w:delText>
        </w:r>
      </w:del>
      <w:del w:id="271" w:author="Mary Hunsicker" w:date="2022-01-07T20:02:00Z">
        <w:r w:rsidRPr="00282F9C" w:rsidDel="00BC58A1">
          <w:rPr>
            <w:rFonts w:ascii="Times" w:hAnsi="Times" w:cs="Arial"/>
            <w:color w:val="000000"/>
          </w:rPr>
          <w:delText>)</w:delText>
        </w:r>
      </w:del>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the times series had equal (shared) or unequal (unique) observation errors. For the biology models, we assumed the observation errors were unique by dataset, and our estimates of survey variance supported this assumption.</w:t>
      </w:r>
    </w:p>
    <w:p w14:paraId="16CF1D94" w14:textId="6873325F"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training data</w:t>
      </w:r>
      <w:r w:rsidR="005807FA">
        <w:rPr>
          <w:rFonts w:ascii="Times" w:hAnsi="Times" w:cs="Arial"/>
          <w:color w:val="000000"/>
        </w:rPr>
        <w:t xml:space="preserve">, </w:t>
      </w:r>
      <w:r w:rsidR="005807FA" w:rsidRPr="005807FA">
        <w:rPr>
          <w:rFonts w:ascii="Times" w:hAnsi="Times" w:cs="Arial"/>
          <w:color w:val="000000"/>
        </w:rPr>
        <w:t xml:space="preserve">years 1, 2, </w:t>
      </w:r>
      <w:r w:rsidR="005807FA">
        <w:rPr>
          <w:rFonts w:ascii="Times" w:hAnsi="Times" w:cs="Arial"/>
          <w:color w:val="000000"/>
        </w:rPr>
        <w:t>…,</w:t>
      </w:r>
      <w:r w:rsidR="005807FA" w:rsidRPr="005807FA">
        <w:rPr>
          <w:rFonts w:ascii="Times" w:hAnsi="Times" w:cs="Arial"/>
          <w:color w:val="000000"/>
        </w:rPr>
        <w:t xml:space="preserve"> (</w:t>
      </w:r>
      <w:r w:rsidR="005807FA" w:rsidRPr="00E31820">
        <w:rPr>
          <w:rFonts w:ascii="Times" w:hAnsi="Times" w:cs="Arial"/>
          <w:i/>
          <w:iCs/>
          <w:color w:val="000000"/>
        </w:rPr>
        <w:t>T</w:t>
      </w:r>
      <w:r w:rsidR="005807FA" w:rsidRPr="005807FA">
        <w:rPr>
          <w:rFonts w:ascii="Times" w:hAnsi="Times" w:cs="Arial"/>
          <w:color w:val="000000"/>
        </w:rPr>
        <w:t>-1)</w:t>
      </w:r>
      <w:r>
        <w:rPr>
          <w:rFonts w:ascii="Times" w:hAnsi="Times" w:cs="Arial"/>
          <w:color w:val="000000"/>
        </w:rPr>
        <w:t xml:space="preserve">)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predictive performance of Bayesian models because it properly accounts for 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del w:id="272" w:author="Mary Hunsicker" w:date="2022-01-07T17:16:00Z">
        <w:r w:rsidRPr="0029073B" w:rsidDel="00956963">
          <w:rPr>
            <w:rFonts w:ascii="Times" w:hAnsi="Times" w:cs="Arial"/>
            <w:color w:val="000000"/>
          </w:rPr>
          <w:delText>(Bürkner et al. 20</w:delText>
        </w:r>
        <w:r w:rsidR="00710713" w:rsidDel="00956963">
          <w:rPr>
            <w:rFonts w:ascii="Times" w:hAnsi="Times" w:cs="Arial"/>
            <w:color w:val="000000"/>
          </w:rPr>
          <w:delText>20</w:delText>
        </w:r>
        <w:r w:rsidRPr="0029073B" w:rsidDel="00956963">
          <w:rPr>
            <w:rFonts w:ascii="Times" w:hAnsi="Times" w:cs="Arial"/>
            <w:color w:val="000000"/>
          </w:rPr>
          <w:delText>).</w:delText>
        </w:r>
      </w:del>
      <w:ins w:id="273" w:author="Mary Hunsicker" w:date="2022-01-07T17:16:00Z">
        <w:r w:rsidR="00956963">
          <w:rPr>
            <w:rFonts w:ascii="Times" w:hAnsi="Times" w:cs="Arial"/>
            <w:color w:val="000000"/>
          </w:rPr>
          <w:t>[</w:t>
        </w:r>
      </w:ins>
      <w:ins w:id="274" w:author="Mary Hunsicker" w:date="2022-01-07T19:25:00Z">
        <w:r w:rsidR="00C364C0">
          <w:rPr>
            <w:rFonts w:ascii="Times" w:hAnsi="Times" w:cs="Arial"/>
            <w:color w:val="000000"/>
          </w:rPr>
          <w:t>60</w:t>
        </w:r>
      </w:ins>
      <w:ins w:id="275" w:author="Mary Hunsicker" w:date="2022-01-07T17:16:00Z">
        <w:r w:rsidR="00956963">
          <w:rPr>
            <w:rFonts w:ascii="Times" w:hAnsi="Times" w:cs="Arial"/>
            <w:color w:val="000000"/>
          </w:rPr>
          <w:t>].</w:t>
        </w:r>
      </w:ins>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lastRenderedPageBreak/>
        <w:t>Detection of extreme events and regime shifts</w:t>
      </w:r>
    </w:p>
    <w:p w14:paraId="29821BBD" w14:textId="372518BA"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 xml:space="preserve">post-hoc examination of outlier detection and regime shifts. For outlier detection of black swan events, we implemented a method similar to that described in Anderson et al. </w:t>
      </w:r>
      <w:del w:id="276" w:author="Mary Hunsicker" w:date="2022-01-07T17:16:00Z">
        <w:r w:rsidRPr="00E80A96" w:rsidDel="00184DE9">
          <w:rPr>
            <w:rFonts w:ascii="Times" w:hAnsi="Times" w:cs="Arial"/>
            <w:color w:val="000000"/>
          </w:rPr>
          <w:delText>(2017)</w:delText>
        </w:r>
      </w:del>
      <w:ins w:id="277" w:author="Mary Hunsicker" w:date="2022-01-07T17:16:00Z">
        <w:r w:rsidR="00184DE9">
          <w:rPr>
            <w:rFonts w:ascii="Times" w:hAnsi="Times" w:cs="Arial"/>
            <w:color w:val="000000"/>
          </w:rPr>
          <w:t>[41]</w:t>
        </w:r>
      </w:ins>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w:t>
      </w:r>
      <w:del w:id="278" w:author="Mary Hunsicker" w:date="2022-01-07T17:18:00Z">
        <w:r w:rsidR="009E5F4C" w:rsidRPr="004F1BF9" w:rsidDel="00184DE9">
          <w:rPr>
            <w:rFonts w:ascii="Times" w:hAnsi="Times" w:cs="Arial"/>
            <w:color w:val="000000"/>
          </w:rPr>
          <w:delText>(2019)</w:delText>
        </w:r>
      </w:del>
      <w:ins w:id="279" w:author="Mary Hunsicker" w:date="2022-01-07T17:18:00Z">
        <w:r w:rsidR="00184DE9">
          <w:rPr>
            <w:rFonts w:ascii="Times" w:hAnsi="Times" w:cs="Arial"/>
            <w:color w:val="000000"/>
          </w:rPr>
          <w:t>[40]</w:t>
        </w:r>
      </w:ins>
      <w:r w:rsidR="009E5F4C" w:rsidRPr="004F1BF9">
        <w:rPr>
          <w:rFonts w:ascii="Times" w:hAnsi="Times" w:cs="Arial"/>
          <w:color w:val="000000"/>
        </w:rPr>
        <w:t>, the presence of regimes can also be estimated by applying hidden Markov models (HMM) to the estimated state indices 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r w:rsidR="00D75334">
        <w:rPr>
          <w:rFonts w:ascii="Times" w:hAnsi="Times" w:cs="Arial"/>
          <w:color w:val="000000"/>
        </w:rPr>
        <w:t>C</w:t>
      </w:r>
      <w:r w:rsidRPr="004F1BF9">
        <w:rPr>
          <w:rFonts w:ascii="Times" w:hAnsi="Times" w:cs="Arial"/>
          <w:color w:val="000000"/>
        </w:rPr>
        <w:t xml:space="preserve">ross </w:t>
      </w:r>
      <w:r w:rsidR="00D75334">
        <w:rPr>
          <w:rFonts w:ascii="Times" w:hAnsi="Times" w:cs="Arial"/>
          <w:color w:val="000000"/>
        </w:rPr>
        <w:t>V</w:t>
      </w:r>
      <w:r w:rsidRPr="004F1BF9">
        <w:rPr>
          <w:rFonts w:ascii="Times" w:hAnsi="Times" w:cs="Arial"/>
          <w:color w:val="000000"/>
        </w:rPr>
        <w:t xml:space="preserve">alidation </w:t>
      </w:r>
      <w:r w:rsidR="00D75334">
        <w:rPr>
          <w:rFonts w:ascii="Times" w:hAnsi="Times" w:cs="Arial"/>
          <w:color w:val="000000"/>
        </w:rPr>
        <w:t>i</w:t>
      </w:r>
      <w:r w:rsidRPr="004F1BF9">
        <w:rPr>
          <w:rFonts w:ascii="Times" w:hAnsi="Times" w:cs="Arial"/>
          <w:color w:val="000000"/>
        </w:rPr>
        <w:t xml:space="preserve">nformation </w:t>
      </w:r>
      <w:r w:rsidR="00D75334">
        <w:rPr>
          <w:rFonts w:ascii="Times" w:hAnsi="Times" w:cs="Arial"/>
          <w:color w:val="000000"/>
        </w:rPr>
        <w:t>c</w:t>
      </w:r>
      <w:r w:rsidRPr="004F1BF9">
        <w:rPr>
          <w:rFonts w:ascii="Times" w:hAnsi="Times" w:cs="Arial"/>
          <w:color w:val="000000"/>
        </w:rPr>
        <w:t>riterion (LOO</w:t>
      </w:r>
      <w:r w:rsidR="00D75334">
        <w:rPr>
          <w:rFonts w:ascii="Times" w:hAnsi="Times" w:cs="Arial"/>
          <w:color w:val="000000"/>
        </w:rPr>
        <w:t>-</w:t>
      </w:r>
      <w:r w:rsidRPr="004F1BF9">
        <w:rPr>
          <w:rFonts w:ascii="Times" w:hAnsi="Times" w:cs="Arial"/>
          <w:color w:val="000000"/>
        </w:rPr>
        <w:t>C</w:t>
      </w:r>
      <w:r w:rsidR="00D75334">
        <w:rPr>
          <w:rFonts w:ascii="Times" w:hAnsi="Times" w:cs="Arial"/>
          <w:color w:val="000000"/>
        </w:rPr>
        <w:t>V</w:t>
      </w:r>
      <w:ins w:id="280" w:author="Mary Hunsicker" w:date="2022-01-07T17:19:00Z">
        <w:r w:rsidR="00184DE9">
          <w:rPr>
            <w:rFonts w:ascii="Times" w:hAnsi="Times" w:cs="Arial"/>
            <w:color w:val="000000"/>
          </w:rPr>
          <w:t>) [</w:t>
        </w:r>
      </w:ins>
      <w:ins w:id="281" w:author="Mary Hunsicker" w:date="2022-01-07T19:26:00Z">
        <w:r w:rsidR="003B3DFC">
          <w:rPr>
            <w:rFonts w:ascii="Times" w:hAnsi="Times" w:cs="Arial"/>
            <w:color w:val="000000"/>
          </w:rPr>
          <w:t>61</w:t>
        </w:r>
      </w:ins>
      <w:ins w:id="282" w:author="Mary Hunsicker" w:date="2022-01-07T17:19:00Z">
        <w:r w:rsidR="00184DE9">
          <w:rPr>
            <w:rFonts w:ascii="Times" w:hAnsi="Times" w:cs="Arial"/>
            <w:color w:val="000000"/>
          </w:rPr>
          <w:t>]</w:t>
        </w:r>
      </w:ins>
      <w:del w:id="283" w:author="Mary Hunsicker" w:date="2022-01-07T17:19:00Z">
        <w:r w:rsidR="00CC6E35" w:rsidRPr="004F1BF9" w:rsidDel="00184DE9">
          <w:rPr>
            <w:rFonts w:ascii="Times" w:hAnsi="Times" w:cs="Arial"/>
            <w:color w:val="000000"/>
          </w:rPr>
          <w:delText xml:space="preserve">, </w:delText>
        </w:r>
      </w:del>
      <w:ins w:id="284" w:author="Mary Hunsicker" w:date="2022-01-07T17:19:00Z">
        <w:r w:rsidR="00184DE9">
          <w:rPr>
            <w:rFonts w:ascii="Times" w:hAnsi="Times" w:cs="Arial"/>
            <w:color w:val="000000"/>
          </w:rPr>
          <w:t xml:space="preserve"> </w:t>
        </w:r>
      </w:ins>
      <w:del w:id="285" w:author="Mary Hunsicker" w:date="2022-01-07T17:19:00Z">
        <w:r w:rsidR="00B25F6F" w:rsidDel="00184DE9">
          <w:rPr>
            <w:rFonts w:ascii="Times" w:hAnsi="Times" w:cs="Arial"/>
            <w:color w:val="000000"/>
          </w:rPr>
          <w:delText>Vehtari et al. 2017</w:delText>
        </w:r>
        <w:r w:rsidRPr="004F1BF9" w:rsidDel="00184DE9">
          <w:rPr>
            <w:rFonts w:ascii="Times" w:hAnsi="Times" w:cs="Arial"/>
            <w:color w:val="000000"/>
          </w:rPr>
          <w:delText xml:space="preserve">) </w:delText>
        </w:r>
      </w:del>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r w:rsidR="006E69E7">
        <w:rPr>
          <w:rFonts w:ascii="Times" w:hAnsi="Times" w:cs="Arial"/>
          <w:color w:val="000000"/>
        </w:rPr>
        <w:t>regimes</w:t>
      </w:r>
      <w:r w:rsidR="006E69E7" w:rsidRPr="004F1BF9">
        <w:rPr>
          <w:rFonts w:ascii="Times" w:hAnsi="Times" w:cs="Arial"/>
          <w:color w:val="000000"/>
        </w:rPr>
        <w:t xml:space="preserve"> </w:t>
      </w:r>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r w:rsidR="00A66793">
        <w:rPr>
          <w:rFonts w:ascii="Times" w:hAnsi="Times" w:cs="Arial"/>
        </w:rPr>
        <w:t>The model with the lowest LOO</w:t>
      </w:r>
      <w:r w:rsidR="00CB06D5">
        <w:rPr>
          <w:rFonts w:ascii="Times" w:hAnsi="Times" w:cs="Arial"/>
        </w:rPr>
        <w:t>-CV</w:t>
      </w:r>
      <w:r w:rsidR="00A66793">
        <w:rPr>
          <w:rFonts w:ascii="Times" w:hAnsi="Times" w:cs="Arial"/>
        </w:rPr>
        <w:t xml:space="preserve"> </w:t>
      </w:r>
      <w:r w:rsidR="00B50834">
        <w:rPr>
          <w:rFonts w:ascii="Times" w:hAnsi="Times" w:cs="Arial"/>
        </w:rPr>
        <w:t xml:space="preserve">value </w:t>
      </w:r>
      <w:r w:rsidR="00CB06D5">
        <w:rPr>
          <w:rFonts w:ascii="Times" w:hAnsi="Times" w:cs="Arial"/>
        </w:rPr>
        <w:t xml:space="preserve">is </w:t>
      </w:r>
      <w:r w:rsidR="00A66793">
        <w:rPr>
          <w:rFonts w:ascii="Times" w:hAnsi="Times" w:cs="Arial"/>
        </w:rPr>
        <w:t>deemed the best model.</w:t>
      </w:r>
    </w:p>
    <w:p w14:paraId="7F6EE9D0" w14:textId="77777777" w:rsidR="0093154E" w:rsidRPr="004F1BF9" w:rsidRDefault="0093154E" w:rsidP="00A612C8">
      <w:pPr>
        <w:spacing w:line="480" w:lineRule="auto"/>
        <w:rPr>
          <w:rFonts w:ascii="Times" w:hAnsi="Times"/>
        </w:rPr>
      </w:pPr>
    </w:p>
    <w:p w14:paraId="5D0CCDB1" w14:textId="354F8F02" w:rsidR="0093154E" w:rsidRPr="004F1BF9" w:rsidRDefault="007C3299" w:rsidP="00A612C8">
      <w:pPr>
        <w:keepNext/>
        <w:spacing w:line="480" w:lineRule="auto"/>
        <w:rPr>
          <w:rFonts w:ascii="Times" w:hAnsi="Times" w:cs="Arial"/>
        </w:rPr>
      </w:pPr>
      <w:r>
        <w:rPr>
          <w:rFonts w:ascii="Times" w:hAnsi="Times" w:cs="Arial"/>
          <w:i/>
          <w:color w:val="000000"/>
        </w:rPr>
        <w:t>Climate-biology relationships and f</w:t>
      </w:r>
      <w:r w:rsidR="0093154E" w:rsidRPr="004F1BF9">
        <w:rPr>
          <w:rFonts w:ascii="Times" w:hAnsi="Times" w:cs="Arial"/>
          <w:i/>
          <w:color w:val="000000"/>
        </w:rPr>
        <w:t>orecast</w:t>
      </w:r>
      <w:r w:rsidR="00B50834">
        <w:rPr>
          <w:rFonts w:ascii="Times" w:hAnsi="Times" w:cs="Arial"/>
          <w:i/>
          <w:color w:val="000000"/>
        </w:rPr>
        <w:t>s of</w:t>
      </w:r>
      <w:r w:rsidR="0093154E" w:rsidRPr="004F1BF9">
        <w:rPr>
          <w:rFonts w:ascii="Times" w:hAnsi="Times" w:cs="Arial"/>
          <w:i/>
          <w:color w:val="000000"/>
        </w:rPr>
        <w:t xml:space="preserve"> community state</w:t>
      </w:r>
    </w:p>
    <w:p w14:paraId="4F3BE654" w14:textId="124FEAF0" w:rsidR="0093154E" w:rsidRPr="00E31820" w:rsidRDefault="000B0270" w:rsidP="00D51FFE">
      <w:pPr>
        <w:spacing w:line="480" w:lineRule="auto"/>
      </w:pPr>
      <w:r w:rsidRPr="004F1BF9">
        <w:rPr>
          <w:rFonts w:ascii="Times" w:hAnsi="Times"/>
        </w:rPr>
        <w:t xml:space="preserve">While a wide variety of multivariate or univariate time series methods could be applied to our observed time </w:t>
      </w:r>
      <w:r w:rsidRPr="00E31820">
        <w:rPr>
          <w:rFonts w:ascii="Times" w:hAnsi="Times"/>
          <w:color w:val="000000" w:themeColor="text1"/>
        </w:rPr>
        <w:t xml:space="preserve">series to generate forecasts, our objectives were to develop simultaneous estimates of both </w:t>
      </w:r>
      <w:r w:rsidR="00C44761" w:rsidRPr="00E31820">
        <w:rPr>
          <w:rFonts w:ascii="Times" w:hAnsi="Times"/>
          <w:color w:val="000000" w:themeColor="text1"/>
        </w:rPr>
        <w:t>the community state</w:t>
      </w:r>
      <w:r w:rsidR="00D51FFE" w:rsidRPr="00E31820">
        <w:rPr>
          <w:rFonts w:ascii="Times" w:hAnsi="Times"/>
          <w:color w:val="000000" w:themeColor="text1"/>
        </w:rPr>
        <w:t xml:space="preserve"> </w:t>
      </w:r>
      <w:r w:rsidR="00D51FFE" w:rsidRPr="00E31820">
        <w:rPr>
          <w:color w:val="000000" w:themeColor="text1"/>
        </w:rPr>
        <w:t xml:space="preserve">(i.e., the </w:t>
      </w:r>
      <w:r w:rsidR="000771BD" w:rsidRPr="00E31820">
        <w:rPr>
          <w:color w:val="000000" w:themeColor="text1"/>
        </w:rPr>
        <w:t>DFA</w:t>
      </w:r>
      <w:r w:rsidR="00D51FFE" w:rsidRPr="00E31820">
        <w:rPr>
          <w:color w:val="000000" w:themeColor="text1"/>
        </w:rPr>
        <w:t xml:space="preserve"> trend value) </w:t>
      </w:r>
      <w:r w:rsidR="00C44761" w:rsidRPr="00E31820">
        <w:rPr>
          <w:rFonts w:ascii="Times" w:hAnsi="Times"/>
          <w:color w:val="000000" w:themeColor="text1"/>
        </w:rPr>
        <w:t>and the raw time series</w:t>
      </w:r>
      <w:r w:rsidR="00D51FFE" w:rsidRPr="00E31820">
        <w:rPr>
          <w:rFonts w:ascii="Times" w:hAnsi="Times"/>
          <w:color w:val="000000" w:themeColor="text1"/>
        </w:rPr>
        <w:t xml:space="preserve"> </w:t>
      </w:r>
      <w:r w:rsidR="00D51FFE" w:rsidRPr="00E31820">
        <w:rPr>
          <w:color w:val="000000" w:themeColor="text1"/>
        </w:rPr>
        <w:t>(i.e., individual time series summarized by the biology DFA model)</w:t>
      </w:r>
      <w:r w:rsidR="00C44761" w:rsidRPr="00E31820">
        <w:rPr>
          <w:rFonts w:ascii="Times" w:hAnsi="Times"/>
          <w:color w:val="000000" w:themeColor="text1"/>
        </w:rPr>
        <w:t xml:space="preserve">. We evaluated the ability of our </w:t>
      </w:r>
      <w:r w:rsidR="009033F3" w:rsidRPr="00E31820">
        <w:rPr>
          <w:rFonts w:ascii="Times" w:hAnsi="Times"/>
          <w:color w:val="000000" w:themeColor="text1"/>
        </w:rPr>
        <w:t xml:space="preserve">DFA models to generate </w:t>
      </w:r>
      <w:r w:rsidR="00D226D2" w:rsidRPr="00E31820">
        <w:rPr>
          <w:rFonts w:ascii="Times" w:hAnsi="Times"/>
          <w:color w:val="000000" w:themeColor="text1"/>
        </w:rPr>
        <w:t>short-term</w:t>
      </w:r>
      <w:r w:rsidR="009033F3" w:rsidRPr="00E31820">
        <w:rPr>
          <w:rFonts w:ascii="Times" w:hAnsi="Times"/>
          <w:color w:val="000000" w:themeColor="text1"/>
        </w:rPr>
        <w:t xml:space="preserve"> </w:t>
      </w:r>
      <w:r w:rsidR="00DB6308" w:rsidRPr="00E31820">
        <w:rPr>
          <w:rFonts w:ascii="Times" w:hAnsi="Times"/>
          <w:color w:val="000000" w:themeColor="text1"/>
        </w:rPr>
        <w:t xml:space="preserve">(one </w:t>
      </w:r>
      <w:r w:rsidR="009033F3" w:rsidRPr="00E31820">
        <w:rPr>
          <w:rFonts w:ascii="Times" w:hAnsi="Times"/>
          <w:color w:val="000000" w:themeColor="text1"/>
        </w:rPr>
        <w:t>year</w:t>
      </w:r>
      <w:r w:rsidR="00DB6308" w:rsidRPr="00E31820">
        <w:rPr>
          <w:rFonts w:ascii="Times" w:hAnsi="Times"/>
          <w:color w:val="000000" w:themeColor="text1"/>
        </w:rPr>
        <w:t xml:space="preserve"> lead-time)</w:t>
      </w:r>
      <w:r w:rsidR="009033F3" w:rsidRPr="00E31820">
        <w:rPr>
          <w:rFonts w:ascii="Times" w:hAnsi="Times"/>
          <w:color w:val="000000" w:themeColor="text1"/>
        </w:rPr>
        <w:t xml:space="preserve"> </w:t>
      </w:r>
      <w:r w:rsidR="0093154E" w:rsidRPr="00E31820">
        <w:rPr>
          <w:rFonts w:ascii="Times" w:hAnsi="Times"/>
          <w:color w:val="000000" w:themeColor="text1"/>
        </w:rPr>
        <w:t>forecast</w:t>
      </w:r>
      <w:r w:rsidR="009033F3" w:rsidRPr="00E31820">
        <w:rPr>
          <w:rFonts w:ascii="Times" w:hAnsi="Times"/>
          <w:color w:val="000000" w:themeColor="text1"/>
        </w:rPr>
        <w:t>s</w:t>
      </w:r>
      <w:r w:rsidR="0093154E" w:rsidRPr="00E31820">
        <w:rPr>
          <w:rFonts w:ascii="Times" w:hAnsi="Times"/>
          <w:color w:val="000000" w:themeColor="text1"/>
        </w:rPr>
        <w:t xml:space="preserve"> </w:t>
      </w:r>
      <w:r w:rsidR="009033F3" w:rsidRPr="00E31820">
        <w:rPr>
          <w:rFonts w:ascii="Times" w:hAnsi="Times"/>
          <w:color w:val="000000" w:themeColor="text1"/>
        </w:rPr>
        <w:t xml:space="preserve">of </w:t>
      </w:r>
      <w:r w:rsidR="0093154E" w:rsidRPr="00E31820">
        <w:rPr>
          <w:rFonts w:ascii="Times" w:hAnsi="Times"/>
          <w:color w:val="000000" w:themeColor="text1"/>
        </w:rPr>
        <w:t>community state</w:t>
      </w:r>
      <w:r w:rsidR="00E330FF" w:rsidRPr="00E31820">
        <w:rPr>
          <w:rFonts w:ascii="Times" w:hAnsi="Times"/>
          <w:color w:val="000000" w:themeColor="text1"/>
        </w:rPr>
        <w:t xml:space="preserve"> </w:t>
      </w:r>
      <w:r w:rsidR="00C44761" w:rsidRPr="00E31820">
        <w:rPr>
          <w:rFonts w:ascii="Times" w:hAnsi="Times"/>
          <w:color w:val="000000" w:themeColor="text1"/>
        </w:rPr>
        <w:t xml:space="preserve">by </w:t>
      </w:r>
      <w:r w:rsidR="0093154E" w:rsidRPr="00E31820">
        <w:rPr>
          <w:rFonts w:ascii="Times" w:hAnsi="Times"/>
          <w:color w:val="000000" w:themeColor="text1"/>
        </w:rPr>
        <w:t xml:space="preserve">first </w:t>
      </w:r>
      <w:r w:rsidR="0093154E" w:rsidRPr="004F1BF9">
        <w:rPr>
          <w:rFonts w:ascii="Times" w:hAnsi="Times"/>
        </w:rPr>
        <w:t>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 xml:space="preserve">model was improved when climate time </w:t>
      </w:r>
      <w:r w:rsidR="0093154E" w:rsidRPr="004F1BF9">
        <w:rPr>
          <w:rFonts w:ascii="Times" w:hAnsi="Times"/>
        </w:rPr>
        <w:lastRenderedPageBreak/>
        <w:t>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the community state </w:t>
      </w:r>
      <w:r w:rsidR="000771BD">
        <w:t xml:space="preserve">(i.e., DFA trend value) </w:t>
      </w:r>
      <w:r w:rsidR="0093154E">
        <w:t xml:space="preserve">in 2018 </w:t>
      </w:r>
      <w:r w:rsidR="00EC13E2">
        <w:t>using</w:t>
      </w:r>
      <w:r w:rsidR="0093154E">
        <w:t xml:space="preserve"> climate data from that </w:t>
      </w:r>
      <w:r w:rsidR="002B1C1A">
        <w:t xml:space="preserve">same </w:t>
      </w:r>
      <w:r w:rsidR="0093154E">
        <w:t>year</w:t>
      </w:r>
      <w:r w:rsidR="000771BD">
        <w:t xml:space="preserve"> and the </w:t>
      </w:r>
      <w:r w:rsidR="000771BD">
        <w:rPr>
          <w:rFonts w:ascii="Times" w:hAnsi="Times"/>
          <w:color w:val="000000" w:themeColor="text1"/>
        </w:rPr>
        <w:t>raw time series of the individual species (i.e., the biology time series summarized by the DFA model).</w:t>
      </w:r>
      <w:r w:rsidR="0093154E">
        <w:t xml:space="preserve">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w:t>
      </w:r>
      <w:r w:rsidR="000771BD">
        <w:rPr>
          <w:rFonts w:ascii="Times" w:hAnsi="Times"/>
          <w:color w:val="000000" w:themeColor="text1"/>
        </w:rPr>
        <w:t>i</w:t>
      </w:r>
      <w:r w:rsidR="00D51FFE">
        <w:rPr>
          <w:rFonts w:ascii="Times" w:hAnsi="Times"/>
          <w:color w:val="000000" w:themeColor="text1"/>
        </w:rPr>
        <w:t>ndividual species</w:t>
      </w:r>
      <w:r w:rsidR="0093154E" w:rsidRPr="0048540C">
        <w:rPr>
          <w:rFonts w:ascii="Times" w:hAnsi="Times"/>
          <w:color w:val="000000" w:themeColor="text1"/>
        </w:rPr>
        <w:t xml:space="preserve"> </w:t>
      </w:r>
      <w:r w:rsidR="000771BD">
        <w:rPr>
          <w:rFonts w:ascii="Times" w:hAnsi="Times"/>
          <w:color w:val="000000" w:themeColor="text1"/>
        </w:rPr>
        <w:t xml:space="preserve">time series </w:t>
      </w:r>
      <w:r w:rsidR="0093154E" w:rsidRPr="0048540C">
        <w:rPr>
          <w:rFonts w:ascii="Times" w:hAnsi="Times"/>
          <w:color w:val="000000" w:themeColor="text1"/>
        </w:rPr>
        <w:t xml:space="preserve">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r w:rsidR="00F1530A" w:rsidRPr="0048540C">
        <w:rPr>
          <w:rFonts w:ascii="Times" w:hAnsi="Times" w:cs="Arial"/>
          <w:color w:val="000000" w:themeColor="text1"/>
          <w:shd w:val="clear" w:color="auto" w:fill="FFFFFF"/>
        </w:rPr>
        <w:t>200</w:t>
      </w:r>
      <w:r w:rsidR="00CD3966">
        <w:rPr>
          <w:rFonts w:ascii="Times" w:hAnsi="Times" w:cs="Arial"/>
          <w:color w:val="000000" w:themeColor="text1"/>
          <w:shd w:val="clear" w:color="auto" w:fill="FFFFFF"/>
        </w:rPr>
        <w:t>8</w:t>
      </w:r>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r w:rsidR="00CD3966">
        <w:rPr>
          <w:rFonts w:ascii="Times" w:hAnsi="Times" w:cs="Arial"/>
          <w:color w:val="000000" w:themeColor="text1"/>
          <w:shd w:val="clear" w:color="auto" w:fill="FFFFFF"/>
        </w:rPr>
        <w:t>8</w:t>
      </w:r>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2018 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w:t>
      </w:r>
      <w:r w:rsidR="000771BD">
        <w:rPr>
          <w:rFonts w:ascii="Times" w:hAnsi="Times" w:cs="Arial"/>
          <w:color w:val="000000" w:themeColor="text1"/>
          <w:shd w:val="clear" w:color="auto" w:fill="FFFFFF"/>
        </w:rPr>
        <w:t xml:space="preserve">the </w:t>
      </w:r>
      <w:r w:rsidR="0093154E" w:rsidRPr="0048540C">
        <w:rPr>
          <w:rFonts w:ascii="Times" w:hAnsi="Times" w:cs="Arial"/>
          <w:color w:val="000000" w:themeColor="text1"/>
          <w:shd w:val="clear" w:color="auto" w:fill="FFFFFF"/>
        </w:rPr>
        <w:t xml:space="preserve">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111FBCFE" w14:textId="50E5361E" w:rsidR="0093154E" w:rsidRDefault="0093154E" w:rsidP="00A612C8">
      <w:pPr>
        <w:spacing w:line="480" w:lineRule="auto"/>
        <w:rPr>
          <w:rFonts w:ascii="Times" w:hAnsi="Times"/>
        </w:rPr>
      </w:pPr>
      <w:r>
        <w:rPr>
          <w:rFonts w:ascii="Times" w:hAnsi="Times" w:cs="Arial"/>
        </w:rPr>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w:t>
      </w:r>
      <w:del w:id="286" w:author="Mary Hunsicker" w:date="2022-01-09T21:19:00Z">
        <w:r w:rsidDel="005C3275">
          <w:rPr>
            <w:rFonts w:ascii="Times" w:hAnsi="Times" w:cs="Arial"/>
          </w:rPr>
          <w:delText>.</w:delText>
        </w:r>
      </w:del>
      <w:r>
        <w:rPr>
          <w:rFonts w:ascii="Times" w:hAnsi="Times" w:cs="Arial"/>
        </w:rPr>
        <w:t xml:space="preserve"> 2</w:t>
      </w:r>
      <w:del w:id="287" w:author="Mary Hunsicker" w:date="2022-01-09T06:20:00Z">
        <w:r w:rsidDel="00A65B3E">
          <w:rPr>
            <w:rFonts w:ascii="Times" w:hAnsi="Times" w:cs="Arial"/>
          </w:rPr>
          <w:delText>a</w:delText>
        </w:r>
      </w:del>
      <w:r>
        <w:rPr>
          <w:rFonts w:ascii="Times" w:hAnsi="Times" w:cs="Arial"/>
        </w:rPr>
        <w:t>).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 xml:space="preserve">an </w:t>
      </w:r>
      <w:proofErr w:type="gramStart"/>
      <w:r>
        <w:rPr>
          <w:rFonts w:ascii="Times" w:hAnsi="Times" w:cs="Arial"/>
        </w:rPr>
        <w:t>AR(</w:t>
      </w:r>
      <w:proofErr w:type="gramEnd"/>
      <w:r>
        <w:rPr>
          <w:rFonts w:ascii="Times" w:hAnsi="Times" w:cs="Arial"/>
        </w:rPr>
        <w:t>1) c</w:t>
      </w:r>
      <w:r w:rsidR="00B77DDF">
        <w:rPr>
          <w:rFonts w:ascii="Times" w:hAnsi="Times" w:cs="Arial"/>
        </w:rPr>
        <w:t>oefficient on the trend</w:t>
      </w:r>
      <w:r w:rsidR="009B61A3">
        <w:rPr>
          <w:rFonts w:ascii="Times" w:hAnsi="Times" w:cs="Arial"/>
        </w:rPr>
        <w:t xml:space="preserve"> (</w:t>
      </w:r>
      <w:r w:rsidR="00DA771F">
        <w:rPr>
          <w:rFonts w:ascii="Times" w:hAnsi="Times" w:cs="Arial"/>
        </w:rPr>
        <w:t>S</w:t>
      </w:r>
      <w:ins w:id="288" w:author="Mary Hunsicker" w:date="2022-01-10T09:04:00Z">
        <w:r w:rsidR="0009619F">
          <w:rPr>
            <w:rFonts w:ascii="Times" w:hAnsi="Times" w:cs="Arial"/>
          </w:rPr>
          <w:t>2</w:t>
        </w:r>
      </w:ins>
      <w:del w:id="289" w:author="Mary Hunsicker" w:date="2022-01-10T09:04:00Z">
        <w:r w:rsidR="00DA771F" w:rsidDel="0009619F">
          <w:rPr>
            <w:rFonts w:ascii="Times" w:hAnsi="Times" w:cs="Arial"/>
          </w:rPr>
          <w:delText>1</w:delText>
        </w:r>
      </w:del>
      <w:r w:rsidR="00DA771F">
        <w:rPr>
          <w:rFonts w:ascii="Times" w:hAnsi="Times" w:cs="Arial"/>
        </w:rPr>
        <w:t xml:space="preserve"> </w:t>
      </w:r>
      <w:r w:rsidR="009B61A3">
        <w:rPr>
          <w:rFonts w:ascii="Times" w:hAnsi="Times" w:cs="Arial"/>
        </w:rPr>
        <w:t>Fig</w:t>
      </w:r>
      <w:del w:id="290" w:author="Mary Hunsicker" w:date="2022-01-09T21:19:00Z">
        <w:r w:rsidR="009B61A3" w:rsidDel="005C3275">
          <w:rPr>
            <w:rFonts w:ascii="Times" w:hAnsi="Times" w:cs="Arial"/>
          </w:rPr>
          <w:delText>.</w:delText>
        </w:r>
      </w:del>
      <w:r w:rsidR="009B61A3">
        <w:rPr>
          <w:rFonts w:ascii="Times" w:hAnsi="Times" w:cs="Arial"/>
        </w:rPr>
        <w:t>)</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w:t>
      </w:r>
      <w:r>
        <w:rPr>
          <w:rFonts w:ascii="Times" w:hAnsi="Times" w:cs="Arial"/>
        </w:rPr>
        <w:lastRenderedPageBreak/>
        <w:t xml:space="preserve">variance. </w:t>
      </w:r>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w:t>
      </w:r>
      <w:del w:id="291" w:author="Mary Hunsicker" w:date="2022-01-07T17:20:00Z">
        <w:r w:rsidR="00A66793" w:rsidDel="00184DE9">
          <w:rPr>
            <w:rFonts w:ascii="Times" w:hAnsi="Times"/>
          </w:rPr>
          <w:delText>Seo et al. 2012</w:delText>
        </w:r>
      </w:del>
      <w:ins w:id="292" w:author="Mary Hunsicker" w:date="2022-01-07T17:20:00Z">
        <w:r w:rsidR="00184DE9">
          <w:rPr>
            <w:rFonts w:ascii="Times" w:hAnsi="Times"/>
          </w:rPr>
          <w:t>[</w:t>
        </w:r>
      </w:ins>
      <w:ins w:id="293" w:author="Mary Hunsicker" w:date="2022-01-07T19:27:00Z">
        <w:r w:rsidR="003B3DFC">
          <w:rPr>
            <w:rFonts w:ascii="Times" w:hAnsi="Times"/>
          </w:rPr>
          <w:t xml:space="preserve">62]) </w:t>
        </w:r>
      </w:ins>
      <w:del w:id="294" w:author="Mary Hunsicker" w:date="2022-01-07T19:27:00Z">
        <w:r w:rsidR="00A66793" w:rsidDel="003B3DFC">
          <w:rPr>
            <w:rFonts w:ascii="Times" w:hAnsi="Times"/>
          </w:rPr>
          <w:delText>),</w:delText>
        </w:r>
        <w:r w:rsidR="00A66793" w:rsidRPr="00E80A96" w:rsidDel="003B3DFC">
          <w:rPr>
            <w:rFonts w:ascii="Times" w:hAnsi="Times"/>
          </w:rPr>
          <w:delText xml:space="preserve"> </w:delText>
        </w:r>
      </w:del>
      <w:r w:rsidR="00A66793">
        <w:rPr>
          <w:rFonts w:ascii="Times" w:hAnsi="Times"/>
        </w:rPr>
        <w:t xml:space="preserve">as well as strong El Niño events (e.g., 1982–1983, 1997–1998,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w:t>
      </w:r>
      <w:del w:id="295" w:author="Mary Hunsicker" w:date="2022-01-09T21:19:00Z">
        <w:r w:rsidR="00A66793" w:rsidDel="005C3275">
          <w:rPr>
            <w:rFonts w:ascii="Times" w:hAnsi="Times" w:cs="Arial"/>
          </w:rPr>
          <w:delText>.</w:delText>
        </w:r>
      </w:del>
      <w:r w:rsidR="00A66793">
        <w:rPr>
          <w:rFonts w:ascii="Times" w:hAnsi="Times" w:cs="Arial"/>
        </w:rPr>
        <w:t xml:space="preserve"> 2</w:t>
      </w:r>
      <w:del w:id="296" w:author="Mary Hunsicker" w:date="2022-01-09T06:20:00Z">
        <w:r w:rsidR="00A66793" w:rsidDel="00A65B3E">
          <w:rPr>
            <w:rFonts w:ascii="Times" w:hAnsi="Times" w:cs="Arial"/>
          </w:rPr>
          <w:delText>a</w:delText>
        </w:r>
      </w:del>
      <w:r w:rsidR="00A66793">
        <w:rPr>
          <w:rFonts w:ascii="Times" w:hAnsi="Times" w:cs="Arial"/>
        </w:rPr>
        <w:t xml:space="preserve">, </w:t>
      </w:r>
      <w:ins w:id="297" w:author="Mary Hunsicker" w:date="2022-01-09T06:20:00Z">
        <w:r w:rsidR="00A65B3E">
          <w:rPr>
            <w:rFonts w:ascii="Times" w:hAnsi="Times" w:cs="Arial"/>
          </w:rPr>
          <w:t>3</w:t>
        </w:r>
      </w:ins>
      <w:del w:id="298" w:author="Mary Hunsicker" w:date="2022-01-09T06:20:00Z">
        <w:r w:rsidR="00A66793" w:rsidDel="00A65B3E">
          <w:rPr>
            <w:rFonts w:ascii="Times" w:hAnsi="Times" w:cs="Arial"/>
          </w:rPr>
          <w:delText>b</w:delText>
        </w:r>
      </w:del>
      <w:r w:rsidR="00A66793">
        <w:rPr>
          <w:rFonts w:ascii="Times" w:hAnsi="Times" w:cs="Arial"/>
        </w:rPr>
        <w:t>)</w:t>
      </w:r>
      <w:r w:rsidR="00A66793" w:rsidRPr="00E80A96">
        <w:rPr>
          <w:rFonts w:ascii="Times" w:hAnsi="Times" w:cs="Arial"/>
        </w:rPr>
        <w:t>.</w:t>
      </w:r>
      <w:r w:rsidR="00A66793">
        <w:rPr>
          <w:rFonts w:ascii="Times" w:hAnsi="Times"/>
        </w:rPr>
        <w:t xml:space="preserve"> </w:t>
      </w: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r w:rsidR="00A66793">
        <w:rPr>
          <w:rFonts w:ascii="Times" w:hAnsi="Times" w:cs="Arial"/>
        </w:rPr>
        <w:t xml:space="preserve">strongly </w:t>
      </w:r>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distributions associated with each time series were above or below zero (Fig</w:t>
      </w:r>
      <w:del w:id="299" w:author="Mary Hunsicker" w:date="2022-01-09T21:19:00Z">
        <w:r w:rsidDel="005C3275">
          <w:rPr>
            <w:rFonts w:ascii="Times" w:hAnsi="Times" w:cs="Arial"/>
          </w:rPr>
          <w:delText>.</w:delText>
        </w:r>
      </w:del>
      <w:r>
        <w:rPr>
          <w:rFonts w:ascii="Times" w:hAnsi="Times" w:cs="Arial"/>
        </w:rPr>
        <w:t xml:space="preserve"> </w:t>
      </w:r>
      <w:ins w:id="300" w:author="Mary Hunsicker" w:date="2022-01-09T06:20:00Z">
        <w:r w:rsidR="00A65B3E">
          <w:rPr>
            <w:rFonts w:ascii="Times" w:hAnsi="Times" w:cs="Arial"/>
          </w:rPr>
          <w:t>3</w:t>
        </w:r>
      </w:ins>
      <w:del w:id="301" w:author="Mary Hunsicker" w:date="2022-01-09T06:20:00Z">
        <w:r w:rsidDel="00A65B3E">
          <w:rPr>
            <w:rFonts w:ascii="Times" w:hAnsi="Times" w:cs="Arial"/>
          </w:rPr>
          <w:delText>2b</w:delText>
        </w:r>
      </w:del>
      <w:r>
        <w:rPr>
          <w:rFonts w:ascii="Times" w:hAnsi="Times" w:cs="Arial"/>
        </w:rPr>
        <w:t xml:space="preserve">).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w:t>
      </w:r>
      <w:del w:id="302" w:author="Mary Hunsicker" w:date="2022-01-09T21:19:00Z">
        <w:r w:rsidR="00AF0D6D" w:rsidDel="005C3275">
          <w:rPr>
            <w:rFonts w:ascii="Times" w:hAnsi="Times" w:cs="Arial"/>
          </w:rPr>
          <w:delText>.</w:delText>
        </w:r>
      </w:del>
      <w:r w:rsidR="00AF0D6D">
        <w:rPr>
          <w:rFonts w:ascii="Times" w:hAnsi="Times" w:cs="Arial"/>
        </w:rPr>
        <w:t xml:space="preserve"> </w:t>
      </w:r>
      <w:ins w:id="303" w:author="Mary Hunsicker" w:date="2022-01-09T06:20:00Z">
        <w:r w:rsidR="00A65B3E">
          <w:rPr>
            <w:rFonts w:ascii="Times" w:hAnsi="Times" w:cs="Arial"/>
          </w:rPr>
          <w:t>3</w:t>
        </w:r>
      </w:ins>
      <w:del w:id="304" w:author="Mary Hunsicker" w:date="2022-01-09T06:20:00Z">
        <w:r w:rsidR="00AF0D6D" w:rsidDel="00A65B3E">
          <w:rPr>
            <w:rFonts w:ascii="Times" w:hAnsi="Times" w:cs="Arial"/>
          </w:rPr>
          <w:delText>2b</w:delText>
        </w:r>
      </w:del>
      <w:r w:rsidR="00AF0D6D">
        <w:rPr>
          <w:rFonts w:ascii="Times" w:hAnsi="Times" w:cs="Arial"/>
        </w:rPr>
        <w:t xml:space="preserve">).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w:t>
      </w:r>
      <w:del w:id="305" w:author="Mary Hunsicker" w:date="2022-01-09T21:19:00Z">
        <w:r w:rsidR="00AF0D6D" w:rsidDel="005C3275">
          <w:rPr>
            <w:rFonts w:ascii="Times" w:hAnsi="Times" w:cs="Arial"/>
          </w:rPr>
          <w:delText>.</w:delText>
        </w:r>
      </w:del>
      <w:r w:rsidR="00AF0D6D">
        <w:rPr>
          <w:rFonts w:ascii="Times" w:hAnsi="Times" w:cs="Arial"/>
        </w:rPr>
        <w:t xml:space="preserve"> </w:t>
      </w:r>
      <w:ins w:id="306" w:author="Mary Hunsicker" w:date="2022-01-09T06:20:00Z">
        <w:r w:rsidR="00A65B3E">
          <w:rPr>
            <w:rFonts w:ascii="Times" w:hAnsi="Times" w:cs="Arial"/>
          </w:rPr>
          <w:t>3</w:t>
        </w:r>
      </w:ins>
      <w:del w:id="307" w:author="Mary Hunsicker" w:date="2022-01-09T06:20:00Z">
        <w:r w:rsidR="00AF0D6D" w:rsidDel="00A65B3E">
          <w:rPr>
            <w:rFonts w:ascii="Times" w:hAnsi="Times" w:cs="Arial"/>
          </w:rPr>
          <w:delText>2b</w:delText>
        </w:r>
      </w:del>
      <w:r w:rsidR="00AF0D6D">
        <w:rPr>
          <w:rFonts w:ascii="Times" w:hAnsi="Times" w:cs="Arial"/>
        </w:rPr>
        <w:t>)</w:t>
      </w:r>
      <w:r w:rsidRPr="00E80A96">
        <w:rPr>
          <w:rFonts w:ascii="Times" w:hAnsi="Times" w:cs="Arial"/>
        </w:rPr>
        <w:t xml:space="preserve">. </w:t>
      </w:r>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w:t>
      </w:r>
      <w:proofErr w:type="gramStart"/>
      <w:r w:rsidRPr="006B30AF">
        <w:rPr>
          <w:rFonts w:ascii="Times" w:eastAsiaTheme="minorHAnsi" w:hAnsi="Times"/>
        </w:rPr>
        <w:t>AR(</w:t>
      </w:r>
      <w:proofErr w:type="gramEnd"/>
      <w:r w:rsidRPr="006B30AF">
        <w:rPr>
          <w:rFonts w:ascii="Times" w:eastAsiaTheme="minorHAnsi" w:hAnsi="Times"/>
        </w:rPr>
        <w:t xml:space="preserve">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lang w:val="en-PH" w:eastAsia="en-PH"/>
        </w:rPr>
        <w:lastRenderedPageBreak/>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3721E7EB" w:rsidR="00A612C8" w:rsidRDefault="00A612C8" w:rsidP="00A612C8">
      <w:pPr>
        <w:spacing w:line="480" w:lineRule="auto"/>
        <w:rPr>
          <w:ins w:id="308" w:author="Mary Hunsicker" w:date="2022-01-09T06:46:00Z"/>
          <w:rFonts w:ascii="Times" w:hAnsi="Times"/>
        </w:rPr>
      </w:pPr>
      <w:r w:rsidRPr="00A612C8">
        <w:rPr>
          <w:b/>
          <w:bCs/>
        </w:rPr>
        <w:t>Fig</w:t>
      </w:r>
      <w:del w:id="309" w:author="Mary Hunsicker" w:date="2022-01-09T21:19:00Z">
        <w:r w:rsidRPr="00A612C8" w:rsidDel="005C3275">
          <w:rPr>
            <w:b/>
            <w:bCs/>
          </w:rPr>
          <w:delText>ure</w:delText>
        </w:r>
      </w:del>
      <w:r w:rsidRPr="00A612C8">
        <w:rPr>
          <w:b/>
          <w:bCs/>
        </w:rPr>
        <w:t xml:space="preserve"> 2.</w:t>
      </w:r>
      <w:r w:rsidRPr="00C07BA5">
        <w:t xml:space="preserve"> </w:t>
      </w:r>
      <w:ins w:id="310" w:author="Mary Hunsicker" w:date="2022-01-09T06:47:00Z">
        <w:r w:rsidR="00AC36FC">
          <w:t>Shared trend</w:t>
        </w:r>
        <w:r w:rsidR="00AC36FC" w:rsidRPr="00C07BA5">
          <w:t xml:space="preserve"> with 95% credible intervals </w:t>
        </w:r>
        <w:r w:rsidR="00AC36FC">
          <w:t>of c</w:t>
        </w:r>
      </w:ins>
      <w:del w:id="311" w:author="Mary Hunsicker" w:date="2022-01-09T06:47:00Z">
        <w:r w:rsidRPr="00C07BA5" w:rsidDel="00AC36FC">
          <w:delText>C</w:delText>
        </w:r>
      </w:del>
      <w:r w:rsidRPr="00C07BA5">
        <w:t>limat</w:t>
      </w:r>
      <w:r>
        <w:t>e</w:t>
      </w:r>
      <w:r w:rsidRPr="00C07BA5">
        <w:t xml:space="preserve"> variability in </w:t>
      </w:r>
      <w:ins w:id="312" w:author="Mary Hunsicker" w:date="2022-01-09T06:54:00Z">
        <w:r w:rsidR="00143BCD">
          <w:t xml:space="preserve">the </w:t>
        </w:r>
      </w:ins>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ins w:id="313" w:author="Mary Hunsicker" w:date="2022-01-09T06:54:00Z">
        <w:r w:rsidR="00143BCD">
          <w:rPr>
            <w:rFonts w:ascii="Times" w:hAnsi="Times"/>
          </w:rPr>
          <w:t xml:space="preserve"> </w:t>
        </w:r>
        <w:r w:rsidR="00143BCD" w:rsidRPr="00C07BA5">
          <w:t>(198</w:t>
        </w:r>
        <w:r w:rsidR="00143BCD">
          <w:t>1</w:t>
        </w:r>
        <w:r w:rsidR="00143BCD">
          <w:rPr>
            <w:rStyle w:val="CommentReference"/>
            <w:sz w:val="24"/>
            <w:szCs w:val="24"/>
          </w:rPr>
          <w:t>–</w:t>
        </w:r>
        <w:r w:rsidR="00143BCD" w:rsidRPr="00C07BA5">
          <w:t>201</w:t>
        </w:r>
        <w:r w:rsidR="00143BCD">
          <w:t>7).</w:t>
        </w:r>
      </w:ins>
      <w:del w:id="314" w:author="Mary Hunsicker" w:date="2022-01-09T06:54:00Z">
        <w:r w:rsidRPr="00C07BA5" w:rsidDel="00143BCD">
          <w:delText>: a)</w:delText>
        </w:r>
      </w:del>
      <w:del w:id="315" w:author="Mary Hunsicker" w:date="2022-01-09T06:47:00Z">
        <w:r w:rsidRPr="00C07BA5" w:rsidDel="00AC36FC">
          <w:delText xml:space="preserve"> </w:delText>
        </w:r>
        <w:r w:rsidDel="00AC36FC">
          <w:delText>shared trend</w:delText>
        </w:r>
        <w:r w:rsidRPr="00C07BA5" w:rsidDel="00AC36FC">
          <w:delText xml:space="preserve"> with 95% credible intervals (198</w:delText>
        </w:r>
        <w:r w:rsidDel="00AC36FC">
          <w:delText>1</w:delText>
        </w:r>
        <w:r w:rsidR="0073006A" w:rsidDel="00AC36FC">
          <w:rPr>
            <w:rStyle w:val="CommentReference"/>
            <w:sz w:val="24"/>
            <w:szCs w:val="24"/>
          </w:rPr>
          <w:delText>–</w:delText>
        </w:r>
        <w:r w:rsidRPr="00C07BA5" w:rsidDel="00AC36FC">
          <w:delText>201</w:delText>
        </w:r>
        <w:r w:rsidDel="00AC36FC">
          <w:delText>7</w:delText>
        </w:r>
        <w:r w:rsidRPr="00C07BA5" w:rsidDel="00AC36FC">
          <w:delText>)</w:delText>
        </w:r>
      </w:del>
      <w:del w:id="316" w:author="Mary Hunsicker" w:date="2022-01-09T06:54:00Z">
        <w:r w:rsidRPr="00C07BA5" w:rsidDel="00143BCD">
          <w:delText xml:space="preserve">, b) </w:delText>
        </w:r>
        <w:r w:rsidRPr="00D15D67" w:rsidDel="00143BCD">
          <w:rPr>
            <w:rFonts w:ascii="Times" w:hAnsi="Times"/>
          </w:rPr>
          <w:delText xml:space="preserve">posterior distributions for loadings on </w:delText>
        </w:r>
        <w:r w:rsidDel="00143BCD">
          <w:rPr>
            <w:rFonts w:ascii="Times" w:hAnsi="Times"/>
          </w:rPr>
          <w:delText xml:space="preserve">all of the </w:delText>
        </w:r>
        <w:r w:rsidRPr="00D15D67" w:rsidDel="00143BCD">
          <w:rPr>
            <w:rFonts w:ascii="Times" w:hAnsi="Times"/>
          </w:rPr>
          <w:delText>individual time series</w:delText>
        </w:r>
        <w:r w:rsidDel="00143BCD">
          <w:rPr>
            <w:rFonts w:ascii="Times" w:hAnsi="Times"/>
          </w:rPr>
          <w:delText xml:space="preserve">. Loadings with darker shading </w:delText>
        </w:r>
        <w:r w:rsidRPr="00D15D67" w:rsidDel="00143BCD">
          <w:rPr>
            <w:rFonts w:ascii="Times" w:hAnsi="Times"/>
          </w:rPr>
          <w:delText xml:space="preserve">indicate time series loading most strongly on the </w:delText>
        </w:r>
        <w:r w:rsidDel="00143BCD">
          <w:rPr>
            <w:rFonts w:ascii="Times" w:hAnsi="Times"/>
          </w:rPr>
          <w:delText>climate</w:delText>
        </w:r>
        <w:r w:rsidRPr="00D15D67" w:rsidDel="00143BCD">
          <w:rPr>
            <w:rFonts w:ascii="Times" w:hAnsi="Times"/>
          </w:rPr>
          <w:delText xml:space="preserve"> trend</w:delText>
        </w:r>
        <w:r w:rsidDel="00143BCD">
          <w:rPr>
            <w:rFonts w:ascii="Times" w:hAnsi="Times"/>
          </w:rPr>
          <w:delText xml:space="preserve">. </w:delText>
        </w:r>
        <w:r w:rsidDel="00143BCD">
          <w:delText xml:space="preserve">SST, sea surface temperature; SSH, sea surface height; ILD, isothermal layer depth; BV, Brunt-Väisälä frequency (stratification); CUTI, Coastal Upwelling Transport Index; BEUTI, Biologically Effective Upwelling Transport Index. </w:delText>
        </w:r>
        <w:r w:rsidRPr="000F6B28" w:rsidDel="00143BCD">
          <w:rPr>
            <w:rFonts w:ascii="Times" w:hAnsi="Times"/>
          </w:rPr>
          <w:delText xml:space="preserve">See </w:delText>
        </w:r>
        <w:r w:rsidR="00DA771F" w:rsidDel="00143BCD">
          <w:rPr>
            <w:rFonts w:ascii="Times" w:hAnsi="Times"/>
          </w:rPr>
          <w:delText xml:space="preserve">S1 </w:delText>
        </w:r>
        <w:r w:rsidRPr="000F6B28" w:rsidDel="00143BCD">
          <w:rPr>
            <w:rFonts w:ascii="Times" w:hAnsi="Times"/>
          </w:rPr>
          <w:delText>Table</w:delText>
        </w:r>
        <w:r w:rsidDel="00143BCD">
          <w:rPr>
            <w:rFonts w:ascii="Times" w:hAnsi="Times"/>
          </w:rPr>
          <w:delText xml:space="preserve"> and </w:delText>
        </w:r>
        <w:r w:rsidR="00DA771F" w:rsidDel="00143BCD">
          <w:rPr>
            <w:rFonts w:ascii="Times" w:hAnsi="Times"/>
          </w:rPr>
          <w:delText xml:space="preserve">S1 </w:delText>
        </w:r>
        <w:r w:rsidDel="00143BCD">
          <w:rPr>
            <w:rFonts w:ascii="Times" w:hAnsi="Times"/>
          </w:rPr>
          <w:delText xml:space="preserve">Figure </w:delText>
        </w:r>
        <w:r w:rsidRPr="000F6B28" w:rsidDel="00143BCD">
          <w:rPr>
            <w:rFonts w:ascii="Times" w:hAnsi="Times"/>
          </w:rPr>
          <w:delText xml:space="preserve">for </w:delText>
        </w:r>
        <w:r w:rsidDel="00143BCD">
          <w:rPr>
            <w:rFonts w:ascii="Times" w:hAnsi="Times"/>
          </w:rPr>
          <w:delText xml:space="preserve">climate </w:delText>
        </w:r>
        <w:r w:rsidRPr="000F6B28" w:rsidDel="00143BCD">
          <w:rPr>
            <w:rFonts w:ascii="Times" w:hAnsi="Times"/>
          </w:rPr>
          <w:delText>times series details.</w:delText>
        </w:r>
      </w:del>
    </w:p>
    <w:p w14:paraId="0CA8604C" w14:textId="1A4543A6" w:rsidR="00AC36FC" w:rsidRDefault="00AC36FC" w:rsidP="00A612C8">
      <w:pPr>
        <w:spacing w:line="480" w:lineRule="auto"/>
        <w:rPr>
          <w:ins w:id="317" w:author="Mary Hunsicker" w:date="2022-01-09T06:46:00Z"/>
          <w:rFonts w:ascii="Times" w:hAnsi="Times"/>
        </w:rPr>
      </w:pPr>
    </w:p>
    <w:p w14:paraId="6F352925" w14:textId="5B6AE7CA" w:rsidR="00AC36FC" w:rsidRDefault="00AC36FC" w:rsidP="00AC36FC">
      <w:pPr>
        <w:spacing w:line="480" w:lineRule="auto"/>
        <w:rPr>
          <w:ins w:id="318" w:author="Mary Hunsicker" w:date="2022-01-09T06:46:00Z"/>
          <w:rFonts w:ascii="Times" w:hAnsi="Times"/>
        </w:rPr>
      </w:pPr>
      <w:ins w:id="319" w:author="Mary Hunsicker" w:date="2022-01-09T06:46:00Z">
        <w:r w:rsidRPr="00A612C8">
          <w:rPr>
            <w:b/>
            <w:bCs/>
          </w:rPr>
          <w:t xml:space="preserve">Fig </w:t>
        </w:r>
      </w:ins>
      <w:ins w:id="320" w:author="Mary Hunsicker" w:date="2022-01-09T06:47:00Z">
        <w:r>
          <w:rPr>
            <w:b/>
            <w:bCs/>
          </w:rPr>
          <w:t>3</w:t>
        </w:r>
      </w:ins>
      <w:ins w:id="321" w:author="Mary Hunsicker" w:date="2022-01-09T06:46:00Z">
        <w:r w:rsidRPr="00A612C8">
          <w:rPr>
            <w:b/>
            <w:bCs/>
          </w:rPr>
          <w:t>.</w:t>
        </w:r>
        <w:r w:rsidRPr="00C07BA5">
          <w:t xml:space="preserve"> </w:t>
        </w:r>
      </w:ins>
      <w:ins w:id="322" w:author="Mary Hunsicker" w:date="2022-01-09T06:48:00Z">
        <w:r>
          <w:rPr>
            <w:rFonts w:ascii="Times" w:hAnsi="Times"/>
          </w:rPr>
          <w:t>P</w:t>
        </w:r>
        <w:r w:rsidRPr="00D15D67">
          <w:rPr>
            <w:rFonts w:ascii="Times" w:hAnsi="Times"/>
          </w:rPr>
          <w:t xml:space="preserve">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w:t>
        </w:r>
      </w:ins>
      <w:ins w:id="323" w:author="Mary Hunsicker" w:date="2022-01-09T06:50:00Z">
        <w:r>
          <w:rPr>
            <w:rFonts w:ascii="Times" w:hAnsi="Times"/>
          </w:rPr>
          <w:t>associated with the climate trend</w:t>
        </w:r>
      </w:ins>
      <w:ins w:id="324" w:author="Mary Hunsicker" w:date="2022-01-09T06:48:00Z">
        <w:r>
          <w:rPr>
            <w:rFonts w:ascii="Times" w:hAnsi="Times"/>
          </w:rPr>
          <w:t xml:space="preserve"> (Fig 2)</w:t>
        </w:r>
      </w:ins>
      <w:ins w:id="325" w:author="Mary Hunsicker" w:date="2022-01-09T06:50:00Z">
        <w:r>
          <w:rPr>
            <w:rFonts w:ascii="Times" w:hAnsi="Times"/>
          </w:rPr>
          <w:t>.</w:t>
        </w:r>
      </w:ins>
      <w:ins w:id="326" w:author="Mary Hunsicker" w:date="2022-01-09T06:48:00Z">
        <w:r>
          <w:rPr>
            <w:rFonts w:ascii="Times" w:hAnsi="Times"/>
          </w:rPr>
          <w:t xml:space="preserve"> </w:t>
        </w:r>
      </w:ins>
      <w:ins w:id="327" w:author="Mary Hunsicker" w:date="2022-01-09T06:46:00Z">
        <w:r>
          <w:rPr>
            <w:rFonts w:ascii="Times" w:hAnsi="Times"/>
          </w:rPr>
          <w:t xml:space="preserve">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SST, sea surface temperature; SSH, sea surface height; ILD, isothermal layer depth; BV, Brunt-</w:t>
        </w:r>
        <w:proofErr w:type="spellStart"/>
        <w:r>
          <w:t>Väisälä</w:t>
        </w:r>
        <w:proofErr w:type="spellEnd"/>
        <w:r>
          <w:t xml:space="preserve"> frequency (stratification); CUTI, Coastal Upwelling Transport Index; BEUTI, Biologically Effective Upwelling Transport Index. </w:t>
        </w:r>
        <w:r w:rsidRPr="000F6B28">
          <w:rPr>
            <w:rFonts w:ascii="Times" w:hAnsi="Times"/>
          </w:rPr>
          <w:t xml:space="preserve">See </w:t>
        </w:r>
        <w:r>
          <w:rPr>
            <w:rFonts w:ascii="Times" w:hAnsi="Times"/>
          </w:rPr>
          <w:t xml:space="preserve">S1 </w:t>
        </w:r>
        <w:r w:rsidRPr="000F6B28">
          <w:rPr>
            <w:rFonts w:ascii="Times" w:hAnsi="Times"/>
          </w:rPr>
          <w:t>Table</w:t>
        </w:r>
        <w:r>
          <w:rPr>
            <w:rFonts w:ascii="Times" w:hAnsi="Times"/>
          </w:rPr>
          <w:t xml:space="preserve"> and S1 Fig </w:t>
        </w:r>
        <w:r w:rsidRPr="000F6B28">
          <w:rPr>
            <w:rFonts w:ascii="Times" w:hAnsi="Times"/>
          </w:rPr>
          <w:t xml:space="preserve">for </w:t>
        </w:r>
        <w:r>
          <w:rPr>
            <w:rFonts w:ascii="Times" w:hAnsi="Times"/>
          </w:rPr>
          <w:t xml:space="preserve">climate </w:t>
        </w:r>
        <w:r w:rsidRPr="000F6B28">
          <w:rPr>
            <w:rFonts w:ascii="Times" w:hAnsi="Times"/>
          </w:rPr>
          <w:t>times series details.</w:t>
        </w:r>
      </w:ins>
    </w:p>
    <w:p w14:paraId="6E40F738" w14:textId="77777777" w:rsidR="00AC36FC" w:rsidDel="00AC36FC" w:rsidRDefault="00AC36FC" w:rsidP="00A612C8">
      <w:pPr>
        <w:spacing w:line="480" w:lineRule="auto"/>
        <w:rPr>
          <w:del w:id="328" w:author="Mary Hunsicker" w:date="2022-01-09T06:49:00Z"/>
          <w:rFonts w:ascii="Times" w:hAnsi="Times"/>
        </w:rPr>
      </w:pPr>
    </w:p>
    <w:p w14:paraId="28513D6F" w14:textId="77777777" w:rsidR="00A612C8" w:rsidRDefault="00A612C8" w:rsidP="00A612C8">
      <w:pPr>
        <w:spacing w:line="480" w:lineRule="auto"/>
        <w:rPr>
          <w:rFonts w:ascii="Times" w:hAnsi="Times"/>
        </w:rPr>
      </w:pPr>
    </w:p>
    <w:p w14:paraId="09A22209" w14:textId="0234C498"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lastRenderedPageBreak/>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ins w:id="329" w:author="Mary Hunsicker" w:date="2022-01-10T09:03:00Z">
        <w:r w:rsidR="0009619F">
          <w:rPr>
            <w:rFonts w:ascii="Times" w:hAnsi="Times" w:cs="Arial"/>
            <w:iCs/>
          </w:rPr>
          <w:t>3</w:t>
        </w:r>
      </w:ins>
      <w:del w:id="330" w:author="Mary Hunsicker" w:date="2022-01-10T09:03:00Z">
        <w:r w:rsidR="00E079FC" w:rsidDel="0009619F">
          <w:rPr>
            <w:rFonts w:ascii="Times" w:hAnsi="Times" w:cs="Arial"/>
            <w:iCs/>
          </w:rPr>
          <w:delText>2</w:delText>
        </w:r>
      </w:del>
      <w:r w:rsidR="00DA771F">
        <w:rPr>
          <w:rFonts w:ascii="Times" w:hAnsi="Times" w:cs="Arial"/>
          <w:iCs/>
        </w:rPr>
        <w:t xml:space="preserve"> </w:t>
      </w:r>
      <w:r w:rsidR="009B61A3">
        <w:rPr>
          <w:rFonts w:ascii="Times" w:hAnsi="Times" w:cs="Arial"/>
          <w:iCs/>
        </w:rPr>
        <w:t>Fig</w:t>
      </w:r>
      <w:del w:id="331" w:author="Mary Hunsicker" w:date="2022-01-09T21:19:00Z">
        <w:r w:rsidR="009B61A3" w:rsidDel="005C3275">
          <w:rPr>
            <w:rFonts w:ascii="Times" w:hAnsi="Times" w:cs="Arial"/>
            <w:iCs/>
          </w:rPr>
          <w:delText>.</w:delText>
        </w:r>
      </w:del>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(LOO</w:t>
      </w:r>
      <w:r w:rsidR="00187A00">
        <w:rPr>
          <w:rFonts w:ascii="Times" w:hAnsi="Times" w:cs="Arial"/>
        </w:rPr>
        <w:t>-CV</w:t>
      </w:r>
      <w:r>
        <w:rPr>
          <w:rFonts w:ascii="Times" w:hAnsi="Times" w:cs="Arial"/>
        </w:rPr>
        <w:t xml:space="preserve">: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w:t>
      </w:r>
      <w:del w:id="332" w:author="Mary Hunsicker" w:date="2022-01-09T21:19:00Z">
        <w:r w:rsidDel="005C3275">
          <w:rPr>
            <w:rFonts w:ascii="Times" w:hAnsi="Times" w:cs="Arial"/>
          </w:rPr>
          <w:delText>.</w:delText>
        </w:r>
      </w:del>
      <w:r>
        <w:rPr>
          <w:rFonts w:ascii="Times" w:hAnsi="Times" w:cs="Arial"/>
        </w:rPr>
        <w:t xml:space="preserve"> </w:t>
      </w:r>
      <w:ins w:id="333" w:author="Mary Hunsicker" w:date="2022-01-09T06:21:00Z">
        <w:r w:rsidR="00A65B3E">
          <w:rPr>
            <w:rFonts w:ascii="Times" w:hAnsi="Times" w:cs="Arial"/>
          </w:rPr>
          <w:t>4</w:t>
        </w:r>
      </w:ins>
      <w:del w:id="334" w:author="Mary Hunsicker" w:date="2022-01-09T06:21:00Z">
        <w:r w:rsidDel="00A65B3E">
          <w:rPr>
            <w:rFonts w:ascii="Times" w:hAnsi="Times" w:cs="Arial"/>
          </w:rPr>
          <w:delText>3</w:delText>
        </w:r>
      </w:del>
      <w:r w:rsidR="00E40078">
        <w:rPr>
          <w:rFonts w:ascii="Times" w:hAnsi="Times" w:cs="Arial"/>
        </w:rPr>
        <w:t xml:space="preserve">). </w:t>
      </w:r>
      <w:r w:rsidR="00537121">
        <w:rPr>
          <w:rFonts w:ascii="Times" w:hAnsi="Times" w:cs="Arial"/>
        </w:rPr>
        <w:t>The LOO</w:t>
      </w:r>
      <w:r w:rsidR="00187A00">
        <w:rPr>
          <w:rFonts w:ascii="Times" w:hAnsi="Times" w:cs="Arial"/>
        </w:rPr>
        <w:t>-CV</w:t>
      </w:r>
      <w:r w:rsidR="00537121">
        <w:rPr>
          <w:rFonts w:ascii="Times" w:hAnsi="Times" w:cs="Arial"/>
        </w:rPr>
        <w:t xml:space="preserve">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44F5657D" w:rsidR="00A612C8" w:rsidRDefault="00A612C8" w:rsidP="00A612C8">
      <w:pPr>
        <w:autoSpaceDE w:val="0"/>
        <w:autoSpaceDN w:val="0"/>
        <w:adjustRightInd w:val="0"/>
        <w:spacing w:line="480" w:lineRule="auto"/>
        <w:rPr>
          <w:rFonts w:eastAsiaTheme="minorHAnsi"/>
        </w:rPr>
      </w:pPr>
      <w:r w:rsidRPr="00A612C8">
        <w:rPr>
          <w:rFonts w:ascii="Times" w:hAnsi="Times"/>
          <w:b/>
          <w:bCs/>
        </w:rPr>
        <w:t>Fig</w:t>
      </w:r>
      <w:del w:id="335" w:author="Mary Hunsicker" w:date="2022-01-09T21:20:00Z">
        <w:r w:rsidRPr="00A612C8" w:rsidDel="005C3275">
          <w:rPr>
            <w:rFonts w:ascii="Times" w:hAnsi="Times"/>
            <w:b/>
            <w:bCs/>
          </w:rPr>
          <w:delText>ure</w:delText>
        </w:r>
      </w:del>
      <w:r w:rsidRPr="00A612C8">
        <w:rPr>
          <w:rFonts w:ascii="Times" w:hAnsi="Times"/>
          <w:b/>
          <w:bCs/>
        </w:rPr>
        <w:t xml:space="preserve"> </w:t>
      </w:r>
      <w:ins w:id="336" w:author="Mary Hunsicker" w:date="2022-01-09T06:51:00Z">
        <w:r w:rsidR="00AC36FC">
          <w:rPr>
            <w:rFonts w:ascii="Times" w:hAnsi="Times"/>
            <w:b/>
            <w:bCs/>
          </w:rPr>
          <w:t>4</w:t>
        </w:r>
      </w:ins>
      <w:del w:id="337" w:author="Mary Hunsicker" w:date="2022-01-09T06:51:00Z">
        <w:r w:rsidRPr="00A612C8" w:rsidDel="00AC36FC">
          <w:rPr>
            <w:rFonts w:ascii="Times" w:hAnsi="Times"/>
            <w:b/>
            <w:bCs/>
          </w:rPr>
          <w:delText>3</w:delText>
        </w:r>
      </w:del>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w:t>
      </w:r>
      <w:del w:id="338" w:author="Mary Hunsicker" w:date="2022-01-09T06:52:00Z">
        <w:r w:rsidDel="00143BCD">
          <w:rPr>
            <w:rFonts w:eastAsiaTheme="minorHAnsi"/>
          </w:rPr>
          <w:delText xml:space="preserve">(top) and biology (bottom) </w:delText>
        </w:r>
      </w:del>
      <w:r>
        <w:rPr>
          <w:rFonts w:eastAsiaTheme="minorHAnsi"/>
        </w:rPr>
        <w:t>data set</w:t>
      </w:r>
      <w:del w:id="339" w:author="Mary Hunsicker" w:date="2022-01-09T06:52:00Z">
        <w:r w:rsidDel="00143BCD">
          <w:rPr>
            <w:rFonts w:eastAsiaTheme="minorHAnsi"/>
          </w:rPr>
          <w:delText>s</w:delText>
        </w:r>
      </w:del>
      <w:r>
        <w:rPr>
          <w:rFonts w:eastAsiaTheme="minorHAnsi"/>
        </w:rPr>
        <w:t xml:space="preserve">. </w:t>
      </w:r>
      <w:r w:rsidRPr="00FD1EE6">
        <w:rPr>
          <w:rFonts w:eastAsiaTheme="minorHAnsi"/>
        </w:rPr>
        <w:t xml:space="preserve">The best model </w:t>
      </w:r>
      <w:del w:id="340" w:author="Mary Hunsicker" w:date="2022-01-09T06:52:00Z">
        <w:r w:rsidRPr="00FD1EE6" w:rsidDel="00143BCD">
          <w:rPr>
            <w:rFonts w:eastAsiaTheme="minorHAnsi"/>
          </w:rPr>
          <w:delText xml:space="preserve">for </w:delText>
        </w:r>
        <w:r w:rsidDel="00143BCD">
          <w:rPr>
            <w:rFonts w:eastAsiaTheme="minorHAnsi"/>
          </w:rPr>
          <w:delText>both data</w:delText>
        </w:r>
        <w:r w:rsidRPr="00FD1EE6" w:rsidDel="00143BCD">
          <w:rPr>
            <w:rFonts w:eastAsiaTheme="minorHAnsi"/>
          </w:rPr>
          <w:delText xml:space="preserve"> sets</w:delText>
        </w:r>
        <w:r w:rsidDel="00143BCD">
          <w:rPr>
            <w:rFonts w:eastAsiaTheme="minorHAnsi"/>
          </w:rPr>
          <w:delText xml:space="preserve"> </w:delText>
        </w:r>
      </w:del>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w:t>
      </w:r>
      <w:del w:id="341" w:author="Mary Hunsicker" w:date="2022-01-09T06:52:00Z">
        <w:r w:rsidDel="00143BCD">
          <w:rPr>
            <w:rFonts w:eastAsiaTheme="minorHAnsi"/>
          </w:rPr>
          <w:delText xml:space="preserve">top </w:delText>
        </w:r>
      </w:del>
      <w:r>
        <w:rPr>
          <w:rFonts w:eastAsiaTheme="minorHAnsi"/>
        </w:rPr>
        <w:t xml:space="preserve">figure reflects the </w:t>
      </w:r>
      <w:r w:rsidRPr="00751D00">
        <w:rPr>
          <w:rFonts w:eastAsiaTheme="minorHAnsi"/>
        </w:rPr>
        <w:t>probability of being in the state associated with warmer conditions</w:t>
      </w:r>
      <w:r>
        <w:rPr>
          <w:rFonts w:eastAsiaTheme="minorHAnsi"/>
        </w:rPr>
        <w:t xml:space="preserve"> versus one with cold conditions</w:t>
      </w:r>
      <w:del w:id="342" w:author="Mary Hunsicker" w:date="2022-01-09T06:53:00Z">
        <w:r w:rsidDel="00143BCD">
          <w:rPr>
            <w:rFonts w:eastAsiaTheme="minorHAnsi"/>
          </w:rPr>
          <w:delText>, and bottom figure indicates that ecosystem did not shift into a new state following the marine heatwave</w:delText>
        </w:r>
      </w:del>
      <w:r>
        <w:rPr>
          <w:rFonts w:eastAsiaTheme="minorHAnsi"/>
        </w:rPr>
        <w:t>.</w:t>
      </w:r>
    </w:p>
    <w:p w14:paraId="37734D92" w14:textId="77777777" w:rsidR="00A612C8" w:rsidRDefault="00A612C8" w:rsidP="00A612C8">
      <w:pPr>
        <w:spacing w:line="480" w:lineRule="auto"/>
        <w:ind w:firstLine="720"/>
        <w:rPr>
          <w:rFonts w:ascii="Times" w:hAnsi="Times" w:cs="Arial"/>
        </w:rPr>
      </w:pPr>
    </w:p>
    <w:p w14:paraId="2C006ADE" w14:textId="027DD3DF"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w:t>
      </w:r>
      <w:r w:rsidR="00187A00">
        <w:rPr>
          <w:rFonts w:ascii="Times" w:hAnsi="Times"/>
        </w:rPr>
        <w:t>e-</w:t>
      </w:r>
      <w:r w:rsidRPr="00B170A4">
        <w:rPr>
          <w:rFonts w:ascii="Times" w:hAnsi="Times"/>
        </w:rPr>
        <w:t>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Table 1, Fig</w:t>
      </w:r>
      <w:ins w:id="343" w:author="Mary Hunsicker" w:date="2022-01-09T21:20:00Z">
        <w:r w:rsidR="007544F1">
          <w:rPr>
            <w:rFonts w:ascii="Times" w:hAnsi="Times"/>
          </w:rPr>
          <w:t xml:space="preserve"> </w:t>
        </w:r>
      </w:ins>
      <w:del w:id="344" w:author="Mary Hunsicker" w:date="2022-01-09T21:20:00Z">
        <w:r w:rsidRPr="00B170A4" w:rsidDel="007544F1">
          <w:rPr>
            <w:rFonts w:ascii="Times" w:hAnsi="Times"/>
          </w:rPr>
          <w:delText xml:space="preserve">. </w:delText>
        </w:r>
      </w:del>
      <w:ins w:id="345" w:author="Mary Hunsicker" w:date="2022-01-09T06:21:00Z">
        <w:r w:rsidR="00A65B3E">
          <w:rPr>
            <w:rFonts w:ascii="Times" w:hAnsi="Times"/>
          </w:rPr>
          <w:t>5</w:t>
        </w:r>
      </w:ins>
      <w:del w:id="346" w:author="Mary Hunsicker" w:date="2022-01-09T06:21:00Z">
        <w:r w:rsidDel="00A65B3E">
          <w:rPr>
            <w:rFonts w:ascii="Times" w:hAnsi="Times"/>
          </w:rPr>
          <w:delText>4a</w:delText>
        </w:r>
      </w:del>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lastRenderedPageBreak/>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time 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w:t>
      </w:r>
      <w:del w:id="347" w:author="Mary Hunsicker" w:date="2022-01-09T21:20:00Z">
        <w:r w:rsidDel="007544F1">
          <w:rPr>
            <w:rFonts w:ascii="Times" w:hAnsi="Times"/>
          </w:rPr>
          <w:delText>.</w:delText>
        </w:r>
      </w:del>
      <w:r>
        <w:rPr>
          <w:rFonts w:ascii="Times" w:hAnsi="Times"/>
        </w:rPr>
        <w:t xml:space="preserve"> </w:t>
      </w:r>
      <w:ins w:id="348" w:author="Mary Hunsicker" w:date="2022-01-09T06:21:00Z">
        <w:r w:rsidR="00A65B3E">
          <w:rPr>
            <w:rFonts w:ascii="Times" w:hAnsi="Times"/>
          </w:rPr>
          <w:t>6</w:t>
        </w:r>
      </w:ins>
      <w:del w:id="349" w:author="Mary Hunsicker" w:date="2022-01-09T06:21:00Z">
        <w:r w:rsidDel="00A65B3E">
          <w:rPr>
            <w:rFonts w:ascii="Times" w:hAnsi="Times"/>
          </w:rPr>
          <w:delText>4b</w:delText>
        </w:r>
      </w:del>
      <w:r>
        <w:rPr>
          <w:rFonts w:ascii="Times" w:hAnsi="Times"/>
        </w:rPr>
        <w:t xml:space="preserve">).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540AD611" w:rsidR="00A612C8" w:rsidRDefault="00A612C8" w:rsidP="00A612C8">
      <w:pPr>
        <w:spacing w:line="480" w:lineRule="auto"/>
        <w:rPr>
          <w:ins w:id="350" w:author="Mary Hunsicker" w:date="2022-01-09T06:53:00Z"/>
          <w:rFonts w:ascii="Times" w:hAnsi="Times"/>
        </w:rPr>
      </w:pPr>
      <w:r w:rsidRPr="00A612C8">
        <w:rPr>
          <w:rFonts w:ascii="Times" w:hAnsi="Times"/>
          <w:b/>
          <w:bCs/>
        </w:rPr>
        <w:t>Fig</w:t>
      </w:r>
      <w:del w:id="351" w:author="Mary Hunsicker" w:date="2022-01-09T21:20:00Z">
        <w:r w:rsidRPr="00A612C8" w:rsidDel="007544F1">
          <w:rPr>
            <w:rFonts w:ascii="Times" w:hAnsi="Times"/>
            <w:b/>
            <w:bCs/>
          </w:rPr>
          <w:delText>ure</w:delText>
        </w:r>
      </w:del>
      <w:r w:rsidRPr="00A612C8">
        <w:rPr>
          <w:rFonts w:ascii="Times" w:hAnsi="Times"/>
          <w:b/>
          <w:bCs/>
        </w:rPr>
        <w:t xml:space="preserve"> </w:t>
      </w:r>
      <w:ins w:id="352" w:author="Mary Hunsicker" w:date="2022-01-09T06:53:00Z">
        <w:r w:rsidR="00143BCD">
          <w:rPr>
            <w:rFonts w:ascii="Times" w:hAnsi="Times"/>
            <w:b/>
            <w:bCs/>
          </w:rPr>
          <w:t>5</w:t>
        </w:r>
      </w:ins>
      <w:del w:id="353" w:author="Mary Hunsicker" w:date="2022-01-09T06:53:00Z">
        <w:r w:rsidRPr="00A612C8" w:rsidDel="00143BCD">
          <w:rPr>
            <w:rFonts w:ascii="Times" w:hAnsi="Times"/>
            <w:b/>
            <w:bCs/>
          </w:rPr>
          <w:delText>4</w:delText>
        </w:r>
      </w:del>
      <w:r w:rsidRPr="00A612C8">
        <w:rPr>
          <w:rFonts w:ascii="Times" w:hAnsi="Times"/>
          <w:b/>
          <w:bCs/>
        </w:rPr>
        <w:t>.</w:t>
      </w:r>
      <w:ins w:id="354" w:author="Mary Hunsicker" w:date="2022-01-09T06:55:00Z">
        <w:r w:rsidR="00143BCD">
          <w:rPr>
            <w:rFonts w:ascii="Times" w:hAnsi="Times"/>
          </w:rPr>
          <w:t xml:space="preserve"> </w:t>
        </w:r>
      </w:ins>
      <w:del w:id="355" w:author="Mary Hunsicker" w:date="2022-01-09T06:55:00Z">
        <w:r w:rsidDel="00143BCD">
          <w:rPr>
            <w:rFonts w:ascii="Times" w:hAnsi="Times"/>
          </w:rPr>
          <w:delText xml:space="preserve"> </w:delText>
        </w:r>
      </w:del>
      <w:ins w:id="356" w:author="Mary Hunsicker" w:date="2022-01-09T06:55:00Z">
        <w:r w:rsidR="00143BCD">
          <w:rPr>
            <w:rFonts w:ascii="Times" w:hAnsi="Times"/>
          </w:rPr>
          <w:t xml:space="preserve">Shared </w:t>
        </w:r>
        <w:r w:rsidR="00143BCD" w:rsidRPr="00D15D67">
          <w:rPr>
            <w:rFonts w:ascii="Times" w:hAnsi="Times"/>
          </w:rPr>
          <w:t xml:space="preserve">trend with 95% credible intervals </w:t>
        </w:r>
        <w:r w:rsidR="00143BCD">
          <w:rPr>
            <w:rFonts w:ascii="Times" w:hAnsi="Times"/>
          </w:rPr>
          <w:t>of c</w:t>
        </w:r>
      </w:ins>
      <w:del w:id="357" w:author="Mary Hunsicker" w:date="2022-01-09T06:55:00Z">
        <w:r w:rsidRPr="00D15D67" w:rsidDel="00143BCD">
          <w:rPr>
            <w:rFonts w:ascii="Times" w:hAnsi="Times"/>
          </w:rPr>
          <w:delText>C</w:delText>
        </w:r>
      </w:del>
      <w:r w:rsidRPr="00D15D67">
        <w:rPr>
          <w:rFonts w:ascii="Times" w:hAnsi="Times"/>
        </w:rPr>
        <w:t xml:space="preserve">ommunity variability in the southern </w:t>
      </w:r>
      <w:ins w:id="358" w:author="Mary Hunsicker" w:date="2022-01-10T09:09:00Z">
        <w:r w:rsidR="00744F83">
          <w:rPr>
            <w:rFonts w:ascii="Times" w:hAnsi="Times"/>
          </w:rPr>
          <w:t xml:space="preserve">and central </w:t>
        </w:r>
      </w:ins>
      <w:r w:rsidRPr="00D15D67">
        <w:rPr>
          <w:rFonts w:ascii="Times" w:hAnsi="Times"/>
        </w:rPr>
        <w:t>California Current ecosystem</w:t>
      </w:r>
      <w:del w:id="359" w:author="Mary Hunsicker" w:date="2022-01-09T06:55:00Z">
        <w:r w:rsidRPr="00D15D67" w:rsidDel="00143BCD">
          <w:rPr>
            <w:rFonts w:ascii="Times" w:hAnsi="Times"/>
          </w:rPr>
          <w:delText xml:space="preserve">: a) </w:delText>
        </w:r>
        <w:r w:rsidDel="00143BCD">
          <w:rPr>
            <w:rFonts w:ascii="Times" w:hAnsi="Times"/>
          </w:rPr>
          <w:delText xml:space="preserve">shared </w:delText>
        </w:r>
        <w:r w:rsidRPr="00D15D67" w:rsidDel="00143BCD">
          <w:rPr>
            <w:rFonts w:ascii="Times" w:hAnsi="Times"/>
          </w:rPr>
          <w:delText>trend with 95% credible intervals</w:delText>
        </w:r>
      </w:del>
      <w:r w:rsidRPr="00D15D67">
        <w:rPr>
          <w:rFonts w:ascii="Times" w:hAnsi="Times"/>
        </w:rPr>
        <w:t xml:space="preserve"> (1951</w:t>
      </w:r>
      <w:r w:rsidR="0073006A">
        <w:rPr>
          <w:rStyle w:val="CommentReference"/>
          <w:sz w:val="24"/>
          <w:szCs w:val="24"/>
        </w:rPr>
        <w:t>–</w:t>
      </w:r>
      <w:r w:rsidRPr="00D15D67">
        <w:rPr>
          <w:rFonts w:ascii="Times" w:hAnsi="Times"/>
        </w:rPr>
        <w:t>2018</w:t>
      </w:r>
      <w:r w:rsidR="00CD3966">
        <w:rPr>
          <w:rFonts w:ascii="Times" w:hAnsi="Times"/>
        </w:rPr>
        <w:t>: marine heatwave occurred 2014</w:t>
      </w:r>
      <w:r w:rsidR="00CD3966">
        <w:rPr>
          <w:rStyle w:val="CommentReference"/>
          <w:sz w:val="24"/>
          <w:szCs w:val="24"/>
        </w:rPr>
        <w:t>–</w:t>
      </w:r>
      <w:r w:rsidR="00CD3966" w:rsidRPr="00D15D67">
        <w:rPr>
          <w:rFonts w:ascii="Times" w:hAnsi="Times"/>
        </w:rPr>
        <w:t>201</w:t>
      </w:r>
      <w:r w:rsidR="00CD3966">
        <w:rPr>
          <w:rFonts w:ascii="Times" w:hAnsi="Times"/>
        </w:rPr>
        <w:t>6</w:t>
      </w:r>
      <w:r w:rsidRPr="00D15D67">
        <w:rPr>
          <w:rFonts w:ascii="Times" w:hAnsi="Times"/>
        </w:rPr>
        <w:t>)</w:t>
      </w:r>
      <w:ins w:id="360" w:author="Mary Hunsicker" w:date="2022-01-09T06:55:00Z">
        <w:r w:rsidR="00143BCD">
          <w:rPr>
            <w:rFonts w:ascii="Times" w:hAnsi="Times"/>
          </w:rPr>
          <w:t xml:space="preserve">. </w:t>
        </w:r>
      </w:ins>
      <w:del w:id="361" w:author="Mary Hunsicker" w:date="2022-01-09T06:55:00Z">
        <w:r w:rsidRPr="00D15D67" w:rsidDel="00143BCD">
          <w:rPr>
            <w:rFonts w:ascii="Times" w:hAnsi="Times"/>
          </w:rPr>
          <w:delText xml:space="preserve">, b) posterior distributions for loadings on individual time series </w:delText>
        </w:r>
        <w:r w:rsidDel="00143BCD">
          <w:rPr>
            <w:rFonts w:ascii="Times" w:eastAsiaTheme="minorHAnsi" w:hAnsi="Times"/>
          </w:rPr>
          <w:delText>(</w:delText>
        </w:r>
        <w:r w:rsidRPr="00755793" w:rsidDel="00143BCD">
          <w:rPr>
            <w:rFonts w:ascii="Times" w:hAnsi="Times" w:cs="Arial"/>
          </w:rPr>
          <w:delText xml:space="preserve">only time series with ≥ 90% of the loading distributions above or below </w:delText>
        </w:r>
        <w:r w:rsidDel="00143BCD">
          <w:rPr>
            <w:rFonts w:ascii="Times" w:hAnsi="Times" w:cs="Arial"/>
          </w:rPr>
          <w:delText>zero</w:delText>
        </w:r>
        <w:r w:rsidRPr="00755793" w:rsidDel="00143BCD">
          <w:rPr>
            <w:rFonts w:ascii="Times" w:hAnsi="Times" w:cs="Arial"/>
          </w:rPr>
          <w:delText xml:space="preserve"> are </w:delText>
        </w:r>
        <w:r w:rsidDel="00143BCD">
          <w:rPr>
            <w:rFonts w:ascii="Times" w:hAnsi="Times" w:cs="Arial"/>
          </w:rPr>
          <w:delText>shown</w:delText>
        </w:r>
        <w:r w:rsidDel="00143BCD">
          <w:rPr>
            <w:rFonts w:ascii="Times" w:hAnsi="Times" w:cs="Arial"/>
            <w:iCs/>
          </w:rPr>
          <w:delText>)</w:delText>
        </w:r>
        <w:r w:rsidRPr="00E823A6" w:rsidDel="00143BCD">
          <w:rPr>
            <w:rFonts w:ascii="Times" w:hAnsi="Times" w:cs="Arial"/>
            <w:iCs/>
          </w:rPr>
          <w:delText xml:space="preserve">. </w:delText>
        </w:r>
        <w:r w:rsidDel="00143BCD">
          <w:rPr>
            <w:rFonts w:ascii="Times" w:hAnsi="Times" w:cs="Arial"/>
            <w:iCs/>
          </w:rPr>
          <w:delText xml:space="preserve"> </w:delText>
        </w:r>
        <w:r w:rsidDel="00143BCD">
          <w:rPr>
            <w:rFonts w:ascii="Times" w:hAnsi="Times"/>
          </w:rPr>
          <w:delText xml:space="preserve">Loadings with darker shading </w:delText>
        </w:r>
        <w:r w:rsidRPr="00D15D67" w:rsidDel="00143BCD">
          <w:rPr>
            <w:rFonts w:ascii="Times" w:hAnsi="Times"/>
          </w:rPr>
          <w:delText xml:space="preserve">indicate time series loading most strongly on the biology trend. </w:delText>
        </w:r>
        <w:r w:rsidDel="00143BCD">
          <w:rPr>
            <w:rFonts w:ascii="Times" w:hAnsi="Times"/>
          </w:rPr>
          <w:delText xml:space="preserve">Cal. = California, Juv. = juvenile fish stage, Juv./adult = juvenile and adult </w:delText>
        </w:r>
        <w:r w:rsidR="008E51D6" w:rsidDel="00143BCD">
          <w:rPr>
            <w:rFonts w:ascii="Times" w:hAnsi="Times"/>
          </w:rPr>
          <w:delText xml:space="preserve">fish </w:delText>
        </w:r>
        <w:r w:rsidDel="00143BCD">
          <w:rPr>
            <w:rFonts w:ascii="Times" w:hAnsi="Times"/>
          </w:rPr>
          <w:delText>stages combined</w:delText>
        </w:r>
        <w:r w:rsidR="00623CAC" w:rsidDel="00143BCD">
          <w:rPr>
            <w:rFonts w:ascii="Times" w:hAnsi="Times"/>
          </w:rPr>
          <w:delText xml:space="preserve">, all other fish are larval fish. </w:delText>
        </w:r>
        <w:r w:rsidRPr="00AD23D8" w:rsidDel="00143BCD">
          <w:rPr>
            <w:rFonts w:ascii="Times" w:hAnsi="Times"/>
          </w:rPr>
          <w:delText xml:space="preserve">See </w:delText>
        </w:r>
        <w:r w:rsidR="00DA771F" w:rsidDel="00143BCD">
          <w:rPr>
            <w:rFonts w:ascii="Times" w:hAnsi="Times"/>
          </w:rPr>
          <w:delText xml:space="preserve">S1 </w:delText>
        </w:r>
        <w:r w:rsidRPr="00AD23D8" w:rsidDel="00143BCD">
          <w:rPr>
            <w:rFonts w:ascii="Times" w:hAnsi="Times"/>
          </w:rPr>
          <w:delText>Table</w:delText>
        </w:r>
        <w:r w:rsidDel="00143BCD">
          <w:rPr>
            <w:rFonts w:ascii="Times" w:hAnsi="Times"/>
          </w:rPr>
          <w:delText xml:space="preserve"> and </w:delText>
        </w:r>
        <w:r w:rsidR="00DA771F" w:rsidDel="00143BCD">
          <w:rPr>
            <w:rFonts w:ascii="Times" w:hAnsi="Times"/>
          </w:rPr>
          <w:delText xml:space="preserve">S1 </w:delText>
        </w:r>
        <w:r w:rsidDel="00143BCD">
          <w:rPr>
            <w:rFonts w:ascii="Times" w:hAnsi="Times"/>
          </w:rPr>
          <w:delText xml:space="preserve">Figure </w:delText>
        </w:r>
        <w:r w:rsidRPr="00AD23D8" w:rsidDel="00143BCD">
          <w:rPr>
            <w:rFonts w:ascii="Times" w:hAnsi="Times"/>
          </w:rPr>
          <w:delText>for times series details.</w:delText>
        </w:r>
        <w:r w:rsidDel="00143BCD">
          <w:rPr>
            <w:rFonts w:ascii="Times" w:hAnsi="Times"/>
          </w:rPr>
          <w:delText xml:space="preserve"> </w:delText>
        </w:r>
      </w:del>
    </w:p>
    <w:p w14:paraId="35790EAB" w14:textId="5F1926DD" w:rsidR="00143BCD" w:rsidRDefault="00143BCD" w:rsidP="00A612C8">
      <w:pPr>
        <w:spacing w:line="480" w:lineRule="auto"/>
        <w:rPr>
          <w:ins w:id="362" w:author="Mary Hunsicker" w:date="2022-01-09T06:53:00Z"/>
          <w:rFonts w:ascii="Times" w:hAnsi="Times"/>
        </w:rPr>
      </w:pPr>
    </w:p>
    <w:p w14:paraId="4E121BDD" w14:textId="28D820C2" w:rsidR="00143BCD" w:rsidRPr="00901024" w:rsidRDefault="00143BCD" w:rsidP="00143BCD">
      <w:pPr>
        <w:spacing w:line="480" w:lineRule="auto"/>
        <w:rPr>
          <w:ins w:id="363" w:author="Mary Hunsicker" w:date="2022-01-09T06:53:00Z"/>
          <w:rFonts w:ascii="Times" w:hAnsi="Times" w:cs="Arial"/>
        </w:rPr>
      </w:pPr>
      <w:ins w:id="364" w:author="Mary Hunsicker" w:date="2022-01-09T06:53:00Z">
        <w:r w:rsidRPr="00A612C8">
          <w:rPr>
            <w:rFonts w:ascii="Times" w:hAnsi="Times"/>
            <w:b/>
            <w:bCs/>
          </w:rPr>
          <w:t xml:space="preserve">Fig </w:t>
        </w:r>
        <w:r>
          <w:rPr>
            <w:rFonts w:ascii="Times" w:hAnsi="Times"/>
            <w:b/>
            <w:bCs/>
          </w:rPr>
          <w:t>6</w:t>
        </w:r>
        <w:r w:rsidRPr="00A612C8">
          <w:rPr>
            <w:rFonts w:ascii="Times" w:hAnsi="Times"/>
            <w:b/>
            <w:bCs/>
          </w:rPr>
          <w:t>.</w:t>
        </w:r>
        <w:r>
          <w:rPr>
            <w:rFonts w:ascii="Times" w:hAnsi="Times"/>
          </w:rPr>
          <w:t xml:space="preserve"> </w:t>
        </w:r>
      </w:ins>
      <w:ins w:id="365" w:author="Mary Hunsicker" w:date="2022-01-09T06:55:00Z">
        <w:r>
          <w:rPr>
            <w:rFonts w:ascii="Times" w:hAnsi="Times"/>
          </w:rPr>
          <w:t>P</w:t>
        </w:r>
      </w:ins>
      <w:ins w:id="366" w:author="Mary Hunsicker" w:date="2022-01-09T06:53:00Z">
        <w:r w:rsidRPr="00D15D67">
          <w:rPr>
            <w:rFonts w:ascii="Times" w:hAnsi="Times"/>
          </w:rPr>
          <w:t xml:space="preserve">osterior distributions for loadings on individual time series </w:t>
        </w:r>
      </w:ins>
      <w:ins w:id="367" w:author="Mary Hunsicker" w:date="2022-01-09T06:55:00Z">
        <w:r>
          <w:rPr>
            <w:rFonts w:ascii="Times" w:hAnsi="Times"/>
          </w:rPr>
          <w:t xml:space="preserve">associated </w:t>
        </w:r>
      </w:ins>
      <w:ins w:id="368" w:author="Mary Hunsicker" w:date="2022-01-09T06:56:00Z">
        <w:r>
          <w:rPr>
            <w:rFonts w:ascii="Times" w:hAnsi="Times"/>
          </w:rPr>
          <w:t xml:space="preserve">with the </w:t>
        </w:r>
      </w:ins>
      <w:ins w:id="369" w:author="Mary Hunsicker" w:date="2022-01-09T07:00:00Z">
        <w:r w:rsidR="00393A22">
          <w:rPr>
            <w:rFonts w:ascii="Times" w:hAnsi="Times"/>
          </w:rPr>
          <w:t>biology</w:t>
        </w:r>
      </w:ins>
      <w:ins w:id="370" w:author="Mary Hunsicker" w:date="2022-01-09T06:56:00Z">
        <w:r>
          <w:rPr>
            <w:rFonts w:ascii="Times" w:hAnsi="Times"/>
          </w:rPr>
          <w:t xml:space="preserve"> trend </w:t>
        </w:r>
      </w:ins>
      <w:ins w:id="371" w:author="Mary Hunsicker" w:date="2022-01-09T06:53:00Z">
        <w:r>
          <w:rPr>
            <w:rFonts w:ascii="Times" w:eastAsiaTheme="minorHAnsi" w:hAnsi="Times"/>
          </w:rPr>
          <w:t>(</w:t>
        </w:r>
      </w:ins>
      <w:ins w:id="372" w:author="Mary Hunsicker" w:date="2022-01-09T06:56:00Z">
        <w:r>
          <w:rPr>
            <w:rFonts w:ascii="Times" w:eastAsiaTheme="minorHAnsi" w:hAnsi="Times"/>
          </w:rPr>
          <w:t>Fig 5</w:t>
        </w:r>
      </w:ins>
      <w:ins w:id="373" w:author="Mary Hunsicker" w:date="2022-01-10T08:59:00Z">
        <w:r w:rsidR="0009619F">
          <w:rPr>
            <w:rFonts w:ascii="Times" w:eastAsiaTheme="minorHAnsi" w:hAnsi="Times"/>
          </w:rPr>
          <w:t xml:space="preserve">). </w:t>
        </w:r>
        <w:r w:rsidR="0009619F">
          <w:rPr>
            <w:rFonts w:ascii="Times" w:hAnsi="Times" w:cs="Arial"/>
          </w:rPr>
          <w:t>O</w:t>
        </w:r>
      </w:ins>
      <w:ins w:id="374" w:author="Mary Hunsicker" w:date="2022-01-09T06:53:00Z">
        <w:r w:rsidRPr="00755793">
          <w:rPr>
            <w:rFonts w:ascii="Times" w:hAnsi="Times" w:cs="Arial"/>
          </w:rPr>
          <w:t xml:space="preserve">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Juv./adult = juvenile and adult fish stages combined, all other fish are larval fish. </w:t>
        </w:r>
        <w:r w:rsidRPr="00AD23D8">
          <w:rPr>
            <w:rFonts w:ascii="Times" w:hAnsi="Times"/>
          </w:rPr>
          <w:t xml:space="preserve">See </w:t>
        </w:r>
        <w:r>
          <w:rPr>
            <w:rFonts w:ascii="Times" w:hAnsi="Times"/>
          </w:rPr>
          <w:t xml:space="preserve">S1 </w:t>
        </w:r>
        <w:r w:rsidRPr="00AD23D8">
          <w:rPr>
            <w:rFonts w:ascii="Times" w:hAnsi="Times"/>
          </w:rPr>
          <w:t>Table</w:t>
        </w:r>
        <w:r>
          <w:rPr>
            <w:rFonts w:ascii="Times" w:hAnsi="Times"/>
          </w:rPr>
          <w:t xml:space="preserve"> and S1 Fig </w:t>
        </w:r>
        <w:r w:rsidRPr="00AD23D8">
          <w:rPr>
            <w:rFonts w:ascii="Times" w:hAnsi="Times"/>
          </w:rPr>
          <w:t>for times series details.</w:t>
        </w:r>
        <w:r>
          <w:rPr>
            <w:rFonts w:ascii="Times" w:hAnsi="Times"/>
          </w:rPr>
          <w:t xml:space="preserve"> </w:t>
        </w:r>
      </w:ins>
    </w:p>
    <w:p w14:paraId="62F4CDC4" w14:textId="77777777" w:rsidR="00143BCD" w:rsidRPr="00901024" w:rsidDel="0009619F" w:rsidRDefault="00143BCD" w:rsidP="00A612C8">
      <w:pPr>
        <w:spacing w:line="480" w:lineRule="auto"/>
        <w:rPr>
          <w:del w:id="375" w:author="Mary Hunsicker" w:date="2022-01-10T08:59:00Z"/>
          <w:rFonts w:ascii="Times" w:hAnsi="Times" w:cs="Arial"/>
        </w:rPr>
      </w:pPr>
    </w:p>
    <w:p w14:paraId="3793C6A2" w14:textId="77777777" w:rsidR="00A612C8" w:rsidRDefault="00A612C8" w:rsidP="0009619F">
      <w:pPr>
        <w:spacing w:line="480" w:lineRule="auto"/>
        <w:rPr>
          <w:rFonts w:ascii="Times" w:hAnsi="Times"/>
        </w:rPr>
        <w:pPrChange w:id="376" w:author="Mary Hunsicker" w:date="2022-01-10T08:59:00Z">
          <w:pPr>
            <w:spacing w:line="480" w:lineRule="auto"/>
            <w:ind w:firstLine="720"/>
          </w:pPr>
        </w:pPrChange>
      </w:pPr>
    </w:p>
    <w:p w14:paraId="38C3FA73" w14:textId="63355937"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lastRenderedPageBreak/>
        <w:t xml:space="preserve">(ichthyoplankton only) </w:t>
      </w:r>
      <w:r w:rsidRPr="000E116F">
        <w:t>pre-dating the 1970s</w:t>
      </w:r>
      <w:r w:rsidR="0068605C" w:rsidRPr="000E116F">
        <w:t xml:space="preserve"> </w:t>
      </w:r>
      <w:r w:rsidRPr="000E116F">
        <w:t>(Fig</w:t>
      </w:r>
      <w:del w:id="377" w:author="Mary Hunsicker" w:date="2022-01-09T21:20:00Z">
        <w:r w:rsidRPr="000E116F" w:rsidDel="007544F1">
          <w:delText>.</w:delText>
        </w:r>
      </w:del>
      <w:r w:rsidRPr="000E116F">
        <w:t xml:space="preserve"> </w:t>
      </w:r>
      <w:ins w:id="378" w:author="Mary Hunsicker" w:date="2022-01-09T06:21:00Z">
        <w:r w:rsidR="00A65B3E">
          <w:t>5</w:t>
        </w:r>
      </w:ins>
      <w:del w:id="379" w:author="Mary Hunsicker" w:date="2022-01-09T06:21:00Z">
        <w:r w:rsidRPr="000E116F" w:rsidDel="00A65B3E">
          <w:delText>4a</w:delText>
        </w:r>
      </w:del>
      <w:r w:rsidR="009D2E30">
        <w:t xml:space="preserve">, </w:t>
      </w:r>
      <w:r w:rsidR="00DA771F">
        <w:t xml:space="preserve">S1 </w:t>
      </w:r>
      <w:r w:rsidR="00703709">
        <w:t>Fig</w:t>
      </w:r>
      <w:del w:id="380" w:author="Mary Hunsicker" w:date="2022-01-09T21:20:00Z">
        <w:r w:rsidR="00703709" w:rsidDel="007544F1">
          <w:delText>.</w:delText>
        </w:r>
      </w:del>
      <w:r w:rsidRPr="000E116F">
        <w:t xml:space="preserve">). 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w:t>
      </w:r>
      <w:r w:rsidRPr="00F73243">
        <w:rPr>
          <w:rFonts w:cs="Arial"/>
          <w:color w:val="000000" w:themeColor="text1"/>
          <w:rPrChange w:id="381" w:author="Mary Hunsicker" w:date="2022-01-07T17:22:00Z">
            <w:rPr>
              <w:rFonts w:cs="Arial"/>
            </w:rPr>
          </w:rPrChange>
        </w:rPr>
        <w:t>trend (LOO</w:t>
      </w:r>
      <w:r w:rsidR="00187A00" w:rsidRPr="00F73243">
        <w:rPr>
          <w:rFonts w:cs="Arial"/>
          <w:color w:val="000000" w:themeColor="text1"/>
          <w:rPrChange w:id="382" w:author="Mary Hunsicker" w:date="2022-01-07T17:22:00Z">
            <w:rPr>
              <w:rFonts w:cs="Arial"/>
            </w:rPr>
          </w:rPrChange>
        </w:rPr>
        <w:t>-CV</w:t>
      </w:r>
      <w:r w:rsidRPr="00F73243">
        <w:rPr>
          <w:rFonts w:cs="Arial"/>
          <w:color w:val="000000" w:themeColor="text1"/>
          <w:rPrChange w:id="383" w:author="Mary Hunsicker" w:date="2022-01-07T17:22:00Z">
            <w:rPr>
              <w:rFonts w:cs="Arial"/>
            </w:rPr>
          </w:rPrChange>
        </w:rPr>
        <w:t>: one-state = 216.4, two-state = 11.8, three-state = 41.8, Fig</w:t>
      </w:r>
      <w:del w:id="384" w:author="Mary Hunsicker" w:date="2022-01-09T21:20:00Z">
        <w:r w:rsidRPr="00F73243" w:rsidDel="007544F1">
          <w:rPr>
            <w:rFonts w:cs="Arial"/>
            <w:color w:val="000000" w:themeColor="text1"/>
            <w:rPrChange w:id="385" w:author="Mary Hunsicker" w:date="2022-01-07T17:22:00Z">
              <w:rPr>
                <w:rFonts w:cs="Arial"/>
              </w:rPr>
            </w:rPrChange>
          </w:rPr>
          <w:delText>.</w:delText>
        </w:r>
      </w:del>
      <w:r w:rsidRPr="00F73243">
        <w:rPr>
          <w:rFonts w:cs="Arial"/>
          <w:color w:val="000000" w:themeColor="text1"/>
          <w:rPrChange w:id="386" w:author="Mary Hunsicker" w:date="2022-01-07T17:22:00Z">
            <w:rPr>
              <w:rFonts w:cs="Arial"/>
            </w:rPr>
          </w:rPrChange>
        </w:rPr>
        <w:t xml:space="preserve"> </w:t>
      </w:r>
      <w:ins w:id="387" w:author="Mary Hunsicker" w:date="2022-01-09T06:36:00Z">
        <w:r w:rsidR="00B468B3">
          <w:rPr>
            <w:rFonts w:cs="Arial"/>
            <w:color w:val="000000" w:themeColor="text1"/>
          </w:rPr>
          <w:t>7</w:t>
        </w:r>
      </w:ins>
      <w:del w:id="388" w:author="Mary Hunsicker" w:date="2022-01-09T06:22:00Z">
        <w:r w:rsidRPr="00F73243" w:rsidDel="00A65B3E">
          <w:rPr>
            <w:rFonts w:cs="Arial"/>
            <w:color w:val="000000" w:themeColor="text1"/>
            <w:rPrChange w:id="389" w:author="Mary Hunsicker" w:date="2022-01-07T17:22:00Z">
              <w:rPr>
                <w:rFonts w:cs="Arial"/>
              </w:rPr>
            </w:rPrChange>
          </w:rPr>
          <w:delText>3</w:delText>
        </w:r>
      </w:del>
      <w:r w:rsidRPr="00F73243">
        <w:rPr>
          <w:rFonts w:cs="Arial"/>
          <w:color w:val="000000" w:themeColor="text1"/>
          <w:rPrChange w:id="390" w:author="Mary Hunsicker" w:date="2022-01-07T17:22:00Z">
            <w:rPr>
              <w:rFonts w:cs="Arial"/>
            </w:rPr>
          </w:rPrChange>
        </w:rPr>
        <w:t xml:space="preserve">). </w:t>
      </w:r>
      <w:r w:rsidR="00534FD2" w:rsidRPr="00F73243">
        <w:rPr>
          <w:color w:val="000000" w:themeColor="text1"/>
          <w:shd w:val="clear" w:color="auto" w:fill="FFFFFF"/>
          <w:rPrChange w:id="391" w:author="Mary Hunsicker" w:date="2022-01-07T17:22:00Z">
            <w:rPr>
              <w:color w:val="222222"/>
              <w:shd w:val="clear" w:color="auto" w:fill="FFFFFF"/>
            </w:rPr>
          </w:rPrChange>
        </w:rPr>
        <w:t xml:space="preserve">This shift coincides with a strong increase in the abundance of a few species during that period, including eared </w:t>
      </w:r>
      <w:proofErr w:type="spellStart"/>
      <w:r w:rsidR="00534FD2" w:rsidRPr="00F73243">
        <w:rPr>
          <w:color w:val="000000" w:themeColor="text1"/>
          <w:shd w:val="clear" w:color="auto" w:fill="FFFFFF"/>
          <w:rPrChange w:id="392" w:author="Mary Hunsicker" w:date="2022-01-07T17:22:00Z">
            <w:rPr>
              <w:color w:val="222222"/>
              <w:shd w:val="clear" w:color="auto" w:fill="FFFFFF"/>
            </w:rPr>
          </w:rPrChange>
        </w:rPr>
        <w:t>blacksmelt</w:t>
      </w:r>
      <w:proofErr w:type="spellEnd"/>
      <w:r w:rsidR="00534FD2" w:rsidRPr="00F73243">
        <w:rPr>
          <w:color w:val="000000" w:themeColor="text1"/>
          <w:shd w:val="clear" w:color="auto" w:fill="FFFFFF"/>
          <w:rPrChange w:id="393" w:author="Mary Hunsicker" w:date="2022-01-07T17:22:00Z">
            <w:rPr>
              <w:color w:val="222222"/>
              <w:shd w:val="clear" w:color="auto" w:fill="FFFFFF"/>
            </w:rPr>
          </w:rPrChange>
        </w:rPr>
        <w:t xml:space="preserve"> (</w:t>
      </w:r>
      <w:proofErr w:type="spellStart"/>
      <w:r w:rsidR="00534FD2" w:rsidRPr="00F73243">
        <w:rPr>
          <w:i/>
          <w:iCs/>
          <w:color w:val="000000" w:themeColor="text1"/>
          <w:shd w:val="clear" w:color="auto" w:fill="FFFFFF"/>
          <w:rPrChange w:id="394" w:author="Mary Hunsicker" w:date="2022-01-07T17:22:00Z">
            <w:rPr>
              <w:i/>
              <w:iCs/>
              <w:color w:val="222222"/>
              <w:shd w:val="clear" w:color="auto" w:fill="FFFFFF"/>
            </w:rPr>
          </w:rPrChange>
        </w:rPr>
        <w:t>Lipolagus</w:t>
      </w:r>
      <w:proofErr w:type="spellEnd"/>
      <w:r w:rsidR="00534FD2" w:rsidRPr="00F73243">
        <w:rPr>
          <w:i/>
          <w:iCs/>
          <w:color w:val="000000" w:themeColor="text1"/>
          <w:shd w:val="clear" w:color="auto" w:fill="FFFFFF"/>
          <w:rPrChange w:id="395" w:author="Mary Hunsicker" w:date="2022-01-07T17:22:00Z">
            <w:rPr>
              <w:i/>
              <w:iCs/>
              <w:color w:val="222222"/>
              <w:shd w:val="clear" w:color="auto" w:fill="FFFFFF"/>
            </w:rPr>
          </w:rPrChange>
        </w:rPr>
        <w:t xml:space="preserve"> </w:t>
      </w:r>
      <w:proofErr w:type="spellStart"/>
      <w:r w:rsidR="00534FD2" w:rsidRPr="00F73243">
        <w:rPr>
          <w:i/>
          <w:iCs/>
          <w:color w:val="000000" w:themeColor="text1"/>
          <w:shd w:val="clear" w:color="auto" w:fill="FFFFFF"/>
          <w:rPrChange w:id="396" w:author="Mary Hunsicker" w:date="2022-01-07T17:22:00Z">
            <w:rPr>
              <w:i/>
              <w:iCs/>
              <w:color w:val="222222"/>
              <w:shd w:val="clear" w:color="auto" w:fill="FFFFFF"/>
            </w:rPr>
          </w:rPrChange>
        </w:rPr>
        <w:t>ochotensis</w:t>
      </w:r>
      <w:proofErr w:type="spellEnd"/>
      <w:r w:rsidR="00534FD2" w:rsidRPr="00F73243">
        <w:rPr>
          <w:color w:val="000000" w:themeColor="text1"/>
          <w:shd w:val="clear" w:color="auto" w:fill="FFFFFF"/>
          <w:rPrChange w:id="397" w:author="Mary Hunsicker" w:date="2022-01-07T17:22:00Z">
            <w:rPr>
              <w:color w:val="222222"/>
              <w:shd w:val="clear" w:color="auto" w:fill="FFFFFF"/>
            </w:rPr>
          </w:rPrChange>
        </w:rPr>
        <w:t xml:space="preserve">), slender </w:t>
      </w:r>
      <w:proofErr w:type="spellStart"/>
      <w:r w:rsidR="00534FD2" w:rsidRPr="00F73243">
        <w:rPr>
          <w:color w:val="000000" w:themeColor="text1"/>
          <w:shd w:val="clear" w:color="auto" w:fill="FFFFFF"/>
          <w:rPrChange w:id="398" w:author="Mary Hunsicker" w:date="2022-01-07T17:22:00Z">
            <w:rPr>
              <w:color w:val="222222"/>
              <w:shd w:val="clear" w:color="auto" w:fill="FFFFFF"/>
            </w:rPr>
          </w:rPrChange>
        </w:rPr>
        <w:t>blacksmelt</w:t>
      </w:r>
      <w:proofErr w:type="spellEnd"/>
      <w:r w:rsidR="00534FD2" w:rsidRPr="00F73243">
        <w:rPr>
          <w:color w:val="000000" w:themeColor="text1"/>
          <w:shd w:val="clear" w:color="auto" w:fill="FFFFFF"/>
          <w:rPrChange w:id="399" w:author="Mary Hunsicker" w:date="2022-01-07T17:22:00Z">
            <w:rPr>
              <w:color w:val="222222"/>
              <w:shd w:val="clear" w:color="auto" w:fill="FFFFFF"/>
            </w:rPr>
          </w:rPrChange>
        </w:rPr>
        <w:t xml:space="preserve"> (</w:t>
      </w:r>
      <w:proofErr w:type="spellStart"/>
      <w:r w:rsidR="00534FD2" w:rsidRPr="00F73243">
        <w:rPr>
          <w:i/>
          <w:iCs/>
          <w:color w:val="000000" w:themeColor="text1"/>
          <w:shd w:val="clear" w:color="auto" w:fill="FFFFFF"/>
          <w:rPrChange w:id="400" w:author="Mary Hunsicker" w:date="2022-01-07T17:22:00Z">
            <w:rPr>
              <w:i/>
              <w:iCs/>
              <w:color w:val="222222"/>
              <w:shd w:val="clear" w:color="auto" w:fill="FFFFFF"/>
            </w:rPr>
          </w:rPrChange>
        </w:rPr>
        <w:t>Bathylagus</w:t>
      </w:r>
      <w:proofErr w:type="spellEnd"/>
      <w:r w:rsidR="00534FD2" w:rsidRPr="00F73243">
        <w:rPr>
          <w:i/>
          <w:iCs/>
          <w:color w:val="000000" w:themeColor="text1"/>
          <w:shd w:val="clear" w:color="auto" w:fill="FFFFFF"/>
          <w:rPrChange w:id="401" w:author="Mary Hunsicker" w:date="2022-01-07T17:22:00Z">
            <w:rPr>
              <w:i/>
              <w:iCs/>
              <w:color w:val="222222"/>
              <w:shd w:val="clear" w:color="auto" w:fill="FFFFFF"/>
            </w:rPr>
          </w:rPrChange>
        </w:rPr>
        <w:t xml:space="preserve"> </w:t>
      </w:r>
      <w:proofErr w:type="spellStart"/>
      <w:r w:rsidR="00534FD2" w:rsidRPr="00F73243">
        <w:rPr>
          <w:i/>
          <w:iCs/>
          <w:color w:val="000000" w:themeColor="text1"/>
          <w:shd w:val="clear" w:color="auto" w:fill="FFFFFF"/>
          <w:rPrChange w:id="402" w:author="Mary Hunsicker" w:date="2022-01-07T17:22:00Z">
            <w:rPr>
              <w:i/>
              <w:iCs/>
              <w:color w:val="222222"/>
              <w:shd w:val="clear" w:color="auto" w:fill="FFFFFF"/>
            </w:rPr>
          </w:rPrChange>
        </w:rPr>
        <w:t>pacificus</w:t>
      </w:r>
      <w:proofErr w:type="spellEnd"/>
      <w:r w:rsidR="00534FD2" w:rsidRPr="00F73243">
        <w:rPr>
          <w:color w:val="000000" w:themeColor="text1"/>
          <w:shd w:val="clear" w:color="auto" w:fill="FFFFFF"/>
          <w:rPrChange w:id="403" w:author="Mary Hunsicker" w:date="2022-01-07T17:22:00Z">
            <w:rPr>
              <w:color w:val="222222"/>
              <w:shd w:val="clear" w:color="auto" w:fill="FFFFFF"/>
            </w:rPr>
          </w:rPrChange>
        </w:rPr>
        <w:t xml:space="preserve">), northern </w:t>
      </w:r>
      <w:proofErr w:type="spellStart"/>
      <w:r w:rsidR="00534FD2" w:rsidRPr="00F73243">
        <w:rPr>
          <w:color w:val="000000" w:themeColor="text1"/>
          <w:shd w:val="clear" w:color="auto" w:fill="FFFFFF"/>
          <w:rPrChange w:id="404" w:author="Mary Hunsicker" w:date="2022-01-07T17:22:00Z">
            <w:rPr>
              <w:color w:val="222222"/>
              <w:shd w:val="clear" w:color="auto" w:fill="FFFFFF"/>
            </w:rPr>
          </w:rPrChange>
        </w:rPr>
        <w:t>lampfish</w:t>
      </w:r>
      <w:proofErr w:type="spellEnd"/>
      <w:r w:rsidR="00534FD2" w:rsidRPr="00F73243">
        <w:rPr>
          <w:color w:val="000000" w:themeColor="text1"/>
          <w:shd w:val="clear" w:color="auto" w:fill="FFFFFF"/>
          <w:rPrChange w:id="405" w:author="Mary Hunsicker" w:date="2022-01-07T17:22:00Z">
            <w:rPr>
              <w:color w:val="222222"/>
              <w:shd w:val="clear" w:color="auto" w:fill="FFFFFF"/>
            </w:rPr>
          </w:rPrChange>
        </w:rPr>
        <w:t xml:space="preserve"> (</w:t>
      </w:r>
      <w:proofErr w:type="spellStart"/>
      <w:r w:rsidR="00534FD2" w:rsidRPr="00F73243">
        <w:rPr>
          <w:i/>
          <w:iCs/>
          <w:color w:val="000000" w:themeColor="text1"/>
          <w:shd w:val="clear" w:color="auto" w:fill="FFFFFF"/>
          <w:rPrChange w:id="406" w:author="Mary Hunsicker" w:date="2022-01-07T17:22:00Z">
            <w:rPr>
              <w:i/>
              <w:iCs/>
              <w:color w:val="222222"/>
              <w:shd w:val="clear" w:color="auto" w:fill="FFFFFF"/>
            </w:rPr>
          </w:rPrChange>
        </w:rPr>
        <w:t>Stenobrachius</w:t>
      </w:r>
      <w:proofErr w:type="spellEnd"/>
      <w:r w:rsidR="00534FD2" w:rsidRPr="00F73243">
        <w:rPr>
          <w:i/>
          <w:iCs/>
          <w:color w:val="000000" w:themeColor="text1"/>
          <w:shd w:val="clear" w:color="auto" w:fill="FFFFFF"/>
          <w:rPrChange w:id="407" w:author="Mary Hunsicker" w:date="2022-01-07T17:22:00Z">
            <w:rPr>
              <w:i/>
              <w:iCs/>
              <w:color w:val="222222"/>
              <w:shd w:val="clear" w:color="auto" w:fill="FFFFFF"/>
            </w:rPr>
          </w:rPrChange>
        </w:rPr>
        <w:t xml:space="preserve"> </w:t>
      </w:r>
      <w:proofErr w:type="spellStart"/>
      <w:r w:rsidR="00534FD2" w:rsidRPr="00F73243">
        <w:rPr>
          <w:i/>
          <w:iCs/>
          <w:color w:val="000000" w:themeColor="text1"/>
          <w:shd w:val="clear" w:color="auto" w:fill="FFFFFF"/>
          <w:rPrChange w:id="408" w:author="Mary Hunsicker" w:date="2022-01-07T17:22:00Z">
            <w:rPr>
              <w:i/>
              <w:iCs/>
              <w:color w:val="222222"/>
              <w:shd w:val="clear" w:color="auto" w:fill="FFFFFF"/>
            </w:rPr>
          </w:rPrChange>
        </w:rPr>
        <w:t>leucopsarus</w:t>
      </w:r>
      <w:proofErr w:type="spellEnd"/>
      <w:r w:rsidR="00534FD2" w:rsidRPr="00F73243">
        <w:rPr>
          <w:color w:val="000000" w:themeColor="text1"/>
          <w:shd w:val="clear" w:color="auto" w:fill="FFFFFF"/>
          <w:rPrChange w:id="409" w:author="Mary Hunsicker" w:date="2022-01-07T17:22:00Z">
            <w:rPr>
              <w:color w:val="222222"/>
              <w:shd w:val="clear" w:color="auto" w:fill="FFFFFF"/>
            </w:rPr>
          </w:rPrChange>
        </w:rPr>
        <w:t xml:space="preserve">), </w:t>
      </w:r>
      <w:r w:rsidR="001E337E" w:rsidRPr="00F73243">
        <w:rPr>
          <w:color w:val="000000" w:themeColor="text1"/>
          <w:shd w:val="clear" w:color="auto" w:fill="FFFFFF"/>
          <w:rPrChange w:id="410" w:author="Mary Hunsicker" w:date="2022-01-07T17:22:00Z">
            <w:rPr>
              <w:color w:val="222222"/>
              <w:shd w:val="clear" w:color="auto" w:fill="FFFFFF"/>
            </w:rPr>
          </w:rPrChange>
        </w:rPr>
        <w:t xml:space="preserve">which are cool water associated mesopelagic species, </w:t>
      </w:r>
      <w:r w:rsidR="00534FD2" w:rsidRPr="00F73243">
        <w:rPr>
          <w:color w:val="000000" w:themeColor="text1"/>
          <w:shd w:val="clear" w:color="auto" w:fill="FFFFFF"/>
          <w:rPrChange w:id="411" w:author="Mary Hunsicker" w:date="2022-01-07T17:22:00Z">
            <w:rPr>
              <w:color w:val="222222"/>
              <w:shd w:val="clear" w:color="auto" w:fill="FFFFFF"/>
            </w:rPr>
          </w:rPrChange>
        </w:rPr>
        <w:t>as well as a rise in northern anchovy (</w:t>
      </w:r>
      <w:proofErr w:type="spellStart"/>
      <w:r w:rsidR="00534FD2" w:rsidRPr="00F73243">
        <w:rPr>
          <w:i/>
          <w:iCs/>
          <w:color w:val="000000" w:themeColor="text1"/>
          <w:shd w:val="clear" w:color="auto" w:fill="FFFFFF"/>
          <w:rPrChange w:id="412" w:author="Mary Hunsicker" w:date="2022-01-07T17:22:00Z">
            <w:rPr>
              <w:i/>
              <w:iCs/>
              <w:color w:val="222222"/>
              <w:shd w:val="clear" w:color="auto" w:fill="FFFFFF"/>
            </w:rPr>
          </w:rPrChange>
        </w:rPr>
        <w:t>Engraulis</w:t>
      </w:r>
      <w:proofErr w:type="spellEnd"/>
      <w:r w:rsidR="00534FD2" w:rsidRPr="00F73243">
        <w:rPr>
          <w:i/>
          <w:iCs/>
          <w:color w:val="000000" w:themeColor="text1"/>
          <w:shd w:val="clear" w:color="auto" w:fill="FFFFFF"/>
          <w:rPrChange w:id="413" w:author="Mary Hunsicker" w:date="2022-01-07T17:22:00Z">
            <w:rPr>
              <w:i/>
              <w:iCs/>
              <w:color w:val="222222"/>
              <w:shd w:val="clear" w:color="auto" w:fill="FFFFFF"/>
            </w:rPr>
          </w:rPrChange>
        </w:rPr>
        <w:t xml:space="preserve"> </w:t>
      </w:r>
      <w:proofErr w:type="spellStart"/>
      <w:r w:rsidR="00534FD2" w:rsidRPr="00F73243">
        <w:rPr>
          <w:i/>
          <w:iCs/>
          <w:color w:val="000000" w:themeColor="text1"/>
          <w:shd w:val="clear" w:color="auto" w:fill="FFFFFF"/>
          <w:rPrChange w:id="414" w:author="Mary Hunsicker" w:date="2022-01-07T17:22:00Z">
            <w:rPr>
              <w:i/>
              <w:iCs/>
              <w:color w:val="222222"/>
              <w:shd w:val="clear" w:color="auto" w:fill="FFFFFF"/>
            </w:rPr>
          </w:rPrChange>
        </w:rPr>
        <w:t>mordax</w:t>
      </w:r>
      <w:proofErr w:type="spellEnd"/>
      <w:r w:rsidR="00534FD2" w:rsidRPr="00F73243">
        <w:rPr>
          <w:color w:val="000000" w:themeColor="text1"/>
          <w:shd w:val="clear" w:color="auto" w:fill="FFFFFF"/>
          <w:rPrChange w:id="415" w:author="Mary Hunsicker" w:date="2022-01-07T17:22:00Z">
            <w:rPr>
              <w:color w:val="222222"/>
              <w:shd w:val="clear" w:color="auto" w:fill="FFFFFF"/>
            </w:rPr>
          </w:rPrChange>
        </w:rPr>
        <w:t xml:space="preserve">) abundance prior </w:t>
      </w:r>
      <w:r w:rsidR="00534FD2" w:rsidRPr="00534FD2">
        <w:rPr>
          <w:color w:val="222222"/>
          <w:shd w:val="clear" w:color="auto" w:fill="FFFFFF"/>
        </w:rPr>
        <w:t>to the shift (S1 Fig</w:t>
      </w:r>
      <w:del w:id="416" w:author="Mary Hunsicker" w:date="2022-01-09T21:20:00Z">
        <w:r w:rsidR="00534FD2" w:rsidRPr="00534FD2" w:rsidDel="007544F1">
          <w:rPr>
            <w:color w:val="222222"/>
            <w:shd w:val="clear" w:color="auto" w:fill="FFFFFF"/>
          </w:rPr>
          <w:delText>.</w:delText>
        </w:r>
      </w:del>
      <w:r w:rsidR="00534FD2" w:rsidRPr="00534FD2">
        <w:rPr>
          <w:color w:val="222222"/>
          <w:shd w:val="clear" w:color="auto" w:fill="FFFFFF"/>
        </w:rPr>
        <w:t>).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60FD6B69" w:rsidR="00534FD2" w:rsidRDefault="00472D9F" w:rsidP="00534FD2">
      <w:pPr>
        <w:spacing w:line="480" w:lineRule="auto"/>
        <w:ind w:firstLine="720"/>
        <w:rPr>
          <w:ins w:id="417" w:author="Mary Hunsicker" w:date="2022-01-09T06:51:00Z"/>
          <w:color w:val="000000" w:themeColor="text1"/>
          <w:shd w:val="clear" w:color="auto" w:fill="FFFFFF"/>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ins w:id="418" w:author="Mary Hunsicker" w:date="2022-01-10T09:03:00Z">
        <w:r w:rsidR="0009619F">
          <w:rPr>
            <w:rFonts w:cs="Arial"/>
          </w:rPr>
          <w:t>4</w:t>
        </w:r>
      </w:ins>
      <w:del w:id="419" w:author="Mary Hunsicker" w:date="2022-01-10T09:03:00Z">
        <w:r w:rsidR="001E337E" w:rsidDel="0009619F">
          <w:rPr>
            <w:rFonts w:cs="Arial"/>
          </w:rPr>
          <w:delText>3</w:delText>
        </w:r>
      </w:del>
      <w:r w:rsidR="00DA771F">
        <w:rPr>
          <w:rFonts w:cs="Arial"/>
        </w:rPr>
        <w:t xml:space="preserve"> </w:t>
      </w:r>
      <w:r w:rsidR="009B61A3" w:rsidRPr="000E116F">
        <w:rPr>
          <w:rFonts w:cs="Arial"/>
        </w:rPr>
        <w:t>Fig</w:t>
      </w:r>
      <w:del w:id="420" w:author="Mary Hunsicker" w:date="2022-01-09T21:20:00Z">
        <w:r w:rsidR="009B61A3" w:rsidRPr="000E116F" w:rsidDel="007544F1">
          <w:rPr>
            <w:rFonts w:cs="Arial"/>
          </w:rPr>
          <w:delText>.</w:delText>
        </w:r>
      </w:del>
      <w:r w:rsidR="009B61A3" w:rsidRPr="000E116F">
        <w:rPr>
          <w:rFonts w:cs="Arial"/>
        </w:rPr>
        <w:t>)</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w:t>
      </w:r>
      <w:r w:rsidR="00476D4C">
        <w:rPr>
          <w:rStyle w:val="CommentReference"/>
          <w:sz w:val="24"/>
          <w:szCs w:val="24"/>
        </w:rPr>
        <w:t>ñ</w:t>
      </w:r>
      <w:r w:rsidR="00A035E1" w:rsidRPr="00A3240F">
        <w:rPr>
          <w:rStyle w:val="CommentReference"/>
          <w:sz w:val="24"/>
          <w:szCs w:val="24"/>
        </w:rPr>
        <w:t>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del w:id="421" w:author="Mary Hunsicker" w:date="2022-01-09T21:20:00Z">
        <w:r w:rsidR="00A3240F" w:rsidDel="007544F1">
          <w:rPr>
            <w:rStyle w:val="CommentReference"/>
            <w:sz w:val="24"/>
            <w:szCs w:val="24"/>
          </w:rPr>
          <w:delText>.</w:delText>
        </w:r>
      </w:del>
      <w:r w:rsidR="00A3240F" w:rsidRPr="00A3240F">
        <w:rPr>
          <w:rStyle w:val="CommentReference"/>
          <w:sz w:val="24"/>
          <w:szCs w:val="24"/>
        </w:rPr>
        <w:t xml:space="preserve"> </w:t>
      </w:r>
      <w:ins w:id="422" w:author="Mary Hunsicker" w:date="2022-01-09T06:22:00Z">
        <w:r w:rsidR="00A65B3E">
          <w:rPr>
            <w:rStyle w:val="CommentReference"/>
            <w:sz w:val="24"/>
            <w:szCs w:val="24"/>
          </w:rPr>
          <w:t>5</w:t>
        </w:r>
      </w:ins>
      <w:del w:id="423" w:author="Mary Hunsicker" w:date="2022-01-09T06:22:00Z">
        <w:r w:rsidR="00A3240F" w:rsidRPr="00A3240F" w:rsidDel="00A65B3E">
          <w:rPr>
            <w:rStyle w:val="CommentReference"/>
            <w:sz w:val="24"/>
            <w:szCs w:val="24"/>
          </w:rPr>
          <w:delText>4</w:delText>
        </w:r>
        <w:r w:rsidR="004051AA" w:rsidDel="00A65B3E">
          <w:rPr>
            <w:rStyle w:val="CommentReference"/>
            <w:sz w:val="24"/>
            <w:szCs w:val="24"/>
          </w:rPr>
          <w:delText>a</w:delText>
        </w:r>
      </w:del>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central CCE community in the mid to late 2000s (Fig</w:t>
      </w:r>
      <w:del w:id="424" w:author="Mary Hunsicker" w:date="2022-01-09T21:20:00Z">
        <w:r w:rsidR="00534FD2" w:rsidRPr="00534FD2" w:rsidDel="007544F1">
          <w:rPr>
            <w:color w:val="000000" w:themeColor="text1"/>
            <w:shd w:val="clear" w:color="auto" w:fill="FFFFFF"/>
          </w:rPr>
          <w:delText>.</w:delText>
        </w:r>
      </w:del>
      <w:r w:rsidR="00534FD2" w:rsidRPr="00534FD2">
        <w:rPr>
          <w:color w:val="000000" w:themeColor="text1"/>
          <w:shd w:val="clear" w:color="auto" w:fill="FFFFFF"/>
        </w:rPr>
        <w:t xml:space="preserve"> </w:t>
      </w:r>
      <w:ins w:id="425" w:author="Mary Hunsicker" w:date="2022-01-09T06:37:00Z">
        <w:r w:rsidR="00B468B3">
          <w:rPr>
            <w:color w:val="000000" w:themeColor="text1"/>
            <w:shd w:val="clear" w:color="auto" w:fill="FFFFFF"/>
          </w:rPr>
          <w:t>7</w:t>
        </w:r>
      </w:ins>
      <w:del w:id="426" w:author="Mary Hunsicker" w:date="2022-01-09T06:23:00Z">
        <w:r w:rsidR="00534FD2" w:rsidRPr="00534FD2" w:rsidDel="00A65B3E">
          <w:rPr>
            <w:color w:val="000000" w:themeColor="text1"/>
            <w:shd w:val="clear" w:color="auto" w:fill="FFFFFF"/>
          </w:rPr>
          <w:delText>3</w:delText>
        </w:r>
      </w:del>
      <w:r w:rsidR="00534FD2" w:rsidRPr="00534FD2">
        <w:rPr>
          <w:color w:val="000000" w:themeColor="text1"/>
          <w:shd w:val="clear" w:color="auto" w:fill="FFFFFF"/>
        </w:rPr>
        <w:t xml:space="preserve">),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w:t>
      </w:r>
      <w:r w:rsidR="00187A00">
        <w:rPr>
          <w:color w:val="000000" w:themeColor="text1"/>
          <w:shd w:val="clear" w:color="auto" w:fill="FFFFFF"/>
        </w:rPr>
        <w:t xml:space="preserve"> </w:t>
      </w:r>
      <w:proofErr w:type="spellStart"/>
      <w:r w:rsidR="00187A00" w:rsidRPr="003A2134">
        <w:rPr>
          <w:rFonts w:ascii="Times" w:hAnsi="Times"/>
          <w:i/>
          <w:color w:val="000000"/>
        </w:rPr>
        <w:t>Ptychoramphus</w:t>
      </w:r>
      <w:proofErr w:type="spellEnd"/>
      <w:r w:rsidR="00187A00" w:rsidRPr="003A2134">
        <w:rPr>
          <w:rFonts w:ascii="Times" w:hAnsi="Times" w:cs="Arial"/>
          <w:i/>
          <w:color w:val="000000"/>
        </w:rPr>
        <w:t> </w:t>
      </w:r>
      <w:proofErr w:type="spellStart"/>
      <w:r w:rsidR="00187A00" w:rsidRPr="003A2134">
        <w:rPr>
          <w:rFonts w:ascii="Times" w:hAnsi="Times" w:cs="Arial"/>
          <w:i/>
          <w:color w:val="000000"/>
        </w:rPr>
        <w:t>aleuticus</w:t>
      </w:r>
      <w:proofErr w:type="spellEnd"/>
      <w:r w:rsidR="00534FD2" w:rsidRPr="00534FD2">
        <w:rPr>
          <w:color w:val="000000" w:themeColor="text1"/>
          <w:shd w:val="clear" w:color="auto" w:fill="FFFFFF"/>
        </w:rPr>
        <w:t>, common murre</w:t>
      </w:r>
      <w:r w:rsidR="00187A00">
        <w:rPr>
          <w:color w:val="000000" w:themeColor="text1"/>
          <w:shd w:val="clear" w:color="auto" w:fill="FFFFFF"/>
        </w:rPr>
        <w:t xml:space="preserve"> </w:t>
      </w:r>
      <w:r w:rsidR="00187A00" w:rsidRPr="003A2134">
        <w:rPr>
          <w:rFonts w:ascii="Times" w:hAnsi="Times" w:cs="Arial"/>
          <w:i/>
          <w:color w:val="000000"/>
        </w:rPr>
        <w:t xml:space="preserve">Uria </w:t>
      </w:r>
      <w:proofErr w:type="spellStart"/>
      <w:r w:rsidR="00187A00" w:rsidRPr="003A2134">
        <w:rPr>
          <w:rFonts w:ascii="Times" w:hAnsi="Times" w:cs="Arial"/>
          <w:i/>
          <w:color w:val="000000"/>
        </w:rPr>
        <w:t>aalge</w:t>
      </w:r>
      <w:proofErr w:type="spellEnd"/>
      <w:r w:rsidR="00534FD2" w:rsidRPr="00534FD2">
        <w:rPr>
          <w:color w:val="000000" w:themeColor="text1"/>
          <w:shd w:val="clear" w:color="auto" w:fill="FFFFFF"/>
        </w:rPr>
        <w:t>, Brandt’s cormorant</w:t>
      </w:r>
      <w:r w:rsidR="00187A00">
        <w:rPr>
          <w:color w:val="000000" w:themeColor="text1"/>
          <w:shd w:val="clear" w:color="auto" w:fill="FFFFFF"/>
        </w:rPr>
        <w:t xml:space="preserve"> </w:t>
      </w:r>
      <w:r w:rsidR="00187A00" w:rsidRPr="007965CC">
        <w:rPr>
          <w:rFonts w:ascii="Times" w:hAnsi="Times" w:cs="Arial"/>
          <w:i/>
          <w:color w:val="000000"/>
        </w:rPr>
        <w:t xml:space="preserve">Urile </w:t>
      </w:r>
      <w:proofErr w:type="spellStart"/>
      <w:r w:rsidR="00187A00" w:rsidRPr="007965CC">
        <w:rPr>
          <w:rFonts w:ascii="Times" w:hAnsi="Times" w:cs="Arial"/>
          <w:i/>
          <w:color w:val="000000"/>
        </w:rPr>
        <w:t>penicillatus</w:t>
      </w:r>
      <w:proofErr w:type="spellEnd"/>
      <w:r w:rsidR="00534FD2" w:rsidRPr="00534FD2">
        <w:rPr>
          <w:color w:val="000000" w:themeColor="text1"/>
          <w:shd w:val="clear" w:color="auto" w:fill="FFFFFF"/>
        </w:rPr>
        <w: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unproductive ocean </w:t>
      </w:r>
      <w:r w:rsidR="00534FD2" w:rsidRPr="00534FD2">
        <w:rPr>
          <w:color w:val="000000" w:themeColor="text1"/>
          <w:shd w:val="clear" w:color="auto" w:fill="FFFFFF"/>
        </w:rPr>
        <w:lastRenderedPageBreak/>
        <w:t>conditions in the central CCE in 2005 and the below normal SSTs associated with the 2007-2008 La Ni</w:t>
      </w:r>
      <w:r w:rsidR="00187A00">
        <w:rPr>
          <w:color w:val="000000" w:themeColor="text1"/>
          <w:shd w:val="clear" w:color="auto" w:fill="FFFFFF"/>
        </w:rPr>
        <w:t>ñ</w:t>
      </w:r>
      <w:r w:rsidR="00534FD2" w:rsidRPr="00534FD2">
        <w:rPr>
          <w:color w:val="000000" w:themeColor="text1"/>
          <w:shd w:val="clear" w:color="auto" w:fill="FFFFFF"/>
        </w:rPr>
        <w:t xml:space="preserve">a Event </w:t>
      </w:r>
      <w:ins w:id="427" w:author="Mary Hunsicker" w:date="2022-01-07T17:23:00Z">
        <w:r w:rsidR="00F73243">
          <w:rPr>
            <w:color w:val="000000" w:themeColor="text1"/>
            <w:shd w:val="clear" w:color="auto" w:fill="FFFFFF"/>
          </w:rPr>
          <w:t>[</w:t>
        </w:r>
      </w:ins>
      <w:ins w:id="428" w:author="Mary Hunsicker" w:date="2022-01-07T19:28:00Z">
        <w:r w:rsidR="003B3DFC">
          <w:rPr>
            <w:color w:val="000000" w:themeColor="text1"/>
            <w:shd w:val="clear" w:color="auto" w:fill="FFFFFF"/>
          </w:rPr>
          <w:t>63,64,65</w:t>
        </w:r>
      </w:ins>
      <w:ins w:id="429" w:author="Mary Hunsicker" w:date="2022-01-07T17:23:00Z">
        <w:r w:rsidR="00F73243">
          <w:rPr>
            <w:color w:val="000000" w:themeColor="text1"/>
            <w:shd w:val="clear" w:color="auto" w:fill="FFFFFF"/>
          </w:rPr>
          <w:t>].</w:t>
        </w:r>
      </w:ins>
      <w:del w:id="430" w:author="Mary Hunsicker" w:date="2022-01-07T17:23:00Z">
        <w:r w:rsidR="00534FD2" w:rsidRPr="00534FD2" w:rsidDel="00F73243">
          <w:rPr>
            <w:color w:val="000000" w:themeColor="text1"/>
            <w:shd w:val="clear" w:color="auto" w:fill="FFFFFF"/>
          </w:rPr>
          <w:delText>(McClatchie et al. 2008, 2009, Bjorkstedt et al. 2010).</w:delText>
        </w:r>
      </w:del>
    </w:p>
    <w:p w14:paraId="249BD1E6" w14:textId="1FDF1D85" w:rsidR="00AC36FC" w:rsidRDefault="00AC36FC" w:rsidP="00534FD2">
      <w:pPr>
        <w:spacing w:line="480" w:lineRule="auto"/>
        <w:ind w:firstLine="720"/>
        <w:rPr>
          <w:ins w:id="431" w:author="Mary Hunsicker" w:date="2022-01-09T06:51:00Z"/>
          <w:color w:val="000000" w:themeColor="text1"/>
          <w:shd w:val="clear" w:color="auto" w:fill="FFFFFF"/>
        </w:rPr>
      </w:pPr>
    </w:p>
    <w:p w14:paraId="19789742" w14:textId="6877D9BF" w:rsidR="00AC36FC" w:rsidRDefault="00AC36FC" w:rsidP="00AC36FC">
      <w:pPr>
        <w:autoSpaceDE w:val="0"/>
        <w:autoSpaceDN w:val="0"/>
        <w:adjustRightInd w:val="0"/>
        <w:spacing w:line="480" w:lineRule="auto"/>
        <w:rPr>
          <w:ins w:id="432" w:author="Mary Hunsicker" w:date="2022-01-09T06:51:00Z"/>
          <w:rFonts w:eastAsiaTheme="minorHAnsi"/>
        </w:rPr>
      </w:pPr>
      <w:ins w:id="433" w:author="Mary Hunsicker" w:date="2022-01-09T06:51:00Z">
        <w:r w:rsidRPr="00A612C8">
          <w:rPr>
            <w:rFonts w:ascii="Times" w:hAnsi="Times"/>
            <w:b/>
            <w:bCs/>
          </w:rPr>
          <w:t xml:space="preserve">Fig </w:t>
        </w:r>
        <w:r>
          <w:rPr>
            <w:rFonts w:ascii="Times" w:hAnsi="Times"/>
            <w:b/>
            <w:bCs/>
          </w:rPr>
          <w:t>7</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biology data set. </w:t>
        </w:r>
        <w:r w:rsidRPr="00FD1EE6">
          <w:rPr>
            <w:rFonts w:eastAsiaTheme="minorHAnsi"/>
          </w:rPr>
          <w:t>The best model 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of being in one state versus the other is shown. The figure indicates that ecosystem did not shift into a new state following the marine heatwave.</w:t>
        </w:r>
      </w:ins>
    </w:p>
    <w:p w14:paraId="4D7C374E" w14:textId="77777777" w:rsidR="00AC36FC" w:rsidRPr="00534FD2" w:rsidDel="00143BCD" w:rsidRDefault="00AC36FC">
      <w:pPr>
        <w:spacing w:line="480" w:lineRule="auto"/>
        <w:rPr>
          <w:del w:id="434" w:author="Mary Hunsicker" w:date="2022-01-09T06:52:00Z"/>
          <w:color w:val="000000" w:themeColor="text1"/>
        </w:rPr>
        <w:pPrChange w:id="435" w:author="Mary Hunsicker" w:date="2022-01-09T06:51:00Z">
          <w:pPr>
            <w:spacing w:line="480" w:lineRule="auto"/>
            <w:ind w:firstLine="720"/>
          </w:pPr>
        </w:pPrChange>
      </w:pPr>
    </w:p>
    <w:p w14:paraId="42A1FBD3" w14:textId="47533F5A" w:rsidR="0093154E" w:rsidRPr="00534FD2" w:rsidRDefault="0093154E">
      <w:pPr>
        <w:spacing w:line="480" w:lineRule="auto"/>
        <w:pPrChange w:id="436" w:author="Mary Hunsicker" w:date="2022-01-09T06:52:00Z">
          <w:pPr>
            <w:spacing w:line="480" w:lineRule="auto"/>
            <w:ind w:firstLine="720"/>
          </w:pPr>
        </w:pPrChange>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3F79E0EC"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(Fig</w:t>
      </w:r>
      <w:del w:id="437" w:author="Mary Hunsicker" w:date="2022-01-09T21:21:00Z">
        <w:r w:rsidR="009158DC" w:rsidRPr="0088447F" w:rsidDel="007544F1">
          <w:rPr>
            <w:color w:val="000000"/>
          </w:rPr>
          <w:delText>.</w:delText>
        </w:r>
      </w:del>
      <w:r w:rsidR="009158DC" w:rsidRPr="0088447F">
        <w:rPr>
          <w:color w:val="000000"/>
        </w:rPr>
        <w:t xml:space="preserve"> </w:t>
      </w:r>
      <w:ins w:id="438" w:author="Mary Hunsicker" w:date="2022-01-09T06:38:00Z">
        <w:r w:rsidR="00B468B3">
          <w:rPr>
            <w:color w:val="000000"/>
          </w:rPr>
          <w:t>8</w:t>
        </w:r>
      </w:ins>
      <w:del w:id="439" w:author="Mary Hunsicker" w:date="2022-01-09T06:23:00Z">
        <w:r w:rsidR="009158DC" w:rsidRPr="0088447F" w:rsidDel="00A65B3E">
          <w:rPr>
            <w:color w:val="000000"/>
          </w:rPr>
          <w:delText>5</w:delText>
        </w:r>
      </w:del>
      <w:r w:rsidR="009158DC" w:rsidRPr="0088447F">
        <w:rPr>
          <w:color w:val="000000"/>
        </w:rPr>
        <w:t xml:space="preserve">).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w:t>
      </w:r>
      <w:del w:id="440" w:author="Mary Hunsicker" w:date="2022-01-09T21:21:00Z">
        <w:r w:rsidR="00914420" w:rsidRPr="0088447F" w:rsidDel="007544F1">
          <w:rPr>
            <w:color w:val="000000"/>
          </w:rPr>
          <w:delText>.</w:delText>
        </w:r>
      </w:del>
      <w:r w:rsidR="00914420" w:rsidRPr="0088447F">
        <w:rPr>
          <w:color w:val="000000"/>
        </w:rPr>
        <w:t xml:space="preserve"> </w:t>
      </w:r>
      <w:ins w:id="441" w:author="Mary Hunsicker" w:date="2022-01-09T06:39:00Z">
        <w:r w:rsidR="00B468B3">
          <w:rPr>
            <w:color w:val="000000"/>
          </w:rPr>
          <w:t>8</w:t>
        </w:r>
      </w:ins>
      <w:del w:id="442" w:author="Mary Hunsicker" w:date="2022-01-09T06:23:00Z">
        <w:r w:rsidR="00914420" w:rsidRPr="0088447F" w:rsidDel="00A65B3E">
          <w:rPr>
            <w:color w:val="000000"/>
          </w:rPr>
          <w:delText>5</w:delText>
        </w:r>
      </w:del>
      <w:r w:rsidR="00914420" w:rsidRPr="0088447F">
        <w:rPr>
          <w:color w:val="000000"/>
        </w:rPr>
        <w:t>)</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w:t>
      </w:r>
      <w:del w:id="443" w:author="Mary Hunsicker" w:date="2022-01-09T21:21:00Z">
        <w:r w:rsidR="0093154E" w:rsidRPr="00B87FCF" w:rsidDel="007544F1">
          <w:rPr>
            <w:color w:val="000000"/>
          </w:rPr>
          <w:delText>.</w:delText>
        </w:r>
      </w:del>
      <w:r w:rsidR="0093154E" w:rsidRPr="00B87FCF">
        <w:rPr>
          <w:color w:val="000000"/>
        </w:rPr>
        <w:t xml:space="preserve"> </w:t>
      </w:r>
      <w:ins w:id="444" w:author="Mary Hunsicker" w:date="2022-01-09T06:39:00Z">
        <w:r w:rsidR="00B468B3">
          <w:rPr>
            <w:color w:val="000000"/>
          </w:rPr>
          <w:t>8</w:t>
        </w:r>
      </w:ins>
      <w:del w:id="445" w:author="Mary Hunsicker" w:date="2022-01-09T06:23:00Z">
        <w:r w:rsidR="0093154E" w:rsidRPr="00B87FCF" w:rsidDel="00A65B3E">
          <w:rPr>
            <w:color w:val="000000"/>
          </w:rPr>
          <w:delText>5</w:delText>
        </w:r>
      </w:del>
      <w:r w:rsidR="0093154E" w:rsidRPr="00B87FCF">
        <w:rPr>
          <w:color w:val="000000"/>
        </w:rPr>
        <w:t>).</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r w:rsidR="001E337E" w:rsidRPr="00B87FCF">
        <w:rPr>
          <w:color w:val="000000"/>
        </w:rPr>
        <w:t>(</w:t>
      </w:r>
      <w:r w:rsidR="001E337E">
        <w:rPr>
          <w:color w:val="000000"/>
        </w:rPr>
        <w:t>S</w:t>
      </w:r>
      <w:ins w:id="446" w:author="Mary Hunsicker" w:date="2022-01-10T09:10:00Z">
        <w:r w:rsidR="00624221">
          <w:rPr>
            <w:color w:val="000000"/>
          </w:rPr>
          <w:t>5</w:t>
        </w:r>
      </w:ins>
      <w:del w:id="447" w:author="Mary Hunsicker" w:date="2022-01-10T09:10:00Z">
        <w:r w:rsidR="001E337E" w:rsidDel="00624221">
          <w:rPr>
            <w:color w:val="000000"/>
          </w:rPr>
          <w:delText>4</w:delText>
        </w:r>
      </w:del>
      <w:r w:rsidR="001E337E">
        <w:rPr>
          <w:color w:val="000000"/>
        </w:rPr>
        <w:t xml:space="preserve"> </w:t>
      </w:r>
      <w:r w:rsidR="001E337E" w:rsidRPr="00B87FCF">
        <w:rPr>
          <w:color w:val="000000"/>
        </w:rPr>
        <w:t>Fig</w:t>
      </w:r>
      <w:del w:id="448" w:author="Mary Hunsicker" w:date="2022-01-09T21:21:00Z">
        <w:r w:rsidR="001E337E" w:rsidRPr="00B87FCF" w:rsidDel="007544F1">
          <w:rPr>
            <w:color w:val="000000"/>
          </w:rPr>
          <w:delText>.</w:delText>
        </w:r>
      </w:del>
      <w:r w:rsidR="001E337E">
        <w:rPr>
          <w:color w:val="000000"/>
        </w:rPr>
        <w:t xml:space="preserve">) </w:t>
      </w:r>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r w:rsidR="002261EA">
        <w:rPr>
          <w:color w:val="000000"/>
        </w:rPr>
        <w:t>. The</w:t>
      </w:r>
      <w:r w:rsidR="00CD65F2">
        <w:rPr>
          <w:color w:val="000000"/>
        </w:rPr>
        <w:t xml:space="preserve"> remaining covariate models only showed weak climate-biology relationships (e.g., </w:t>
      </w:r>
      <w:r w:rsidR="00DA771F">
        <w:rPr>
          <w:color w:val="000000"/>
        </w:rPr>
        <w:t>S</w:t>
      </w:r>
      <w:ins w:id="449" w:author="Mary Hunsicker" w:date="2022-01-10T09:10:00Z">
        <w:r w:rsidR="00624221">
          <w:rPr>
            <w:color w:val="000000"/>
          </w:rPr>
          <w:t>6</w:t>
        </w:r>
      </w:ins>
      <w:del w:id="450" w:author="Mary Hunsicker" w:date="2022-01-10T09:10:00Z">
        <w:r w:rsidR="00DA771F" w:rsidDel="00624221">
          <w:rPr>
            <w:color w:val="000000"/>
          </w:rPr>
          <w:delText>5</w:delText>
        </w:r>
      </w:del>
      <w:r w:rsidR="008E51D6">
        <w:rPr>
          <w:color w:val="000000"/>
        </w:rPr>
        <w:t>-</w:t>
      </w:r>
      <w:r w:rsidR="00DA771F">
        <w:rPr>
          <w:color w:val="000000"/>
        </w:rPr>
        <w:t>S</w:t>
      </w:r>
      <w:ins w:id="451" w:author="Mary Hunsicker" w:date="2022-01-10T09:11:00Z">
        <w:r w:rsidR="00624221">
          <w:rPr>
            <w:color w:val="000000"/>
          </w:rPr>
          <w:t>7</w:t>
        </w:r>
      </w:ins>
      <w:del w:id="452" w:author="Mary Hunsicker" w:date="2022-01-10T09:11:00Z">
        <w:r w:rsidR="00DA771F" w:rsidDel="00624221">
          <w:rPr>
            <w:color w:val="000000"/>
          </w:rPr>
          <w:delText>6</w:delText>
        </w:r>
      </w:del>
      <w:r w:rsidR="00DA771F">
        <w:rPr>
          <w:color w:val="000000"/>
        </w:rPr>
        <w:t xml:space="preserve"> F</w:t>
      </w:r>
      <w:r w:rsidR="00CD65F2">
        <w:rPr>
          <w:color w:val="000000"/>
        </w:rPr>
        <w:t>ig</w:t>
      </w:r>
      <w:del w:id="453" w:author="Mary Hunsicker" w:date="2022-01-09T21:21:00Z">
        <w:r w:rsidR="00CD65F2" w:rsidDel="007544F1">
          <w:rPr>
            <w:color w:val="000000"/>
          </w:rPr>
          <w:delText>.</w:delText>
        </w:r>
      </w:del>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 xml:space="preserve">had an </w:t>
      </w:r>
      <w:proofErr w:type="gramStart"/>
      <w:r w:rsidRPr="006B30AF">
        <w:rPr>
          <w:rFonts w:ascii="Times" w:eastAsiaTheme="minorHAnsi" w:hAnsi="Times"/>
        </w:rPr>
        <w:t>AR(</w:t>
      </w:r>
      <w:proofErr w:type="gramEnd"/>
      <w:r w:rsidRPr="006B30AF">
        <w:rPr>
          <w:rFonts w:ascii="Times" w:eastAsiaTheme="minorHAnsi" w:hAnsi="Times"/>
        </w:rPr>
        <w:t>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lang w:val="en-PH" w:eastAsia="en-PH"/>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013DC70A"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w:t>
      </w:r>
      <w:del w:id="454" w:author="Mary Hunsicker" w:date="2022-01-09T21:21:00Z">
        <w:r w:rsidRPr="00A612C8" w:rsidDel="007544F1">
          <w:rPr>
            <w:rFonts w:ascii="Times" w:hAnsi="Times"/>
            <w:b/>
            <w:bCs/>
          </w:rPr>
          <w:delText>ure</w:delText>
        </w:r>
      </w:del>
      <w:r w:rsidRPr="00A612C8">
        <w:rPr>
          <w:rFonts w:ascii="Times" w:hAnsi="Times"/>
          <w:b/>
          <w:bCs/>
        </w:rPr>
        <w:t xml:space="preserve"> </w:t>
      </w:r>
      <w:ins w:id="455" w:author="Mary Hunsicker" w:date="2022-01-09T06:57:00Z">
        <w:r w:rsidR="006950E4">
          <w:rPr>
            <w:rFonts w:ascii="Times" w:hAnsi="Times"/>
            <w:b/>
            <w:bCs/>
          </w:rPr>
          <w:t>8</w:t>
        </w:r>
      </w:ins>
      <w:del w:id="456" w:author="Mary Hunsicker" w:date="2022-01-09T06:57:00Z">
        <w:r w:rsidRPr="00A612C8" w:rsidDel="006950E4">
          <w:rPr>
            <w:rFonts w:ascii="Times" w:hAnsi="Times"/>
            <w:b/>
            <w:bCs/>
          </w:rPr>
          <w:delText>5</w:delText>
        </w:r>
      </w:del>
      <w:r w:rsidRPr="00A612C8">
        <w:rPr>
          <w:rFonts w:ascii="Times" w:hAnsi="Times"/>
          <w:b/>
          <w:bCs/>
        </w:rPr>
        <w:t>.</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lastRenderedPageBreak/>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del w:id="457" w:author="Mary Hunsicker" w:date="2022-01-09T21:21:00Z">
        <w:r w:rsidDel="007544F1">
          <w:rPr>
            <w:rFonts w:ascii="Times" w:hAnsi="Times"/>
          </w:rPr>
          <w:delText xml:space="preserve">Figures </w:delText>
        </w:r>
      </w:del>
      <w:r>
        <w:rPr>
          <w:rFonts w:ascii="Times" w:hAnsi="Times"/>
        </w:rPr>
        <w:t>S</w:t>
      </w:r>
      <w:ins w:id="458" w:author="Mary Hunsicker" w:date="2022-01-10T09:11:00Z">
        <w:r w:rsidR="00624221">
          <w:rPr>
            <w:rFonts w:ascii="Times" w:hAnsi="Times"/>
          </w:rPr>
          <w:t>5</w:t>
        </w:r>
      </w:ins>
      <w:del w:id="459" w:author="Mary Hunsicker" w:date="2022-01-10T09:11:00Z">
        <w:r w:rsidR="00623CAC" w:rsidDel="00624221">
          <w:rPr>
            <w:rFonts w:ascii="Times" w:hAnsi="Times"/>
          </w:rPr>
          <w:delText>4</w:delText>
        </w:r>
      </w:del>
      <w:r>
        <w:rPr>
          <w:rFonts w:ascii="Times" w:hAnsi="Times"/>
        </w:rPr>
        <w:t>-S</w:t>
      </w:r>
      <w:ins w:id="460" w:author="Mary Hunsicker" w:date="2022-01-10T09:11:00Z">
        <w:r w:rsidR="00624221">
          <w:rPr>
            <w:rFonts w:ascii="Times" w:hAnsi="Times"/>
          </w:rPr>
          <w:t>7</w:t>
        </w:r>
      </w:ins>
      <w:del w:id="461" w:author="Mary Hunsicker" w:date="2022-01-10T09:11:00Z">
        <w:r w:rsidR="00623CAC" w:rsidDel="00624221">
          <w:rPr>
            <w:rFonts w:ascii="Times" w:hAnsi="Times"/>
          </w:rPr>
          <w:delText>6</w:delText>
        </w:r>
      </w:del>
      <w:r>
        <w:rPr>
          <w:rFonts w:ascii="Times" w:hAnsi="Times"/>
        </w:rPr>
        <w:t xml:space="preserve"> </w:t>
      </w:r>
      <w:ins w:id="462" w:author="Mary Hunsicker" w:date="2022-01-09T21:21:00Z">
        <w:r w:rsidR="007544F1">
          <w:rPr>
            <w:rFonts w:ascii="Times" w:hAnsi="Times"/>
          </w:rPr>
          <w:t xml:space="preserve">Fig </w:t>
        </w:r>
      </w:ins>
      <w:r>
        <w:rPr>
          <w:rFonts w:ascii="Times" w:hAnsi="Times"/>
        </w:rPr>
        <w:t xml:space="preserve">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3EF5FBAE"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 xml:space="preserve">state </w:t>
      </w:r>
      <w:del w:id="463" w:author="Mary Hunsicker" w:date="2022-01-10T09:15:00Z">
        <w:r w:rsidR="00C92A0E" w:rsidDel="00CE1265">
          <w:rPr>
            <w:rFonts w:ascii="Times" w:hAnsi="Times" w:cs="Arial"/>
            <w:color w:val="000000"/>
          </w:rPr>
          <w:delText>(out-of-sample estimates)</w:delText>
        </w:r>
        <w:r w:rsidR="00C92A0E" w:rsidRPr="00BE2022" w:rsidDel="00CE1265">
          <w:rPr>
            <w:rFonts w:ascii="Times" w:hAnsi="Times" w:cs="Arial"/>
            <w:color w:val="000000"/>
          </w:rPr>
          <w:delText xml:space="preserve"> </w:delText>
        </w:r>
      </w:del>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w:t>
      </w:r>
      <w:ins w:id="464" w:author="Mary Hunsicker" w:date="2022-01-10T09:15:00Z">
        <w:r w:rsidR="00CE1265">
          <w:rPr>
            <w:rFonts w:ascii="Times" w:hAnsi="Times" w:cs="Arial"/>
            <w:color w:val="000000"/>
          </w:rPr>
          <w:t>(out-of-sample estimates)</w:t>
        </w:r>
        <w:r w:rsidR="00CE1265" w:rsidRPr="00BE2022">
          <w:rPr>
            <w:rFonts w:ascii="Times" w:hAnsi="Times" w:cs="Arial"/>
            <w:color w:val="000000"/>
          </w:rPr>
          <w:t xml:space="preserve"> </w:t>
        </w:r>
      </w:ins>
      <w:r w:rsidRPr="00BE2022">
        <w:rPr>
          <w:rFonts w:ascii="Times" w:hAnsi="Times" w:cs="Arial"/>
          <w:color w:val="000000"/>
        </w:rPr>
        <w:t>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w:t>
      </w:r>
      <w:del w:id="465" w:author="Mary Hunsicker" w:date="2022-01-09T21:22:00Z">
        <w:r w:rsidRPr="007928A5" w:rsidDel="007544F1">
          <w:rPr>
            <w:rFonts w:ascii="Times" w:hAnsi="Times" w:cs="Arial"/>
            <w:color w:val="000000"/>
          </w:rPr>
          <w:delText>.</w:delText>
        </w:r>
      </w:del>
      <w:r w:rsidRPr="007928A5">
        <w:rPr>
          <w:rFonts w:ascii="Times" w:hAnsi="Times" w:cs="Arial"/>
          <w:color w:val="000000"/>
        </w:rPr>
        <w:t xml:space="preserve"> </w:t>
      </w:r>
      <w:ins w:id="466" w:author="Mary Hunsicker" w:date="2022-01-09T06:39:00Z">
        <w:r w:rsidR="00B468B3">
          <w:rPr>
            <w:rFonts w:ascii="Times" w:hAnsi="Times" w:cs="Arial"/>
            <w:color w:val="000000"/>
          </w:rPr>
          <w:t>9</w:t>
        </w:r>
      </w:ins>
      <w:del w:id="467" w:author="Mary Hunsicker" w:date="2022-01-09T06:23:00Z">
        <w:r w:rsidRPr="007928A5" w:rsidDel="00A65B3E">
          <w:rPr>
            <w:rFonts w:ascii="Times" w:hAnsi="Times" w:cs="Arial"/>
            <w:color w:val="000000"/>
          </w:rPr>
          <w:delText>6</w:delText>
        </w:r>
      </w:del>
      <w:del w:id="468" w:author="Mary Hunsicker" w:date="2022-01-10T09:17:00Z">
        <w:r w:rsidR="00DA771F" w:rsidDel="00CE1265">
          <w:rPr>
            <w:rFonts w:ascii="Times" w:hAnsi="Times" w:cs="Arial"/>
            <w:color w:val="000000"/>
          </w:rPr>
          <w:delText xml:space="preserve">, </w:delText>
        </w:r>
        <w:r w:rsidR="001D721E" w:rsidDel="00CE1265">
          <w:rPr>
            <w:rFonts w:ascii="Times" w:hAnsi="Times" w:cs="Arial"/>
            <w:color w:val="000000"/>
          </w:rPr>
          <w:delText>S</w:delText>
        </w:r>
      </w:del>
      <w:del w:id="469" w:author="Mary Hunsicker" w:date="2022-01-10T09:14:00Z">
        <w:r w:rsidR="001D721E" w:rsidDel="00624221">
          <w:rPr>
            <w:rFonts w:ascii="Times" w:hAnsi="Times" w:cs="Arial"/>
            <w:color w:val="000000"/>
          </w:rPr>
          <w:delText>7</w:delText>
        </w:r>
      </w:del>
      <w:del w:id="470" w:author="Mary Hunsicker" w:date="2022-01-10T09:17:00Z">
        <w:r w:rsidR="00DA771F" w:rsidDel="00CE1265">
          <w:rPr>
            <w:rFonts w:ascii="Times" w:hAnsi="Times" w:cs="Arial"/>
            <w:color w:val="000000"/>
          </w:rPr>
          <w:delText xml:space="preserve"> Fig</w:delText>
        </w:r>
      </w:del>
      <w:del w:id="471" w:author="Mary Hunsicker" w:date="2022-01-09T21:22:00Z">
        <w:r w:rsidR="00DA771F" w:rsidDel="007544F1">
          <w:rPr>
            <w:rFonts w:ascii="Times" w:hAnsi="Times" w:cs="Arial"/>
            <w:color w:val="000000"/>
          </w:rPr>
          <w:delText>.</w:delText>
        </w:r>
      </w:del>
      <w:del w:id="472" w:author="Mary Hunsicker" w:date="2022-01-10T09:17:00Z">
        <w:r w:rsidR="009F7B29" w:rsidDel="00CE1265">
          <w:rPr>
            <w:rFonts w:ascii="Times" w:hAnsi="Times" w:cs="Arial"/>
            <w:color w:val="000000"/>
          </w:rPr>
          <w:delText xml:space="preserve">, </w:delText>
        </w:r>
      </w:del>
      <w:del w:id="473" w:author="Mary Hunsicker" w:date="2022-01-10T09:14:00Z">
        <w:r w:rsidR="009F7B29" w:rsidDel="00624221">
          <w:rPr>
            <w:rFonts w:ascii="Times" w:hAnsi="Times" w:cs="Arial"/>
            <w:color w:val="000000"/>
          </w:rPr>
          <w:delText>S8</w:delText>
        </w:r>
      </w:del>
      <w:del w:id="474" w:author="Mary Hunsicker" w:date="2022-01-10T09:17:00Z">
        <w:r w:rsidR="00DA771F" w:rsidDel="00CE1265">
          <w:rPr>
            <w:rFonts w:ascii="Times" w:hAnsi="Times" w:cs="Arial"/>
            <w:color w:val="000000"/>
          </w:rPr>
          <w:delText xml:space="preserve"> Fig</w:delText>
        </w:r>
      </w:del>
      <w:del w:id="475" w:author="Mary Hunsicker" w:date="2022-01-09T21:22:00Z">
        <w:r w:rsidR="00DA771F" w:rsidDel="007544F1">
          <w:rPr>
            <w:rFonts w:ascii="Times" w:hAnsi="Times" w:cs="Arial"/>
            <w:color w:val="000000"/>
          </w:rPr>
          <w:delText>.</w:delText>
        </w:r>
      </w:del>
      <w:r w:rsidRPr="007928A5">
        <w:rPr>
          <w:rFonts w:ascii="Times" w:hAnsi="Times" w:cs="Arial"/>
          <w:color w:val="000000"/>
        </w:rPr>
        <w:t xml:space="preserve">). </w:t>
      </w:r>
      <w:r w:rsidR="005937B9">
        <w:rPr>
          <w:rFonts w:ascii="Times" w:hAnsi="Times" w:cs="Arial"/>
        </w:rPr>
        <w:t xml:space="preserve">Forecasts of the community trend values for </w:t>
      </w:r>
      <w:r w:rsidR="008600F2">
        <w:rPr>
          <w:rFonts w:ascii="Times" w:hAnsi="Times" w:cs="Arial"/>
        </w:rPr>
        <w:t xml:space="preserve">ten </w:t>
      </w:r>
      <w:r w:rsidR="005937B9">
        <w:rPr>
          <w:rFonts w:ascii="Times" w:hAnsi="Times" w:cs="Arial"/>
        </w:rPr>
        <w:t>additional years (200</w:t>
      </w:r>
      <w:r w:rsidR="008600F2">
        <w:rPr>
          <w:rFonts w:ascii="Times" w:hAnsi="Times" w:cs="Arial"/>
        </w:rPr>
        <w:t>8</w:t>
      </w:r>
      <w:r w:rsidR="0073006A">
        <w:rPr>
          <w:rStyle w:val="CommentReference"/>
          <w:sz w:val="24"/>
          <w:szCs w:val="24"/>
        </w:rPr>
        <w:t>–</w:t>
      </w:r>
      <w:r w:rsidR="005937B9">
        <w:rPr>
          <w:rFonts w:ascii="Times" w:hAnsi="Times" w:cs="Arial"/>
        </w:rPr>
        <w:t>201</w:t>
      </w:r>
      <w:r w:rsidR="008600F2">
        <w:rPr>
          <w:rFonts w:ascii="Times" w:hAnsi="Times" w:cs="Arial"/>
        </w:rPr>
        <w:t>7</w:t>
      </w:r>
      <w:r w:rsidR="005937B9">
        <w:rPr>
          <w:rFonts w:ascii="Times" w:hAnsi="Times" w:cs="Arial"/>
        </w:rPr>
        <w:t>, Fig</w:t>
      </w:r>
      <w:del w:id="476" w:author="Mary Hunsicker" w:date="2022-01-09T21:22:00Z">
        <w:r w:rsidR="005937B9" w:rsidDel="007544F1">
          <w:rPr>
            <w:rFonts w:ascii="Times" w:hAnsi="Times" w:cs="Arial"/>
          </w:rPr>
          <w:delText>.</w:delText>
        </w:r>
      </w:del>
      <w:r w:rsidR="005461EF">
        <w:rPr>
          <w:rFonts w:ascii="Times" w:hAnsi="Times" w:cs="Arial"/>
        </w:rPr>
        <w:t xml:space="preserve"> </w:t>
      </w:r>
      <w:ins w:id="477" w:author="Mary Hunsicker" w:date="2022-01-09T06:39:00Z">
        <w:r w:rsidR="00B468B3">
          <w:rPr>
            <w:rFonts w:ascii="Times" w:hAnsi="Times" w:cs="Arial"/>
          </w:rPr>
          <w:t>10</w:t>
        </w:r>
      </w:ins>
      <w:del w:id="478" w:author="Mary Hunsicker" w:date="2022-01-09T06:23:00Z">
        <w:r w:rsidR="005461EF" w:rsidDel="00A65B3E">
          <w:rPr>
            <w:rFonts w:ascii="Times" w:hAnsi="Times" w:cs="Arial"/>
          </w:rPr>
          <w:delText>7</w:delText>
        </w:r>
      </w:del>
      <w:r w:rsidR="005937B9">
        <w:rPr>
          <w:rFonts w:ascii="Times" w:hAnsi="Times" w:cs="Arial"/>
        </w:rPr>
        <w:t xml:space="preserve">)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w:t>
      </w:r>
      <w:del w:id="479" w:author="Mary Hunsicker" w:date="2022-01-09T21:22:00Z">
        <w:r w:rsidDel="007544F1">
          <w:rPr>
            <w:rFonts w:ascii="Times" w:hAnsi="Times" w:cs="Arial"/>
          </w:rPr>
          <w:delText>.</w:delText>
        </w:r>
      </w:del>
      <w:r>
        <w:rPr>
          <w:rFonts w:ascii="Times" w:hAnsi="Times" w:cs="Arial"/>
        </w:rPr>
        <w:t xml:space="preserve"> </w:t>
      </w:r>
      <w:ins w:id="480" w:author="Mary Hunsicker" w:date="2022-01-09T06:39:00Z">
        <w:r w:rsidR="00B468B3">
          <w:rPr>
            <w:rFonts w:ascii="Times" w:hAnsi="Times" w:cs="Arial"/>
          </w:rPr>
          <w:t>9</w:t>
        </w:r>
      </w:ins>
      <w:del w:id="481" w:author="Mary Hunsicker" w:date="2022-01-09T06:24:00Z">
        <w:r w:rsidDel="00A65B3E">
          <w:rPr>
            <w:rFonts w:ascii="Times" w:hAnsi="Times" w:cs="Arial"/>
          </w:rPr>
          <w:delText>6</w:delText>
        </w:r>
      </w:del>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ins w:id="482" w:author="Mary Hunsicker" w:date="2022-01-07T17:24:00Z">
        <w:r w:rsidR="00F73243">
          <w:rPr>
            <w:rFonts w:ascii="Times" w:hAnsi="Times" w:cs="Arial"/>
          </w:rPr>
          <w:t>[</w:t>
        </w:r>
      </w:ins>
      <w:ins w:id="483" w:author="Mary Hunsicker" w:date="2022-01-07T17:25:00Z">
        <w:r w:rsidR="00F73243">
          <w:rPr>
            <w:rFonts w:ascii="Times" w:hAnsi="Times" w:cs="Arial"/>
          </w:rPr>
          <w:t>6</w:t>
        </w:r>
      </w:ins>
      <w:ins w:id="484" w:author="Mary Hunsicker" w:date="2022-01-07T19:29:00Z">
        <w:r w:rsidR="003B3DFC">
          <w:rPr>
            <w:rFonts w:ascii="Times" w:hAnsi="Times" w:cs="Arial"/>
          </w:rPr>
          <w:t>6</w:t>
        </w:r>
      </w:ins>
      <w:ins w:id="485" w:author="Mary Hunsicker" w:date="2022-01-07T17:25:00Z">
        <w:r w:rsidR="00F73243">
          <w:rPr>
            <w:rFonts w:ascii="Times" w:hAnsi="Times" w:cs="Arial"/>
          </w:rPr>
          <w:t>,6</w:t>
        </w:r>
      </w:ins>
      <w:ins w:id="486" w:author="Mary Hunsicker" w:date="2022-01-07T19:29:00Z">
        <w:r w:rsidR="003B3DFC">
          <w:rPr>
            <w:rFonts w:ascii="Times" w:hAnsi="Times" w:cs="Arial"/>
          </w:rPr>
          <w:t>7</w:t>
        </w:r>
      </w:ins>
      <w:ins w:id="487" w:author="Mary Hunsicker" w:date="2022-01-07T17:24:00Z">
        <w:r w:rsidR="00F73243">
          <w:rPr>
            <w:rFonts w:ascii="Times" w:hAnsi="Times" w:cs="Arial"/>
          </w:rPr>
          <w:t>]</w:t>
        </w:r>
      </w:ins>
      <w:del w:id="488" w:author="Mary Hunsicker" w:date="2022-01-07T17:25:00Z">
        <w:r w:rsidR="00D9104F" w:rsidDel="00F73243">
          <w:rPr>
            <w:rFonts w:ascii="Times" w:hAnsi="Times" w:cs="Arial"/>
            <w:color w:val="222222"/>
          </w:rPr>
          <w:delText>(</w:delText>
        </w:r>
        <w:r w:rsidR="00A23003" w:rsidDel="00F73243">
          <w:rPr>
            <w:rFonts w:ascii="Times" w:hAnsi="Times" w:cs="Arial"/>
            <w:color w:val="222222"/>
          </w:rPr>
          <w:delText>Holmes 2004; Ward et al. 2014)</w:delText>
        </w:r>
      </w:del>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 xml:space="preserve">2) using a </w:t>
      </w:r>
      <w:proofErr w:type="gramStart"/>
      <w:r w:rsidRPr="006A3EFD">
        <w:rPr>
          <w:rFonts w:ascii="Times" w:hAnsi="Times" w:cs="Arial"/>
        </w:rPr>
        <w:t>Student</w:t>
      </w:r>
      <w:proofErr w:type="gramEnd"/>
      <w:r w:rsidRPr="006A3EFD">
        <w:rPr>
          <w:rFonts w:ascii="Times" w:hAnsi="Times" w:cs="Arial"/>
        </w:rPr>
        <w: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520E7FBD" w:rsidR="00A612C8" w:rsidRDefault="00A612C8" w:rsidP="00A612C8">
      <w:pPr>
        <w:spacing w:line="480" w:lineRule="auto"/>
        <w:rPr>
          <w:rFonts w:ascii="Times" w:hAnsi="Times"/>
        </w:rPr>
      </w:pPr>
      <w:r w:rsidRPr="00A612C8">
        <w:rPr>
          <w:rFonts w:ascii="Times" w:hAnsi="Times"/>
          <w:b/>
          <w:bCs/>
        </w:rPr>
        <w:t>Fig</w:t>
      </w:r>
      <w:del w:id="489" w:author="Mary Hunsicker" w:date="2022-01-09T21:22:00Z">
        <w:r w:rsidRPr="00A612C8" w:rsidDel="007544F1">
          <w:rPr>
            <w:rFonts w:ascii="Times" w:hAnsi="Times"/>
            <w:b/>
            <w:bCs/>
          </w:rPr>
          <w:delText>ure</w:delText>
        </w:r>
      </w:del>
      <w:r w:rsidRPr="00A612C8">
        <w:rPr>
          <w:rFonts w:ascii="Times" w:hAnsi="Times"/>
          <w:b/>
          <w:bCs/>
        </w:rPr>
        <w:t xml:space="preserve"> </w:t>
      </w:r>
      <w:ins w:id="490" w:author="Mary Hunsicker" w:date="2022-01-09T06:58:00Z">
        <w:r w:rsidR="006950E4">
          <w:rPr>
            <w:rFonts w:ascii="Times" w:hAnsi="Times"/>
            <w:b/>
            <w:bCs/>
          </w:rPr>
          <w:t>9</w:t>
        </w:r>
      </w:ins>
      <w:del w:id="491" w:author="Mary Hunsicker" w:date="2022-01-09T06:58:00Z">
        <w:r w:rsidRPr="00A612C8" w:rsidDel="006950E4">
          <w:rPr>
            <w:rFonts w:ascii="Times" w:hAnsi="Times"/>
            <w:b/>
            <w:bCs/>
          </w:rPr>
          <w:delText>6</w:delText>
        </w:r>
      </w:del>
      <w:r w:rsidRPr="00A612C8">
        <w:rPr>
          <w:rFonts w:ascii="Times" w:hAnsi="Times"/>
          <w:b/>
          <w:bCs/>
        </w:rPr>
        <w:t>.</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S</w:t>
      </w:r>
      <w:ins w:id="492" w:author="Mary Hunsicker" w:date="2022-01-10T09:14:00Z">
        <w:r w:rsidR="00624221">
          <w:rPr>
            <w:rFonts w:ascii="Times" w:hAnsi="Times"/>
          </w:rPr>
          <w:t>8</w:t>
        </w:r>
      </w:ins>
      <w:del w:id="493" w:author="Mary Hunsicker" w:date="2022-01-10T09:14:00Z">
        <w:r w:rsidR="00DA771F" w:rsidDel="00624221">
          <w:rPr>
            <w:rFonts w:ascii="Times" w:hAnsi="Times"/>
          </w:rPr>
          <w:delText>7</w:delText>
        </w:r>
      </w:del>
      <w:r w:rsidR="00DA771F">
        <w:rPr>
          <w:rFonts w:ascii="Times" w:hAnsi="Times"/>
        </w:rPr>
        <w:t xml:space="preserve"> </w:t>
      </w:r>
      <w:r>
        <w:rPr>
          <w:rFonts w:ascii="Times" w:hAnsi="Times"/>
        </w:rPr>
        <w:t>Fig</w:t>
      </w:r>
      <w:del w:id="494" w:author="Mary Hunsicker" w:date="2022-01-09T21:22:00Z">
        <w:r w:rsidDel="007544F1">
          <w:rPr>
            <w:rFonts w:ascii="Times" w:hAnsi="Times"/>
          </w:rPr>
          <w:delText>.</w:delText>
        </w:r>
      </w:del>
      <w:r>
        <w:rPr>
          <w:rFonts w:ascii="Times" w:hAnsi="Times"/>
        </w:rPr>
        <w:t xml:space="preserve"> for model loadings.</w:t>
      </w:r>
    </w:p>
    <w:p w14:paraId="15EB9900" w14:textId="0CC17275" w:rsidR="005461EF" w:rsidRDefault="005461EF" w:rsidP="00A612C8">
      <w:pPr>
        <w:spacing w:line="480" w:lineRule="auto"/>
        <w:rPr>
          <w:rFonts w:ascii="Times" w:hAnsi="Times"/>
        </w:rPr>
      </w:pPr>
    </w:p>
    <w:p w14:paraId="75F10F44" w14:textId="057AF6E8" w:rsidR="005461EF" w:rsidRDefault="005461EF" w:rsidP="00E31820">
      <w:pPr>
        <w:spacing w:line="480" w:lineRule="auto"/>
        <w:rPr>
          <w:rFonts w:ascii="Times" w:hAnsi="Times"/>
        </w:rPr>
      </w:pPr>
      <w:r w:rsidRPr="00E31820">
        <w:rPr>
          <w:rFonts w:ascii="Times" w:hAnsi="Times" w:cs="Arial"/>
          <w:b/>
          <w:bCs/>
        </w:rPr>
        <w:lastRenderedPageBreak/>
        <w:t>Fig</w:t>
      </w:r>
      <w:del w:id="495" w:author="Mary Hunsicker" w:date="2022-01-09T21:22:00Z">
        <w:r w:rsidRPr="00E31820" w:rsidDel="007544F1">
          <w:rPr>
            <w:rFonts w:ascii="Times" w:hAnsi="Times" w:cs="Arial"/>
            <w:b/>
            <w:bCs/>
          </w:rPr>
          <w:delText>ure</w:delText>
        </w:r>
      </w:del>
      <w:r w:rsidRPr="00E31820">
        <w:rPr>
          <w:rFonts w:ascii="Times" w:hAnsi="Times" w:cs="Arial"/>
          <w:b/>
          <w:bCs/>
        </w:rPr>
        <w:t xml:space="preserve"> </w:t>
      </w:r>
      <w:ins w:id="496" w:author="Mary Hunsicker" w:date="2022-01-09T06:58:00Z">
        <w:r w:rsidR="006950E4">
          <w:rPr>
            <w:rFonts w:ascii="Times" w:hAnsi="Times" w:cs="Arial"/>
            <w:b/>
            <w:bCs/>
          </w:rPr>
          <w:t>10</w:t>
        </w:r>
      </w:ins>
      <w:del w:id="497" w:author="Mary Hunsicker" w:date="2022-01-09T06:58:00Z">
        <w:r w:rsidRPr="00E31820" w:rsidDel="006950E4">
          <w:rPr>
            <w:rFonts w:ascii="Times" w:hAnsi="Times" w:cs="Arial"/>
            <w:b/>
            <w:bCs/>
          </w:rPr>
          <w:delText>7</w:delText>
        </w:r>
      </w:del>
      <w:r>
        <w:rPr>
          <w:rFonts w:ascii="Times" w:hAnsi="Times" w:cs="Arial"/>
        </w:rPr>
        <w:t xml:space="preserve">. </w:t>
      </w:r>
      <w:r>
        <w:rPr>
          <w:rFonts w:ascii="Times" w:hAnsi="Times"/>
        </w:rPr>
        <w:t>F</w:t>
      </w:r>
      <w:r w:rsidRPr="00425F26">
        <w:rPr>
          <w:rFonts w:ascii="Times" w:hAnsi="Times"/>
        </w:rPr>
        <w:t>orecast</w:t>
      </w:r>
      <w:r>
        <w:rPr>
          <w:rFonts w:ascii="Times" w:hAnsi="Times"/>
        </w:rPr>
        <w:t>s</w:t>
      </w:r>
      <w:r w:rsidRPr="00425F26">
        <w:rPr>
          <w:rFonts w:ascii="Times" w:hAnsi="Times"/>
        </w:rPr>
        <w:t xml:space="preserve"> </w:t>
      </w:r>
      <w:r>
        <w:rPr>
          <w:rFonts w:ascii="Times" w:hAnsi="Times"/>
        </w:rPr>
        <w:t>and model estimates of the ‘true’ community</w:t>
      </w:r>
      <w:r w:rsidRPr="00425F26">
        <w:rPr>
          <w:rFonts w:ascii="Times" w:hAnsi="Times"/>
        </w:rPr>
        <w:t xml:space="preserve"> state </w:t>
      </w:r>
      <w:r>
        <w:rPr>
          <w:rFonts w:ascii="Times" w:hAnsi="Times"/>
        </w:rPr>
        <w:t>i</w:t>
      </w:r>
      <w:r w:rsidRPr="00425F26">
        <w:rPr>
          <w:rFonts w:ascii="Times" w:hAnsi="Times"/>
        </w:rPr>
        <w:t xml:space="preserve">n the southern </w:t>
      </w:r>
      <w:r>
        <w:rPr>
          <w:rFonts w:ascii="Times" w:hAnsi="Times"/>
        </w:rPr>
        <w:t xml:space="preserve">and central </w:t>
      </w:r>
      <w:r w:rsidRPr="00425F26">
        <w:rPr>
          <w:rFonts w:ascii="Times" w:hAnsi="Times"/>
        </w:rPr>
        <w:t>California Current</w:t>
      </w:r>
      <w:r>
        <w:rPr>
          <w:rFonts w:ascii="Times" w:hAnsi="Times"/>
        </w:rPr>
        <w:t xml:space="preserve"> in years 2008</w:t>
      </w:r>
      <w:r>
        <w:rPr>
          <w:rFonts w:ascii="Times" w:hAnsi="Times" w:cs="Times"/>
        </w:rPr>
        <w:t>—</w:t>
      </w:r>
      <w:r>
        <w:rPr>
          <w:rFonts w:ascii="Times" w:hAnsi="Times"/>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p>
    <w:p w14:paraId="07DDB3AD" w14:textId="77777777" w:rsidR="00A612C8" w:rsidRPr="00D00469" w:rsidRDefault="00A612C8" w:rsidP="00E31820">
      <w:pPr>
        <w:spacing w:line="480" w:lineRule="auto"/>
        <w:rPr>
          <w:rFonts w:ascii="Times" w:hAnsi="Times" w:cs="Arial"/>
          <w:color w:val="000000"/>
        </w:rPr>
      </w:pPr>
    </w:p>
    <w:p w14:paraId="52088964" w14:textId="238540DF"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ins w:id="498" w:author="Mary Hunsicker" w:date="2022-01-10T09:18:00Z">
        <w:r w:rsidR="00CE1265">
          <w:rPr>
            <w:rFonts w:ascii="Times" w:hAnsi="Times" w:cs="Arial"/>
            <w:color w:val="000000"/>
          </w:rPr>
          <w:t>S9</w:t>
        </w:r>
        <w:r w:rsidR="00CE1265">
          <w:rPr>
            <w:rFonts w:ascii="Times" w:hAnsi="Times" w:cs="Arial"/>
            <w:color w:val="000000"/>
          </w:rPr>
          <w:t>-S10</w:t>
        </w:r>
        <w:r w:rsidR="00CE1265">
          <w:rPr>
            <w:rFonts w:ascii="Times" w:hAnsi="Times" w:cs="Arial"/>
            <w:color w:val="000000"/>
          </w:rPr>
          <w:t xml:space="preserve"> Fig</w:t>
        </w:r>
      </w:ins>
      <w:del w:id="499" w:author="Mary Hunsicker" w:date="2022-01-10T09:18:00Z">
        <w:r w:rsidR="00DA771F" w:rsidDel="00CE1265">
          <w:rPr>
            <w:rFonts w:ascii="Times" w:hAnsi="Times" w:cs="Arial"/>
            <w:color w:val="000000"/>
          </w:rPr>
          <w:delText>S</w:delText>
        </w:r>
        <w:r w:rsidR="005461EF" w:rsidDel="00CE1265">
          <w:rPr>
            <w:rFonts w:ascii="Times" w:hAnsi="Times" w:cs="Arial"/>
            <w:color w:val="000000"/>
          </w:rPr>
          <w:delText>8</w:delText>
        </w:r>
        <w:r w:rsidR="00DA771F" w:rsidDel="00CE1265">
          <w:rPr>
            <w:rFonts w:ascii="Times" w:hAnsi="Times" w:cs="Arial"/>
            <w:color w:val="000000"/>
          </w:rPr>
          <w:delText xml:space="preserve"> </w:delText>
        </w:r>
        <w:r w:rsidRPr="0030230E" w:rsidDel="00CE1265">
          <w:rPr>
            <w:rFonts w:ascii="Times" w:hAnsi="Times" w:cs="Arial"/>
            <w:color w:val="000000"/>
          </w:rPr>
          <w:delText>Fig</w:delText>
        </w:r>
      </w:del>
      <w:del w:id="500" w:author="Mary Hunsicker" w:date="2022-01-09T21:22:00Z">
        <w:r w:rsidRPr="0030230E" w:rsidDel="007544F1">
          <w:rPr>
            <w:rFonts w:ascii="Times" w:hAnsi="Times" w:cs="Arial"/>
            <w:color w:val="000000"/>
          </w:rPr>
          <w:delText>.</w:delText>
        </w:r>
      </w:del>
      <w:r w:rsidRPr="0030230E">
        <w:rPr>
          <w:rFonts w:ascii="Times" w:hAnsi="Times" w:cs="Arial"/>
          <w:color w:val="000000"/>
        </w:rPr>
        <w:t xml:space="preserve">).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skill (i.e., lowest prediction errors) included seabird reproductive success (</w:t>
      </w:r>
      <w:r w:rsidR="00187A00">
        <w:rPr>
          <w:rFonts w:ascii="Times" w:hAnsi="Times" w:cs="Arial"/>
          <w:color w:val="000000"/>
        </w:rPr>
        <w:t>c</w:t>
      </w:r>
      <w:r w:rsidRPr="0030230E">
        <w:rPr>
          <w:rFonts w:ascii="Times" w:hAnsi="Times" w:cs="Arial"/>
          <w:color w:val="000000"/>
        </w:rPr>
        <w:t xml:space="preserve">ommon murre, Cassin’s auklet) and 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ins w:id="501" w:author="Mary Hunsicker" w:date="2022-01-10T09:18:00Z">
        <w:r w:rsidR="00CE1265">
          <w:rPr>
            <w:rFonts w:ascii="Times" w:hAnsi="Times" w:cs="Arial"/>
            <w:color w:val="000000"/>
          </w:rPr>
          <w:t>S9-S10 Fig</w:t>
        </w:r>
      </w:ins>
      <w:del w:id="502" w:author="Mary Hunsicker" w:date="2022-01-10T09:18:00Z">
        <w:r w:rsidR="00DA771F" w:rsidDel="00CE1265">
          <w:rPr>
            <w:rFonts w:ascii="Times" w:hAnsi="Times" w:cs="Arial"/>
            <w:color w:val="000000"/>
          </w:rPr>
          <w:delText>S</w:delText>
        </w:r>
        <w:r w:rsidR="005461EF" w:rsidDel="00CE1265">
          <w:rPr>
            <w:rFonts w:ascii="Times" w:hAnsi="Times" w:cs="Arial"/>
            <w:color w:val="000000"/>
          </w:rPr>
          <w:delText>8</w:delText>
        </w:r>
        <w:r w:rsidR="00DA771F" w:rsidDel="00CE1265">
          <w:rPr>
            <w:rFonts w:ascii="Times" w:hAnsi="Times" w:cs="Arial"/>
            <w:color w:val="000000"/>
          </w:rPr>
          <w:delText xml:space="preserve"> </w:delText>
        </w:r>
        <w:r w:rsidRPr="0030230E" w:rsidDel="00CE1265">
          <w:rPr>
            <w:rFonts w:ascii="Times" w:hAnsi="Times" w:cs="Arial"/>
            <w:color w:val="000000"/>
          </w:rPr>
          <w:delText>Fig</w:delText>
        </w:r>
      </w:del>
      <w:del w:id="503" w:author="Mary Hunsicker" w:date="2022-01-09T21:22:00Z">
        <w:r w:rsidRPr="0030230E" w:rsidDel="007544F1">
          <w:rPr>
            <w:rFonts w:ascii="Times" w:hAnsi="Times" w:cs="Arial"/>
            <w:color w:val="000000"/>
          </w:rPr>
          <w:delText>.</w:delText>
        </w:r>
      </w:del>
      <w:r w:rsidRPr="0030230E">
        <w:rPr>
          <w:rFonts w:ascii="Times" w:hAnsi="Times" w:cs="Arial"/>
          <w:color w:val="000000"/>
        </w:rPr>
        <w:t xml:space="preserve">).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S</w:t>
      </w:r>
      <w:ins w:id="504" w:author="Mary Hunsicker" w:date="2022-01-10T09:19:00Z">
        <w:r w:rsidR="00CE1265">
          <w:rPr>
            <w:rFonts w:ascii="Times" w:hAnsi="Times" w:cs="Arial"/>
            <w:color w:val="000000"/>
          </w:rPr>
          <w:t>11</w:t>
        </w:r>
      </w:ins>
      <w:del w:id="505" w:author="Mary Hunsicker" w:date="2022-01-10T09:19:00Z">
        <w:r w:rsidR="005461EF" w:rsidDel="00CE1265">
          <w:rPr>
            <w:rFonts w:ascii="Times" w:hAnsi="Times" w:cs="Arial"/>
            <w:color w:val="000000"/>
          </w:rPr>
          <w:delText>9</w:delText>
        </w:r>
      </w:del>
      <w:r w:rsidR="00DA771F">
        <w:rPr>
          <w:rFonts w:ascii="Times" w:hAnsi="Times" w:cs="Arial"/>
          <w:color w:val="000000"/>
        </w:rPr>
        <w:t xml:space="preserve"> </w:t>
      </w:r>
      <w:r w:rsidRPr="00F01394">
        <w:rPr>
          <w:rFonts w:ascii="Times" w:hAnsi="Times" w:cs="Arial"/>
          <w:color w:val="000000"/>
        </w:rPr>
        <w:t>Fig</w:t>
      </w:r>
      <w:del w:id="506" w:author="Mary Hunsicker" w:date="2022-01-09T21:22:00Z">
        <w:r w:rsidRPr="00F01394" w:rsidDel="007544F1">
          <w:rPr>
            <w:rFonts w:ascii="Times" w:hAnsi="Times" w:cs="Arial"/>
            <w:color w:val="000000"/>
          </w:rPr>
          <w:delText>.</w:delText>
        </w:r>
      </w:del>
      <w:r w:rsidRPr="00F01394">
        <w:rPr>
          <w:rFonts w:ascii="Times" w:hAnsi="Times" w:cs="Arial"/>
          <w:color w:val="000000"/>
        </w:rPr>
        <w:t>).</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2DC946A7" w:rsidR="00467834" w:rsidRDefault="004F1BF9" w:rsidP="00A612C8">
      <w:pPr>
        <w:spacing w:line="480" w:lineRule="auto"/>
        <w:rPr>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w:t>
      </w:r>
      <w:r w:rsidR="00063612">
        <w:rPr>
          <w:rFonts w:ascii="Times" w:hAnsi="Times" w:cs="Arial"/>
        </w:rPr>
        <w:lastRenderedPageBreak/>
        <w:t xml:space="preserve">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1DA84299" w14:textId="79524CE3" w:rsidR="00187A00" w:rsidRDefault="00187A00" w:rsidP="00A612C8">
      <w:pPr>
        <w:spacing w:line="480" w:lineRule="auto"/>
        <w:rPr>
          <w:rFonts w:ascii="Times" w:hAnsi="Times" w:cs="Arial"/>
        </w:rPr>
      </w:pPr>
    </w:p>
    <w:p w14:paraId="655CABE8" w14:textId="1B74860F" w:rsidR="00187A00" w:rsidRPr="00E31820" w:rsidRDefault="00187A00" w:rsidP="00A612C8">
      <w:pPr>
        <w:spacing w:line="480" w:lineRule="auto"/>
        <w:rPr>
          <w:rFonts w:ascii="Times" w:hAnsi="Times" w:cs="Arial"/>
          <w:i/>
          <w:color w:val="000000"/>
        </w:rPr>
      </w:pPr>
      <w:r w:rsidRPr="00686798">
        <w:rPr>
          <w:rFonts w:ascii="Times" w:hAnsi="Times" w:cs="Arial"/>
          <w:i/>
          <w:color w:val="000000"/>
        </w:rPr>
        <w:t>Long-term changes in community state</w:t>
      </w:r>
    </w:p>
    <w:p w14:paraId="77A0FA9D" w14:textId="61D34C8E" w:rsidR="00BE39F4" w:rsidRPr="00000D86" w:rsidRDefault="00187A00" w:rsidP="00000D86">
      <w:pPr>
        <w:autoSpaceDE w:val="0"/>
        <w:autoSpaceDN w:val="0"/>
        <w:adjustRightInd w:val="0"/>
        <w:spacing w:line="480" w:lineRule="auto"/>
        <w:ind w:firstLine="720"/>
        <w:rPr>
          <w:rFonts w:eastAsiaTheme="minorHAnsi"/>
          <w:color w:val="000000" w:themeColor="text1"/>
        </w:rPr>
      </w:pPr>
      <w:r>
        <w:rPr>
          <w:rFonts w:ascii="Times" w:hAnsi="Times" w:cs="Arial"/>
        </w:rPr>
        <w:t>Many</w:t>
      </w:r>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w:t>
      </w:r>
      <w:r>
        <w:rPr>
          <w:rFonts w:ascii="Times" w:hAnsi="Times" w:cs="Arial"/>
        </w:rPr>
        <w:t>accounts have documented</w:t>
      </w:r>
      <w:r w:rsidRPr="00BC7E04">
        <w:rPr>
          <w:rFonts w:ascii="Times" w:hAnsi="Times" w:cs="Arial"/>
        </w:rPr>
        <w:t xml:space="preserve"> </w:t>
      </w:r>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sidR="00EF20C0">
        <w:rPr>
          <w:rFonts w:ascii="Times" w:hAnsi="Times" w:cs="Arial"/>
        </w:rPr>
        <w:t xml:space="preserve">ased on the </w:t>
      </w:r>
      <w:r w:rsidR="001B0747">
        <w:rPr>
          <w:rFonts w:ascii="Times" w:hAnsi="Times" w:cs="Arial"/>
        </w:rPr>
        <w:t xml:space="preserve">biological </w:t>
      </w:r>
      <w:r w:rsidR="00EF20C0">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 xml:space="preserve">demonstrated a </w:t>
      </w:r>
      <w:r>
        <w:rPr>
          <w:rFonts w:ascii="Times" w:hAnsi="Times" w:cs="Arial"/>
        </w:rPr>
        <w:t xml:space="preserve">clear </w:t>
      </w:r>
      <w:r w:rsidR="00F541A9">
        <w:rPr>
          <w:rFonts w:ascii="Times" w:hAnsi="Times" w:cs="Arial"/>
        </w:rPr>
        <w:t>response</w:t>
      </w:r>
      <w:r w:rsidR="00C92A0E">
        <w:rPr>
          <w:rFonts w:ascii="Times" w:hAnsi="Times" w:cs="Arial"/>
        </w:rPr>
        <w:t xml:space="preserve"> to the marine heatwave</w:t>
      </w:r>
      <w:r>
        <w:rPr>
          <w:rFonts w:ascii="Times" w:hAnsi="Times" w:cs="Arial"/>
        </w:rPr>
        <w:t xml:space="preserve"> (Fig</w:t>
      </w:r>
      <w:ins w:id="507" w:author="Mary Hunsicker" w:date="2022-01-09T21:22:00Z">
        <w:r w:rsidR="007544F1">
          <w:rPr>
            <w:rFonts w:ascii="Times" w:hAnsi="Times" w:cs="Arial"/>
          </w:rPr>
          <w:t xml:space="preserve"> </w:t>
        </w:r>
      </w:ins>
      <w:del w:id="508" w:author="Mary Hunsicker" w:date="2022-01-09T21:22:00Z">
        <w:r w:rsidDel="007544F1">
          <w:rPr>
            <w:rFonts w:ascii="Times" w:hAnsi="Times" w:cs="Arial"/>
          </w:rPr>
          <w:delText xml:space="preserve">. </w:delText>
        </w:r>
      </w:del>
      <w:ins w:id="509" w:author="Mary Hunsicker" w:date="2022-01-09T06:24:00Z">
        <w:r w:rsidR="00A65B3E">
          <w:rPr>
            <w:rFonts w:ascii="Times" w:hAnsi="Times" w:cs="Arial"/>
          </w:rPr>
          <w:t>5</w:t>
        </w:r>
      </w:ins>
      <w:del w:id="510" w:author="Mary Hunsicker" w:date="2022-01-09T06:24:00Z">
        <w:r w:rsidDel="00A65B3E">
          <w:rPr>
            <w:rFonts w:ascii="Times" w:hAnsi="Times" w:cs="Arial"/>
          </w:rPr>
          <w:delText>4a</w:delText>
        </w:r>
      </w:del>
      <w:r>
        <w:rPr>
          <w:rFonts w:ascii="Times" w:hAnsi="Times" w:cs="Arial"/>
        </w:rPr>
        <w:t>)</w:t>
      </w:r>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dynamic ecosystem </w:t>
      </w:r>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r>
        <w:t>M</w:t>
      </w:r>
      <w:r w:rsidR="00BE39F4">
        <w:t xml:space="preserve">any species </w:t>
      </w:r>
      <w:r>
        <w:t xml:space="preserve">were </w:t>
      </w:r>
      <w:r w:rsidR="00BE39F4">
        <w:t xml:space="preserve">present during the marine heatwave that are not typically observed </w:t>
      </w:r>
      <w:r>
        <w:t xml:space="preserve">in </w:t>
      </w:r>
      <w:r w:rsidR="00BE39F4">
        <w:t>the CCE</w:t>
      </w:r>
      <w:r>
        <w:t xml:space="preserve">. While </w:t>
      </w:r>
      <w:r w:rsidRPr="001F52DE">
        <w:t xml:space="preserve">our analysis could not </w:t>
      </w:r>
      <w:r>
        <w:t>include</w:t>
      </w:r>
      <w:r w:rsidRPr="001F52DE">
        <w:t xml:space="preserve"> these sporadically occurring taxa, due to the large number of zero observations in the historic survey data</w:t>
      </w:r>
      <w:r>
        <w:t xml:space="preserve">, </w:t>
      </w:r>
      <w:r w:rsidR="00E53AE0">
        <w:t xml:space="preserve">the </w:t>
      </w:r>
      <w:r w:rsidR="00BE39F4">
        <w:t xml:space="preserve">exceptional presences and high abundances of </w:t>
      </w:r>
      <w:r w:rsidR="00E53AE0">
        <w:t xml:space="preserve">those </w:t>
      </w:r>
      <w:r w:rsidR="00BE39F4">
        <w:t xml:space="preserve">warm species did not result in a persistent signal among the species </w:t>
      </w:r>
      <w:r w:rsidR="00E53AE0">
        <w:t xml:space="preserve">included in </w:t>
      </w:r>
      <w:r w:rsidR="00BE39F4">
        <w:t>the DFAs.</w:t>
      </w:r>
      <w:r w:rsidR="00BE39F4">
        <w:rPr>
          <w:rFonts w:ascii="Times" w:eastAsiaTheme="minorHAnsi" w:hAnsi="Times"/>
        </w:rPr>
        <w:t xml:space="preserve"> </w:t>
      </w:r>
      <w:r w:rsidR="00000D86">
        <w:rPr>
          <w:rFonts w:ascii="Times" w:hAnsi="Times" w:cs="Arial"/>
        </w:rPr>
        <w:t>As additional years of data become available, the DFA models could reveal different outcomes</w:t>
      </w:r>
      <w:r w:rsidR="00E53AE0">
        <w:rPr>
          <w:rFonts w:ascii="Times" w:hAnsi="Times" w:cs="Arial"/>
        </w:rPr>
        <w:t xml:space="preserve"> from 2014</w:t>
      </w:r>
      <w:r w:rsidR="00C166C5">
        <w:rPr>
          <w:rFonts w:ascii="Times" w:hAnsi="Times" w:cs="Arial"/>
        </w:rPr>
        <w:t>–</w:t>
      </w:r>
      <w:r w:rsidR="00E53AE0">
        <w:rPr>
          <w:rFonts w:ascii="Times" w:hAnsi="Times" w:cs="Arial"/>
        </w:rPr>
        <w:t>2016</w:t>
      </w:r>
      <w:r w:rsidR="00000D86">
        <w:rPr>
          <w:rFonts w:ascii="Times" w:hAnsi="Times" w:cs="Arial"/>
        </w:rPr>
        <w:t xml:space="preserve">. However, this is unlikely given that the taxa and life stages used in </w:t>
      </w:r>
      <w:r w:rsidR="00000D86">
        <w:rPr>
          <w:rFonts w:ascii="Times" w:hAnsi="Times" w:cs="Arial"/>
        </w:rPr>
        <w:lastRenderedPageBreak/>
        <w:t>both studies are known to respond quickly to changes in ocean conditions and given our assumption that the surveys are consistently sampling at the right time and location to fully characterize the short-term response.</w:t>
      </w:r>
    </w:p>
    <w:p w14:paraId="7D21B67C" w14:textId="0A9B960D" w:rsidR="00873696" w:rsidRDefault="00961FEE" w:rsidP="00BE39F4">
      <w:pPr>
        <w:autoSpaceDE w:val="0"/>
        <w:autoSpaceDN w:val="0"/>
        <w:adjustRightInd w:val="0"/>
        <w:spacing w:line="480" w:lineRule="auto"/>
        <w:ind w:firstLine="720"/>
      </w:pPr>
      <w:r>
        <w:rPr>
          <w:rFonts w:ascii="Times" w:eastAsiaTheme="minorHAnsi" w:hAnsi="Times"/>
        </w:rPr>
        <w:t>While o</w:t>
      </w:r>
      <w:r w:rsidR="006141D3">
        <w:rPr>
          <w:rFonts w:ascii="Times" w:eastAsiaTheme="minorHAnsi" w:hAnsi="Times"/>
        </w:rPr>
        <w:t xml:space="preserve">ur study </w:t>
      </w:r>
      <w:r>
        <w:rPr>
          <w:rFonts w:ascii="Times" w:eastAsiaTheme="minorHAnsi" w:hAnsi="Times"/>
        </w:rPr>
        <w:t xml:space="preserve">did not </w:t>
      </w:r>
      <w:r w:rsidR="00B70EB1">
        <w:rPr>
          <w:rFonts w:ascii="Times" w:eastAsiaTheme="minorHAnsi" w:hAnsi="Times"/>
        </w:rPr>
        <w:t>dete</w:t>
      </w:r>
      <w:r>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Pr>
          <w:rFonts w:ascii="Times" w:eastAsiaTheme="minorHAnsi" w:hAnsi="Times"/>
        </w:rPr>
        <w:t>during the 2014</w:t>
      </w:r>
      <w:r>
        <w:rPr>
          <w:rFonts w:ascii="Times" w:hAnsi="Times" w:cs="Arial"/>
        </w:rPr>
        <w:t>–</w:t>
      </w:r>
      <w:r>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del w:id="511" w:author="Mary Hunsicker" w:date="2022-01-07T17:26:00Z">
        <w:r w:rsidR="00A014CC" w:rsidDel="00F73243">
          <w:rPr>
            <w:rFonts w:ascii="Times" w:eastAsiaTheme="minorHAnsi" w:hAnsi="Times"/>
          </w:rPr>
          <w:delText>(</w:delText>
        </w:r>
        <w:r w:rsidR="00803022" w:rsidDel="00F73243">
          <w:rPr>
            <w:rFonts w:ascii="Times" w:eastAsiaTheme="minorHAnsi" w:hAnsi="Times"/>
          </w:rPr>
          <w:delText>Peabody et al. 2018</w:delText>
        </w:r>
        <w:r w:rsidR="00EE3EC0" w:rsidDel="00F73243">
          <w:rPr>
            <w:rFonts w:ascii="Times" w:eastAsiaTheme="minorHAnsi" w:hAnsi="Times"/>
          </w:rPr>
          <w:delText>)</w:delText>
        </w:r>
        <w:r w:rsidR="00A1143A" w:rsidDel="00F73243">
          <w:rPr>
            <w:rFonts w:ascii="Times" w:eastAsiaTheme="minorHAnsi" w:hAnsi="Times"/>
          </w:rPr>
          <w:delText>.</w:delText>
        </w:r>
      </w:del>
      <w:ins w:id="512" w:author="Mary Hunsicker" w:date="2022-01-07T17:26:00Z">
        <w:r w:rsidR="00F73243">
          <w:rPr>
            <w:rFonts w:ascii="Times" w:eastAsiaTheme="minorHAnsi" w:hAnsi="Times"/>
          </w:rPr>
          <w:t>[7].</w:t>
        </w:r>
      </w:ins>
      <w:r w:rsidR="00A1143A">
        <w:rPr>
          <w:rFonts w:ascii="Times" w:eastAsiaTheme="minorHAnsi" w:hAnsi="Times"/>
        </w:rPr>
        <w:t xml:space="preserve"> </w:t>
      </w:r>
      <w:r w:rsidR="00000D86">
        <w:rPr>
          <w:rFonts w:ascii="Times" w:eastAsiaTheme="minorHAnsi" w:hAnsi="Times"/>
        </w:rPr>
        <w:t xml:space="preserve">The </w:t>
      </w:r>
      <w:r w:rsidR="00144EB0" w:rsidRPr="00144EB0">
        <w:rPr>
          <w:color w:val="000000" w:themeColor="text1"/>
          <w:shd w:val="clear" w:color="auto" w:fill="FFFFFF"/>
        </w:rPr>
        <w:t xml:space="preserve">Peabody et al. </w:t>
      </w:r>
      <w:del w:id="513" w:author="Mary Hunsicker" w:date="2022-01-07T17:26:00Z">
        <w:r w:rsidR="00144EB0" w:rsidRPr="00144EB0" w:rsidDel="00F73243">
          <w:rPr>
            <w:color w:val="000000" w:themeColor="text1"/>
            <w:shd w:val="clear" w:color="auto" w:fill="FFFFFF"/>
          </w:rPr>
          <w:delText>(2008)</w:delText>
        </w:r>
      </w:del>
      <w:ins w:id="514" w:author="Mary Hunsicker" w:date="2022-01-07T17:26:00Z">
        <w:r w:rsidR="00F73243">
          <w:rPr>
            <w:color w:val="000000" w:themeColor="text1"/>
            <w:shd w:val="clear" w:color="auto" w:fill="FFFFFF"/>
          </w:rPr>
          <w:t>[7]</w:t>
        </w:r>
      </w:ins>
      <w:r w:rsidR="00144EB0" w:rsidRPr="00144EB0">
        <w:rPr>
          <w:color w:val="000000" w:themeColor="text1"/>
          <w:shd w:val="clear" w:color="auto" w:fill="FFFFFF"/>
        </w:rPr>
        <w:t xml:space="preserve"> </w:t>
      </w:r>
      <w:r w:rsidR="00000D86">
        <w:rPr>
          <w:color w:val="000000" w:themeColor="text1"/>
          <w:shd w:val="clear" w:color="auto" w:fill="FFFFFF"/>
        </w:rPr>
        <w:t xml:space="preserve">study </w:t>
      </w:r>
      <w:r w:rsidR="00144EB0" w:rsidRPr="00144EB0">
        <w:rPr>
          <w:color w:val="000000" w:themeColor="text1"/>
          <w:shd w:val="clear" w:color="auto" w:fill="FFFFFF"/>
        </w:rPr>
        <w:t>included a much broader suite of ichthyoplankton species than our study which limits our ability to evaluate whether the species driving the shifts are consistent among studies</w:t>
      </w:r>
      <w:r w:rsidR="00144EB0" w:rsidRPr="00E12091">
        <w:rPr>
          <w:color w:val="000000" w:themeColor="text1"/>
          <w:shd w:val="clear" w:color="auto" w:fill="FFFFFF"/>
          <w:rPrChange w:id="515" w:author="Mary Hunsicker" w:date="2022-01-07T17:26:00Z">
            <w:rPr>
              <w:b/>
              <w:bCs/>
              <w:i/>
              <w:iCs/>
              <w:color w:val="000000" w:themeColor="text1"/>
              <w:shd w:val="clear" w:color="auto" w:fill="FFFFFF"/>
            </w:rPr>
          </w:rPrChange>
        </w:rPr>
        <w:t>.</w:t>
      </w:r>
      <w:r w:rsidR="00144EB0" w:rsidRPr="00144EB0">
        <w:rPr>
          <w:b/>
          <w:bCs/>
          <w:i/>
          <w:iCs/>
          <w:color w:val="000000" w:themeColor="text1"/>
          <w:shd w:val="clear" w:color="auto" w:fill="FFFFFF"/>
        </w:rPr>
        <w:t> </w:t>
      </w:r>
      <w:r w:rsidR="006A0C6D">
        <w:rPr>
          <w:rFonts w:ascii="Times" w:eastAsiaTheme="minorHAnsi" w:hAnsi="Times"/>
        </w:rPr>
        <w:t xml:space="preserve">Previous studies </w:t>
      </w:r>
      <w:r w:rsidR="00E53AE0">
        <w:rPr>
          <w:rFonts w:ascii="Times" w:eastAsiaTheme="minorHAnsi" w:hAnsi="Times"/>
        </w:rPr>
        <w:t xml:space="preserve">have </w:t>
      </w:r>
      <w:r w:rsidR="006A0C6D">
        <w:rPr>
          <w:rFonts w:ascii="Times" w:eastAsiaTheme="minorHAnsi" w:hAnsi="Times"/>
        </w:rPr>
        <w:t>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a shift in response to the 197</w:t>
      </w:r>
      <w:r w:rsidR="00E53AE0">
        <w:rPr>
          <w:rFonts w:ascii="Times" w:eastAsiaTheme="minorHAnsi" w:hAnsi="Times"/>
        </w:rPr>
        <w:t>6</w:t>
      </w:r>
      <w:r w:rsidR="00A035E1">
        <w:rPr>
          <w:rFonts w:ascii="Times" w:eastAsiaTheme="minorHAnsi" w:hAnsi="Times"/>
        </w:rPr>
        <w:t>/197</w:t>
      </w:r>
      <w:r w:rsidR="00E53AE0">
        <w:rPr>
          <w:rFonts w:ascii="Times" w:eastAsiaTheme="minorHAnsi" w:hAnsi="Times"/>
        </w:rPr>
        <w:t>7</w:t>
      </w:r>
      <w:r w:rsidR="00A035E1">
        <w:rPr>
          <w:rFonts w:ascii="Times" w:eastAsiaTheme="minorHAnsi" w:hAnsi="Times"/>
        </w:rPr>
        <w:t xml:space="preserve"> PDO shift </w:t>
      </w:r>
      <w:r w:rsidR="006A0C6D">
        <w:rPr>
          <w:rFonts w:ascii="Times" w:eastAsiaTheme="minorHAnsi" w:hAnsi="Times"/>
        </w:rPr>
        <w:t xml:space="preserve">(e.g., </w:t>
      </w:r>
      <w:ins w:id="516" w:author="Mary Hunsicker" w:date="2022-01-07T17:27:00Z">
        <w:r w:rsidR="00E12091">
          <w:rPr>
            <w:rFonts w:ascii="Times" w:eastAsiaTheme="minorHAnsi" w:hAnsi="Times"/>
          </w:rPr>
          <w:t>[7,6</w:t>
        </w:r>
      </w:ins>
      <w:ins w:id="517" w:author="Mary Hunsicker" w:date="2022-01-07T19:30:00Z">
        <w:r w:rsidR="003B3DFC">
          <w:rPr>
            <w:rFonts w:ascii="Times" w:eastAsiaTheme="minorHAnsi" w:hAnsi="Times"/>
          </w:rPr>
          <w:t>8</w:t>
        </w:r>
      </w:ins>
      <w:ins w:id="518" w:author="Mary Hunsicker" w:date="2022-01-07T17:27:00Z">
        <w:r w:rsidR="00E12091">
          <w:rPr>
            <w:rFonts w:ascii="Times" w:eastAsiaTheme="minorHAnsi" w:hAnsi="Times"/>
          </w:rPr>
          <w:t>]</w:t>
        </w:r>
      </w:ins>
      <w:ins w:id="519" w:author="Mary Hunsicker" w:date="2022-01-07T20:03:00Z">
        <w:r w:rsidR="00BC58A1">
          <w:rPr>
            <w:rFonts w:ascii="Times" w:eastAsiaTheme="minorHAnsi" w:hAnsi="Times"/>
          </w:rPr>
          <w:t>)</w:t>
        </w:r>
      </w:ins>
      <w:del w:id="520" w:author="Mary Hunsicker" w:date="2022-01-07T17:27:00Z">
        <w:r w:rsidR="006A0C6D" w:rsidDel="00E12091">
          <w:rPr>
            <w:rFonts w:ascii="Times" w:eastAsiaTheme="minorHAnsi" w:hAnsi="Times"/>
          </w:rPr>
          <w:delText>McGowan et al. 2003, Peabody et al. 2018)</w:delText>
        </w:r>
      </w:del>
      <w:r w:rsidR="00E53AE0">
        <w:rPr>
          <w:rFonts w:ascii="Times" w:eastAsiaTheme="minorHAnsi" w:hAnsi="Times"/>
        </w:rPr>
        <w:t xml:space="preserve">, but </w:t>
      </w:r>
      <w:r w:rsidR="00A035E1">
        <w:rPr>
          <w:rFonts w:ascii="Times" w:eastAsiaTheme="minorHAnsi" w:hAnsi="Times"/>
        </w:rPr>
        <w:t xml:space="preserve">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r w:rsidR="00E53AE0">
        <w:t xml:space="preserve">from </w:t>
      </w:r>
      <w:r w:rsidR="000C0CBA">
        <w:t xml:space="preserve">the late 1960s through the </w:t>
      </w:r>
      <w:r w:rsidR="007928A5">
        <w:t>1</w:t>
      </w:r>
      <w:r w:rsidR="000C0CBA">
        <w:t>970s</w:t>
      </w:r>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r w:rsidR="00BE39F4">
        <w:t>elsewhere in the time series.</w:t>
      </w:r>
    </w:p>
    <w:p w14:paraId="66E699C9" w14:textId="69DE5B64" w:rsidR="00E53AE0" w:rsidRDefault="00E53AE0" w:rsidP="00E53AE0">
      <w:pPr>
        <w:spacing w:line="480" w:lineRule="auto"/>
        <w:ind w:firstLine="720"/>
        <w:rPr>
          <w:rFonts w:ascii="Times" w:hAnsi="Times" w:cs="Arial"/>
        </w:rPr>
      </w:pPr>
      <w:r>
        <w:rPr>
          <w:rFonts w:ascii="Times" w:hAnsi="Times" w:cs="Arial"/>
        </w:rPr>
        <w:t xml:space="preserve">The CCE biology time series included in this study </w:t>
      </w:r>
      <w:r w:rsidRPr="009108D8">
        <w:rPr>
          <w:rFonts w:ascii="Times" w:hAnsi="Times" w:cs="Arial"/>
        </w:rPr>
        <w:t>show</w:t>
      </w:r>
      <w:r>
        <w:rPr>
          <w:rFonts w:ascii="Times" w:hAnsi="Times" w:cs="Arial"/>
        </w:rPr>
        <w:t>ed</w:t>
      </w:r>
      <w:r w:rsidRPr="009108D8">
        <w:rPr>
          <w:rFonts w:ascii="Times" w:hAnsi="Times" w:cs="Arial"/>
        </w:rPr>
        <w:t xml:space="preserve"> </w:t>
      </w:r>
      <w:r>
        <w:rPr>
          <w:rFonts w:ascii="Times" w:hAnsi="Times" w:cs="Arial"/>
        </w:rPr>
        <w:t xml:space="preserve">strong </w:t>
      </w:r>
      <w:r w:rsidRPr="009108D8">
        <w:rPr>
          <w:rFonts w:ascii="Times" w:hAnsi="Times" w:cs="Arial"/>
        </w:rPr>
        <w:t xml:space="preserve">coherence in community signal </w:t>
      </w:r>
      <w:r>
        <w:rPr>
          <w:rFonts w:ascii="Times" w:hAnsi="Times" w:cs="Arial"/>
        </w:rPr>
        <w:t xml:space="preserve">in response to regional climate perturbations. Although they span </w:t>
      </w:r>
      <w:r w:rsidRPr="009108D8">
        <w:rPr>
          <w:rFonts w:ascii="Times" w:hAnsi="Times" w:cs="Arial"/>
        </w:rPr>
        <w:t xml:space="preserve">across </w:t>
      </w:r>
      <w:r>
        <w:rPr>
          <w:rFonts w:ascii="Times" w:hAnsi="Times" w:cs="Arial"/>
        </w:rPr>
        <w:t>multiple trophic levels, life-history strategies, and datasets, most of the biological time series loaded in the same direction on the shared trend (Fig</w:t>
      </w:r>
      <w:ins w:id="521" w:author="Mary Hunsicker" w:date="2022-01-09T21:22:00Z">
        <w:r w:rsidR="007544F1">
          <w:rPr>
            <w:rFonts w:ascii="Times" w:hAnsi="Times" w:cs="Arial"/>
          </w:rPr>
          <w:t xml:space="preserve"> </w:t>
        </w:r>
      </w:ins>
      <w:del w:id="522" w:author="Mary Hunsicker" w:date="2022-01-09T21:22:00Z">
        <w:r w:rsidDel="007544F1">
          <w:rPr>
            <w:rFonts w:ascii="Times" w:hAnsi="Times" w:cs="Arial"/>
          </w:rPr>
          <w:delText xml:space="preserve">. </w:delText>
        </w:r>
      </w:del>
      <w:ins w:id="523" w:author="Mary Hunsicker" w:date="2022-01-09T06:26:00Z">
        <w:r w:rsidR="00A65B3E">
          <w:rPr>
            <w:rFonts w:ascii="Times" w:hAnsi="Times" w:cs="Arial"/>
          </w:rPr>
          <w:t>6</w:t>
        </w:r>
      </w:ins>
      <w:del w:id="524" w:author="Mary Hunsicker" w:date="2022-01-09T06:26:00Z">
        <w:r w:rsidDel="00A65B3E">
          <w:rPr>
            <w:rFonts w:ascii="Times" w:hAnsi="Times" w:cs="Arial"/>
          </w:rPr>
          <w:delText>4b</w:delText>
        </w:r>
      </w:del>
      <w:r>
        <w:rPr>
          <w:rFonts w:ascii="Times" w:hAnsi="Times" w:cs="Arial"/>
        </w:rPr>
        <w:t xml:space="preserve">). In addition, </w:t>
      </w:r>
      <w:r>
        <w:rPr>
          <w:rFonts w:ascii="Times" w:eastAsiaTheme="minorHAnsi" w:hAnsi="Times"/>
        </w:rPr>
        <w:t>our the CCE shared biology trend and loadings captured an unusual aspect of the 2014</w:t>
      </w:r>
      <w:r>
        <w:rPr>
          <w:rFonts w:ascii="Times" w:hAnsi="Times" w:cs="Arial"/>
        </w:rPr>
        <w:t>–</w:t>
      </w:r>
      <w:r>
        <w:rPr>
          <w:rFonts w:ascii="Times" w:eastAsiaTheme="minorHAnsi" w:hAnsi="Times"/>
        </w:rPr>
        <w:t xml:space="preserve">2016 warming events: the abundance of </w:t>
      </w:r>
      <w:r>
        <w:rPr>
          <w:rFonts w:ascii="Times" w:hAnsi="Times" w:cs="Arial"/>
        </w:rPr>
        <w:t xml:space="preserve">several taxa, including young-of-year rockfish and anchovy, was high during the marine heatwave </w:t>
      </w:r>
      <w:ins w:id="525" w:author="Mary Hunsicker" w:date="2022-01-07T17:28:00Z">
        <w:r w:rsidR="00E12091">
          <w:rPr>
            <w:rFonts w:ascii="Times" w:hAnsi="Times" w:cs="Arial"/>
          </w:rPr>
          <w:t>[22,29,31</w:t>
        </w:r>
      </w:ins>
      <w:ins w:id="526" w:author="Mary Hunsicker" w:date="2022-01-07T17:29:00Z">
        <w:r w:rsidR="00E12091">
          <w:rPr>
            <w:rFonts w:ascii="Times" w:hAnsi="Times" w:cs="Arial"/>
          </w:rPr>
          <w:t xml:space="preserve">]. </w:t>
        </w:r>
      </w:ins>
      <w:del w:id="527" w:author="Mary Hunsicker" w:date="2022-01-07T17:28:00Z">
        <w:r w:rsidDel="00E12091">
          <w:rPr>
            <w:rFonts w:ascii="Times" w:eastAsiaTheme="minorHAnsi" w:hAnsi="Times"/>
          </w:rPr>
          <w:delText>(</w:delText>
        </w:r>
        <w:r w:rsidRPr="00F23523" w:rsidDel="00E12091">
          <w:rPr>
            <w:rFonts w:ascii="Times" w:eastAsiaTheme="minorHAnsi" w:hAnsi="Times"/>
          </w:rPr>
          <w:delText>Santora et al. 2017,</w:delText>
        </w:r>
        <w:r w:rsidDel="00E12091">
          <w:rPr>
            <w:rFonts w:ascii="Times" w:eastAsiaTheme="minorHAnsi" w:hAnsi="Times"/>
          </w:rPr>
          <w:delText xml:space="preserve"> Thompson et al. 2019, Schroeder et al. 2019). </w:delText>
        </w:r>
      </w:del>
      <w:r>
        <w:rPr>
          <w:rFonts w:ascii="Times" w:eastAsiaTheme="minorHAnsi" w:hAnsi="Times"/>
        </w:rPr>
        <w:t xml:space="preserve">By contrast, their abundance was greatly reduced in most previous warm events, including </w:t>
      </w:r>
      <w:r>
        <w:rPr>
          <w:rFonts w:ascii="Times" w:hAnsi="Times" w:cs="Arial"/>
        </w:rPr>
        <w:t>two of the strongest El Niño events on record (1982–1983, 1997–1998) and unusually low productivity conditions (2005–2006</w:t>
      </w:r>
      <w:ins w:id="528" w:author="Mary Hunsicker" w:date="2022-01-07T20:03:00Z">
        <w:r w:rsidR="00BC58A1">
          <w:rPr>
            <w:rFonts w:ascii="Times" w:hAnsi="Times" w:cs="Arial"/>
          </w:rPr>
          <w:t xml:space="preserve">) </w:t>
        </w:r>
      </w:ins>
      <w:del w:id="529" w:author="Mary Hunsicker" w:date="2022-01-07T20:03:00Z">
        <w:r w:rsidDel="00BC58A1">
          <w:rPr>
            <w:rFonts w:ascii="Times" w:hAnsi="Times" w:cs="Arial"/>
          </w:rPr>
          <w:delText xml:space="preserve">, </w:delText>
        </w:r>
      </w:del>
      <w:del w:id="530" w:author="Mary Hunsicker" w:date="2022-01-07T17:29:00Z">
        <w:r w:rsidDel="00E12091">
          <w:rPr>
            <w:rFonts w:ascii="Times" w:hAnsi="Times" w:cs="Arial"/>
          </w:rPr>
          <w:delText>Peterson et al. 2006</w:delText>
        </w:r>
      </w:del>
      <w:ins w:id="531" w:author="Mary Hunsicker" w:date="2022-01-07T17:29:00Z">
        <w:r w:rsidR="00E12091">
          <w:rPr>
            <w:rFonts w:ascii="Times" w:hAnsi="Times" w:cs="Arial"/>
          </w:rPr>
          <w:t>[6</w:t>
        </w:r>
      </w:ins>
      <w:ins w:id="532" w:author="Mary Hunsicker" w:date="2022-01-07T19:31:00Z">
        <w:r w:rsidR="00037B63">
          <w:rPr>
            <w:rFonts w:ascii="Times" w:hAnsi="Times" w:cs="Arial"/>
          </w:rPr>
          <w:t>9</w:t>
        </w:r>
      </w:ins>
      <w:ins w:id="533" w:author="Mary Hunsicker" w:date="2022-01-07T17:29:00Z">
        <w:r w:rsidR="00E12091">
          <w:rPr>
            <w:rFonts w:ascii="Times" w:hAnsi="Times" w:cs="Arial"/>
          </w:rPr>
          <w:t>]</w:t>
        </w:r>
      </w:ins>
      <w:del w:id="534" w:author="Mary Hunsicker" w:date="2022-01-07T20:03:00Z">
        <w:r w:rsidDel="00BC58A1">
          <w:rPr>
            <w:rFonts w:ascii="Times" w:hAnsi="Times" w:cs="Arial"/>
          </w:rPr>
          <w:delText>)</w:delText>
        </w:r>
      </w:del>
      <w:r>
        <w:rPr>
          <w:rFonts w:ascii="Times" w:hAnsi="Times" w:cs="Arial"/>
        </w:rPr>
        <w:t xml:space="preserve">. High abundances of young-of-year </w:t>
      </w:r>
      <w:r>
        <w:rPr>
          <w:rFonts w:ascii="Times" w:hAnsi="Times" w:cs="Arial"/>
        </w:rPr>
        <w:lastRenderedPageBreak/>
        <w:t xml:space="preserve">rockfish and groundfish, squid, and krill in the CCE are generally associated with more southward transport and subarctic source waters, while abundances are typically far lower in years with more subtropical waters, which are often associated with El Niño and anomalous warm events </w:t>
      </w:r>
      <w:ins w:id="535" w:author="Mary Hunsicker" w:date="2022-01-07T17:29:00Z">
        <w:r w:rsidR="00E12091">
          <w:rPr>
            <w:rFonts w:ascii="Times" w:hAnsi="Times" w:cs="Arial"/>
          </w:rPr>
          <w:t>[</w:t>
        </w:r>
      </w:ins>
      <w:ins w:id="536" w:author="Mary Hunsicker" w:date="2022-01-07T17:30:00Z">
        <w:r w:rsidR="00E12091">
          <w:rPr>
            <w:rFonts w:ascii="Times" w:hAnsi="Times" w:cs="Arial"/>
          </w:rPr>
          <w:t>29,</w:t>
        </w:r>
      </w:ins>
      <w:ins w:id="537" w:author="Mary Hunsicker" w:date="2022-01-07T19:32:00Z">
        <w:r w:rsidR="00037B63">
          <w:rPr>
            <w:rFonts w:ascii="Times" w:hAnsi="Times" w:cs="Arial"/>
          </w:rPr>
          <w:t>70</w:t>
        </w:r>
      </w:ins>
      <w:ins w:id="538" w:author="Mary Hunsicker" w:date="2022-01-07T17:30:00Z">
        <w:r w:rsidR="00E12091">
          <w:rPr>
            <w:rFonts w:ascii="Times" w:hAnsi="Times" w:cs="Arial"/>
          </w:rPr>
          <w:t>]</w:t>
        </w:r>
      </w:ins>
      <w:del w:id="539" w:author="Mary Hunsicker" w:date="2022-01-07T17:30:00Z">
        <w:r w:rsidDel="00E12091">
          <w:rPr>
            <w:rFonts w:ascii="Times" w:hAnsi="Times" w:cs="Arial"/>
          </w:rPr>
          <w:delText>(</w:delText>
        </w:r>
        <w:r w:rsidRPr="000C1CF1" w:rsidDel="00E12091">
          <w:rPr>
            <w:rFonts w:eastAsiaTheme="minorHAnsi"/>
            <w:color w:val="1B1C20"/>
          </w:rPr>
          <w:delText xml:space="preserve">Ralston et al. 2015, </w:delText>
        </w:r>
        <w:r w:rsidDel="00E12091">
          <w:rPr>
            <w:rFonts w:eastAsiaTheme="minorHAnsi"/>
            <w:color w:val="1B1C20"/>
          </w:rPr>
          <w:delText>Schroeder et al. 2019)</w:delText>
        </w:r>
      </w:del>
      <w:r>
        <w:rPr>
          <w:rFonts w:ascii="Times" w:hAnsi="Times" w:cs="Arial"/>
        </w:rPr>
        <w:t xml:space="preserve">. The unexpectedly high abundance of these </w:t>
      </w:r>
      <w:r>
        <w:rPr>
          <w:rFonts w:ascii="Times" w:eastAsiaTheme="minorHAnsi" w:hAnsi="Times"/>
        </w:rPr>
        <w:t>taxa</w:t>
      </w:r>
      <w:r>
        <w:rPr>
          <w:rFonts w:ascii="Times" w:hAnsi="Times" w:cs="Arial"/>
        </w:rPr>
        <w:t xml:space="preserve"> in 2014–2016, despite surface-oriented marine heatwave, may be related to the prevalence of subsurface waters that were more subarctic than subtropical in origin </w:t>
      </w:r>
      <w:del w:id="540" w:author="Mary Hunsicker" w:date="2022-01-07T17:30:00Z">
        <w:r w:rsidDel="00E12091">
          <w:rPr>
            <w:rFonts w:ascii="Times" w:hAnsi="Times" w:cs="Arial"/>
          </w:rPr>
          <w:delText>(Schroeder et al. 2019)</w:delText>
        </w:r>
      </w:del>
      <w:ins w:id="541" w:author="Mary Hunsicker" w:date="2022-01-07T17:30:00Z">
        <w:r w:rsidR="00E12091">
          <w:rPr>
            <w:rFonts w:ascii="Times" w:hAnsi="Times" w:cs="Arial"/>
          </w:rPr>
          <w:t>[29]</w:t>
        </w:r>
      </w:ins>
      <w:r>
        <w:rPr>
          <w:rFonts w:ascii="Times" w:hAnsi="Times" w:cs="Arial"/>
        </w:rPr>
        <w:t xml:space="preserve"> and to some concurrent strong upwelling events, particularly in spring 2015 </w:t>
      </w:r>
      <w:ins w:id="542" w:author="Mary Hunsicker" w:date="2022-01-07T17:30:00Z">
        <w:r w:rsidR="00E12091">
          <w:rPr>
            <w:rFonts w:ascii="Times" w:hAnsi="Times" w:cs="Arial"/>
          </w:rPr>
          <w:t>[</w:t>
        </w:r>
      </w:ins>
      <w:ins w:id="543" w:author="Mary Hunsicker" w:date="2022-01-07T19:33:00Z">
        <w:r w:rsidR="00037B63">
          <w:rPr>
            <w:rFonts w:ascii="Times" w:hAnsi="Times" w:cs="Arial"/>
          </w:rPr>
          <w:t>71</w:t>
        </w:r>
      </w:ins>
      <w:ins w:id="544" w:author="Mary Hunsicker" w:date="2022-01-07T17:31:00Z">
        <w:r w:rsidR="00E12091">
          <w:rPr>
            <w:rFonts w:ascii="Times" w:hAnsi="Times" w:cs="Arial"/>
          </w:rPr>
          <w:t>,</w:t>
        </w:r>
      </w:ins>
      <w:ins w:id="545" w:author="Mary Hunsicker" w:date="2022-01-07T19:33:00Z">
        <w:r w:rsidR="00037B63">
          <w:rPr>
            <w:rFonts w:ascii="Times" w:hAnsi="Times" w:cs="Arial"/>
          </w:rPr>
          <w:t>72</w:t>
        </w:r>
      </w:ins>
      <w:ins w:id="546" w:author="Mary Hunsicker" w:date="2022-01-07T17:31:00Z">
        <w:r w:rsidR="00E12091">
          <w:rPr>
            <w:rFonts w:ascii="Times" w:hAnsi="Times" w:cs="Arial"/>
          </w:rPr>
          <w:t>].</w:t>
        </w:r>
      </w:ins>
      <w:del w:id="547" w:author="Mary Hunsicker" w:date="2022-01-07T17:31:00Z">
        <w:r w:rsidDel="00E12091">
          <w:rPr>
            <w:rFonts w:ascii="Times" w:hAnsi="Times" w:cs="Arial"/>
          </w:rPr>
          <w:delText>(Peterson et al. 201</w:delText>
        </w:r>
      </w:del>
      <w:del w:id="548" w:author="Mary Hunsicker" w:date="2022-01-07T17:30:00Z">
        <w:r w:rsidDel="00E12091">
          <w:rPr>
            <w:rFonts w:ascii="Times" w:hAnsi="Times" w:cs="Arial"/>
          </w:rPr>
          <w:delText>5</w:delText>
        </w:r>
      </w:del>
      <w:del w:id="549" w:author="Mary Hunsicker" w:date="2022-01-07T17:31:00Z">
        <w:r w:rsidDel="00E12091">
          <w:rPr>
            <w:rFonts w:ascii="Times" w:hAnsi="Times" w:cs="Arial"/>
          </w:rPr>
          <w:delText xml:space="preserve">, </w:delText>
        </w:r>
        <w:r w:rsidRPr="00F23523" w:rsidDel="00E12091">
          <w:rPr>
            <w:rFonts w:ascii="Times" w:hAnsi="Times" w:cs="Arial"/>
          </w:rPr>
          <w:delText>Ryan et al. 2017).</w:delText>
        </w:r>
      </w:del>
      <w:r>
        <w:rPr>
          <w:rFonts w:ascii="Times" w:hAnsi="Times" w:cs="Arial"/>
        </w:rPr>
        <w:t xml:space="preserve"> </w:t>
      </w:r>
    </w:p>
    <w:p w14:paraId="7133FBB8" w14:textId="5AFCD88F" w:rsidR="008A3CB6" w:rsidRDefault="00E53AE0" w:rsidP="00E53AE0">
      <w:pPr>
        <w:spacing w:line="480" w:lineRule="auto"/>
        <w:ind w:firstLine="720"/>
      </w:pPr>
      <w:r>
        <w:rPr>
          <w:rFonts w:ascii="Times" w:hAnsi="Times" w:cs="Arial"/>
        </w:rPr>
        <w:t xml:space="preserve">Our results were consistent with recent studies of several top predators in the CCE. The DFA trends and loadings indicate a </w:t>
      </w:r>
      <w:r w:rsidRPr="00374A7E">
        <w:rPr>
          <w:rFonts w:ascii="Times" w:hAnsi="Times" w:cs="Arial"/>
        </w:rPr>
        <w:t xml:space="preserve">negative response of </w:t>
      </w:r>
      <w:r>
        <w:rPr>
          <w:rFonts w:ascii="Times" w:hAnsi="Times" w:cs="Arial"/>
        </w:rPr>
        <w:t xml:space="preserve">sea lion pup growth and </w:t>
      </w:r>
      <w:r w:rsidRPr="00AC1E2F">
        <w:rPr>
          <w:rFonts w:ascii="Times" w:hAnsi="Times" w:cs="Arial"/>
        </w:rPr>
        <w:t>weight to the 2014</w:t>
      </w:r>
      <w:r>
        <w:rPr>
          <w:rFonts w:ascii="Times" w:hAnsi="Times" w:cs="Arial"/>
        </w:rPr>
        <w:t>–</w:t>
      </w:r>
      <w:r w:rsidRPr="00AC1E2F">
        <w:rPr>
          <w:rFonts w:ascii="Times" w:hAnsi="Times" w:cs="Arial"/>
        </w:rPr>
        <w:t xml:space="preserve">2016 </w:t>
      </w:r>
      <w:r>
        <w:rPr>
          <w:rFonts w:ascii="Times" w:hAnsi="Times" w:cs="Arial"/>
        </w:rPr>
        <w:t>marine h</w:t>
      </w:r>
      <w:r w:rsidRPr="00AC1E2F">
        <w:rPr>
          <w:rFonts w:ascii="Times" w:hAnsi="Times" w:cs="Arial"/>
        </w:rPr>
        <w:t>eatwave</w:t>
      </w:r>
      <w:r>
        <w:rPr>
          <w:rFonts w:ascii="Times" w:hAnsi="Times" w:cs="Arial"/>
        </w:rPr>
        <w:t>,</w:t>
      </w:r>
      <w:r w:rsidRPr="00AC1E2F">
        <w:rPr>
          <w:rFonts w:ascii="Times" w:hAnsi="Times" w:cs="Arial"/>
        </w:rPr>
        <w:t xml:space="preserve"> which </w:t>
      </w:r>
      <w:r>
        <w:rPr>
          <w:rFonts w:ascii="Times" w:hAnsi="Times" w:cs="Arial"/>
        </w:rPr>
        <w:t xml:space="preserve">also </w:t>
      </w:r>
      <w:r w:rsidRPr="00AC1E2F">
        <w:rPr>
          <w:rFonts w:ascii="Times" w:hAnsi="Times" w:cs="Arial"/>
        </w:rPr>
        <w:t xml:space="preserve">aligns with past work showing that </w:t>
      </w:r>
      <w:r>
        <w:rPr>
          <w:rFonts w:ascii="Times" w:hAnsi="Times" w:cs="Arial"/>
        </w:rPr>
        <w:t xml:space="preserve">sea lion pup condition covaries with abundance of forage such as larval anchovy and sardine, which provide quality prey to sustain lactation in nursing mothers </w:t>
      </w:r>
      <w:ins w:id="550" w:author="Mary Hunsicker" w:date="2022-01-07T17:31:00Z">
        <w:r w:rsidR="00E12091">
          <w:rPr>
            <w:rFonts w:ascii="Times" w:hAnsi="Times" w:cs="Arial"/>
          </w:rPr>
          <w:t>[</w:t>
        </w:r>
      </w:ins>
      <w:ins w:id="551" w:author="Mary Hunsicker" w:date="2022-01-07T19:33:00Z">
        <w:r w:rsidR="00037B63">
          <w:rPr>
            <w:rFonts w:ascii="Times" w:hAnsi="Times" w:cs="Arial"/>
          </w:rPr>
          <w:t>73</w:t>
        </w:r>
      </w:ins>
      <w:ins w:id="552" w:author="Mary Hunsicker" w:date="2022-01-07T17:31:00Z">
        <w:r w:rsidR="00E12091">
          <w:rPr>
            <w:rFonts w:ascii="Times" w:hAnsi="Times" w:cs="Arial"/>
          </w:rPr>
          <w:t xml:space="preserve">]. </w:t>
        </w:r>
      </w:ins>
      <w:del w:id="553" w:author="Mary Hunsicker" w:date="2022-01-07T17:31:00Z">
        <w:r w:rsidRPr="00AC1E2F" w:rsidDel="00E12091">
          <w:rPr>
            <w:rFonts w:ascii="Times" w:hAnsi="Times" w:cs="Arial"/>
          </w:rPr>
          <w:delText>(McClatchie et al. 2016).</w:delText>
        </w:r>
        <w:r w:rsidDel="00E12091">
          <w:rPr>
            <w:rFonts w:ascii="Times" w:hAnsi="Times" w:cs="Arial"/>
          </w:rPr>
          <w:delText xml:space="preserve"> </w:delText>
        </w:r>
      </w:del>
      <w:r>
        <w:rPr>
          <w:rFonts w:ascii="Times" w:hAnsi="Times" w:cs="Arial"/>
        </w:rPr>
        <w:t xml:space="preserve">Pup condition also improved at the tail end of the marine heatwave when, despite the warm water, anchovy abundance increased dramatically </w:t>
      </w:r>
      <w:del w:id="554" w:author="Mary Hunsicker" w:date="2022-01-07T17:32:00Z">
        <w:r w:rsidDel="001D5696">
          <w:rPr>
            <w:rFonts w:ascii="Times" w:hAnsi="Times" w:cs="Arial"/>
          </w:rPr>
          <w:delText>(Thompson et al. 2019).</w:delText>
        </w:r>
      </w:del>
      <w:ins w:id="555" w:author="Mary Hunsicker" w:date="2022-01-07T17:32:00Z">
        <w:r w:rsidR="001D5696">
          <w:rPr>
            <w:rFonts w:ascii="Times" w:hAnsi="Times" w:cs="Arial"/>
          </w:rPr>
          <w:t>[31].</w:t>
        </w:r>
      </w:ins>
      <w:r>
        <w:rPr>
          <w:rFonts w:ascii="Times" w:hAnsi="Times" w:cs="Arial"/>
        </w:rPr>
        <w:t xml:space="preserve">  </w:t>
      </w:r>
      <w:r w:rsidR="008A3CB6">
        <w:rPr>
          <w:rFonts w:ascii="Times" w:hAnsi="Times" w:cs="Arial"/>
        </w:rPr>
        <w:t>T</w:t>
      </w:r>
      <w:r>
        <w:rPr>
          <w:rFonts w:ascii="Times" w:hAnsi="Times" w:cs="Arial"/>
        </w:rPr>
        <w:t>he trends and loadings suggest that the reproductive success of some seabirds in the central CCE was not diminished by the heatwave</w:t>
      </w:r>
      <w:r w:rsidR="009A75DE">
        <w:rPr>
          <w:rFonts w:ascii="Times" w:hAnsi="Times" w:cs="Arial"/>
        </w:rPr>
        <w:t>, although the heatwave</w:t>
      </w:r>
      <w:r w:rsidR="008A3CB6">
        <w:rPr>
          <w:rFonts w:ascii="Times" w:hAnsi="Times" w:cs="Arial"/>
        </w:rPr>
        <w:t xml:space="preserve"> had</w:t>
      </w:r>
      <w:r w:rsidRPr="006640F0">
        <w:t xml:space="preserve"> severe impact</w:t>
      </w:r>
      <w:r w:rsidR="008A3CB6">
        <w:t>s</w:t>
      </w:r>
      <w:r w:rsidRPr="006640F0">
        <w:t xml:space="preserve"> seabird productivity in regions to the north </w:t>
      </w:r>
      <w:del w:id="556" w:author="Mary Hunsicker" w:date="2022-01-07T17:32:00Z">
        <w:r w:rsidRPr="006640F0" w:rsidDel="001D5696">
          <w:delText>(Piatt et al. 2020).</w:delText>
        </w:r>
      </w:del>
      <w:ins w:id="557" w:author="Mary Hunsicker" w:date="2022-01-07T17:32:00Z">
        <w:r w:rsidR="001D5696">
          <w:t>[20].</w:t>
        </w:r>
      </w:ins>
      <w:r w:rsidRPr="006640F0">
        <w:t xml:space="preserve"> </w:t>
      </w:r>
      <w:r w:rsidR="00476D4C">
        <w:br/>
      </w:r>
    </w:p>
    <w:p w14:paraId="5CF8F059" w14:textId="4F2AD0AF" w:rsidR="008A3CB6" w:rsidRPr="00E31820" w:rsidRDefault="008A3CB6" w:rsidP="00E31820">
      <w:pPr>
        <w:spacing w:line="480" w:lineRule="auto"/>
        <w:rPr>
          <w:rFonts w:ascii="Times" w:hAnsi="Times" w:cs="Arial"/>
          <w:i/>
          <w:color w:val="000000"/>
        </w:rPr>
      </w:pPr>
      <w:r>
        <w:rPr>
          <w:rFonts w:ascii="Times" w:hAnsi="Times" w:cs="Arial"/>
          <w:i/>
          <w:color w:val="000000"/>
        </w:rPr>
        <w:t>Regional comparison of the marine heatwave’s effect on community state</w:t>
      </w:r>
    </w:p>
    <w:p w14:paraId="0A791C28" w14:textId="39200BC5" w:rsidR="008A3CB6" w:rsidRDefault="00873696" w:rsidP="00A612C8">
      <w:pPr>
        <w:spacing w:line="480" w:lineRule="auto"/>
        <w:ind w:firstLine="720"/>
        <w:rPr>
          <w:rFonts w:ascii="Times" w:eastAsiaTheme="minorHAnsi" w:hAnsi="Times"/>
        </w:rPr>
      </w:pPr>
      <w:r w:rsidRPr="00873696">
        <w:rPr>
          <w:color w:val="000000" w:themeColor="text1"/>
          <w:shd w:val="clear" w:color="auto" w:fill="FFFFFF"/>
        </w:rPr>
        <w:t>A compelling outcome of our analysis and</w:t>
      </w:r>
      <w:r w:rsidR="00BE39F4">
        <w:rPr>
          <w:color w:val="000000" w:themeColor="text1"/>
          <w:shd w:val="clear" w:color="auto" w:fill="FFFFFF"/>
        </w:rPr>
        <w:t xml:space="preserve"> a </w:t>
      </w:r>
      <w:r w:rsidRPr="00873696">
        <w:rPr>
          <w:color w:val="000000" w:themeColor="text1"/>
          <w:shd w:val="clear" w:color="auto" w:fill="FFFFFF"/>
        </w:rPr>
        <w:t xml:space="preserve">similar analysis </w:t>
      </w:r>
      <w:r w:rsidR="00BE39F4">
        <w:rPr>
          <w:color w:val="000000" w:themeColor="text1"/>
          <w:shd w:val="clear" w:color="auto" w:fill="FFFFFF"/>
        </w:rPr>
        <w:t xml:space="preserve">applied to </w:t>
      </w:r>
      <w:r w:rsidRPr="00873696">
        <w:rPr>
          <w:color w:val="000000" w:themeColor="text1"/>
          <w:shd w:val="clear" w:color="auto" w:fill="FFFFFF"/>
        </w:rPr>
        <w:t xml:space="preserve">Alaskan species by Litzow et al. </w:t>
      </w:r>
      <w:del w:id="558" w:author="Mary Hunsicker" w:date="2022-01-07T17:32:00Z">
        <w:r w:rsidRPr="00873696" w:rsidDel="001D5696">
          <w:rPr>
            <w:color w:val="000000" w:themeColor="text1"/>
            <w:shd w:val="clear" w:color="auto" w:fill="FFFFFF"/>
          </w:rPr>
          <w:delText>(2020a)</w:delText>
        </w:r>
      </w:del>
      <w:ins w:id="559" w:author="Mary Hunsicker" w:date="2022-01-07T17:32:00Z">
        <w:r w:rsidR="001D5696">
          <w:rPr>
            <w:color w:val="000000" w:themeColor="text1"/>
            <w:shd w:val="clear" w:color="auto" w:fill="FFFFFF"/>
          </w:rPr>
          <w:t>[42]</w:t>
        </w:r>
      </w:ins>
      <w:r w:rsidRPr="00873696">
        <w:rPr>
          <w:color w:val="000000" w:themeColor="text1"/>
          <w:shd w:val="clear" w:color="auto" w:fill="FFFFFF"/>
        </w:rPr>
        <w:t xml:space="preserve"> is that neither detected state changes in North Pacific communities following the massive 2014</w:t>
      </w:r>
      <w:r w:rsidR="000010AD">
        <w:rPr>
          <w:rFonts w:ascii="Times" w:hAnsi="Times" w:cs="Arial"/>
        </w:rPr>
        <w:t>–</w:t>
      </w:r>
      <w:r w:rsidRPr="00873696">
        <w:rPr>
          <w:color w:val="000000" w:themeColor="text1"/>
          <w:shd w:val="clear" w:color="auto" w:fill="FFFFFF"/>
        </w:rPr>
        <w:t xml:space="preserve">2016 marine heatwave, despite the extremely anomalous physical conditions throughout most of the basin and a litany of concurrent biological, ecological, social and economic effects (see Introduction). An important characteristic of both studies is the </w:t>
      </w:r>
      <w:r w:rsidRPr="00873696">
        <w:rPr>
          <w:color w:val="000000" w:themeColor="text1"/>
          <w:shd w:val="clear" w:color="auto" w:fill="FFFFFF"/>
        </w:rPr>
        <w:lastRenderedPageBreak/>
        <w:t>temporal scale of community analysis (1972</w:t>
      </w:r>
      <w:r w:rsidR="000010AD">
        <w:rPr>
          <w:rFonts w:ascii="Times" w:hAnsi="Times" w:cs="Arial"/>
        </w:rPr>
        <w:t>–</w:t>
      </w:r>
      <w:r w:rsidRPr="00873696">
        <w:rPr>
          <w:color w:val="000000" w:themeColor="text1"/>
          <w:shd w:val="clear" w:color="auto" w:fill="FFFFFF"/>
        </w:rPr>
        <w:t>2017 for the G</w:t>
      </w:r>
      <w:r w:rsidR="00D95658">
        <w:rPr>
          <w:color w:val="000000" w:themeColor="text1"/>
          <w:shd w:val="clear" w:color="auto" w:fill="FFFFFF"/>
        </w:rPr>
        <w:t>ulf of Alaska (GOA)</w:t>
      </w:r>
      <w:r w:rsidRPr="00873696">
        <w:rPr>
          <w:color w:val="000000" w:themeColor="text1"/>
          <w:shd w:val="clear" w:color="auto" w:fill="FFFFFF"/>
        </w:rPr>
        <w:t xml:space="preserve"> and 1951</w:t>
      </w:r>
      <w:r w:rsidR="000010AD">
        <w:rPr>
          <w:rFonts w:ascii="Times" w:hAnsi="Times" w:cs="Arial"/>
        </w:rPr>
        <w:t>–</w:t>
      </w:r>
      <w:r w:rsidRPr="00873696">
        <w:rPr>
          <w:color w:val="000000" w:themeColor="text1"/>
          <w:shd w:val="clear" w:color="auto" w:fill="FFFFFF"/>
        </w:rPr>
        <w:t xml:space="preserve">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p>
    <w:p w14:paraId="4AFA8E75" w14:textId="76028022" w:rsidR="009108D8" w:rsidRDefault="00873696" w:rsidP="00A612C8">
      <w:pPr>
        <w:spacing w:line="480" w:lineRule="auto"/>
        <w:ind w:firstLine="720"/>
        <w:rPr>
          <w:color w:val="000000" w:themeColor="text1"/>
          <w:shd w:val="clear" w:color="auto" w:fill="FFFFFF"/>
        </w:rPr>
      </w:pP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w:t>
      </w:r>
      <w:ins w:id="560" w:author="Mary Hunsicker" w:date="2022-01-07T17:33:00Z">
        <w:r w:rsidR="001D5696">
          <w:rPr>
            <w:rFonts w:ascii="Times" w:eastAsiaTheme="minorHAnsi" w:hAnsi="Times"/>
          </w:rPr>
          <w:t>[</w:t>
        </w:r>
      </w:ins>
      <w:ins w:id="561" w:author="Mary Hunsicker" w:date="2022-01-07T19:34:00Z">
        <w:r w:rsidR="00037B63">
          <w:rPr>
            <w:rFonts w:ascii="Times" w:eastAsiaTheme="minorHAnsi" w:hAnsi="Times"/>
          </w:rPr>
          <w:t>74</w:t>
        </w:r>
      </w:ins>
      <w:ins w:id="562" w:author="Mary Hunsicker" w:date="2022-01-07T17:33:00Z">
        <w:r w:rsidR="001D5696">
          <w:rPr>
            <w:rFonts w:ascii="Times" w:eastAsiaTheme="minorHAnsi" w:hAnsi="Times"/>
          </w:rPr>
          <w:t>]</w:t>
        </w:r>
      </w:ins>
      <w:del w:id="563" w:author="Mary Hunsicker" w:date="2022-01-07T17:33:00Z">
        <w:r w:rsidR="00751A13" w:rsidDel="001D5696">
          <w:rPr>
            <w:rFonts w:ascii="Times" w:eastAsiaTheme="minorHAnsi" w:hAnsi="Times"/>
          </w:rPr>
          <w:delText>(2021)</w:delText>
        </w:r>
      </w:del>
      <w:r w:rsidR="00751A13">
        <w:rPr>
          <w:rFonts w:ascii="Times" w:eastAsiaTheme="minorHAnsi" w:hAnsi="Times"/>
        </w:rPr>
        <w:t>,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187) over a shorter time span (2010</w:t>
      </w:r>
      <w:r w:rsidR="000010AD">
        <w:rPr>
          <w:rFonts w:ascii="Times" w:hAnsi="Times" w:cs="Arial"/>
        </w:rPr>
        <w:t>–</w:t>
      </w:r>
      <w:r w:rsidR="00751A13">
        <w:rPr>
          <w:rFonts w:ascii="Times" w:eastAsiaTheme="minorHAnsi" w:hAnsi="Times"/>
        </w:rPr>
        <w:t xml:space="preserve">2018) </w:t>
      </w:r>
      <w:r>
        <w:rPr>
          <w:rFonts w:ascii="Times" w:eastAsiaTheme="minorHAnsi" w:hAnsi="Times"/>
        </w:rPr>
        <w:t xml:space="preserve">and </w:t>
      </w:r>
      <w:r w:rsidR="00751A13">
        <w:rPr>
          <w:rFonts w:ascii="Times" w:eastAsiaTheme="minorHAnsi" w:hAnsi="Times"/>
        </w:rPr>
        <w:t>found evidence of a well-resolved shift that implied different community states during 2010</w:t>
      </w:r>
      <w:r w:rsidR="000010AD">
        <w:rPr>
          <w:rFonts w:ascii="Times" w:hAnsi="Times" w:cs="Arial"/>
        </w:rPr>
        <w:t>–</w:t>
      </w:r>
      <w:r w:rsidR="00751A13">
        <w:rPr>
          <w:rFonts w:ascii="Times" w:eastAsiaTheme="minorHAnsi" w:hAnsi="Times"/>
        </w:rPr>
        <w:t>2014 and 2015</w:t>
      </w:r>
      <w:r w:rsidR="000010AD">
        <w:rPr>
          <w:rFonts w:ascii="Times" w:hAnsi="Times" w:cs="Arial"/>
        </w:rPr>
        <w:t>–</w:t>
      </w:r>
      <w:r w:rsidR="00751A13">
        <w:rPr>
          <w:rFonts w:ascii="Times" w:eastAsiaTheme="minorHAnsi" w:hAnsi="Times"/>
        </w:rPr>
        <w:t xml:space="preserve">2018. The different conclusions of </w:t>
      </w:r>
      <w:proofErr w:type="spellStart"/>
      <w:r>
        <w:rPr>
          <w:rFonts w:ascii="Times" w:eastAsiaTheme="minorHAnsi" w:hAnsi="Times"/>
        </w:rPr>
        <w:t>Suryan</w:t>
      </w:r>
      <w:proofErr w:type="spellEnd"/>
      <w:r>
        <w:rPr>
          <w:rFonts w:ascii="Times" w:eastAsiaTheme="minorHAnsi" w:hAnsi="Times"/>
        </w:rPr>
        <w:t xml:space="preserve"> et al. </w:t>
      </w:r>
      <w:del w:id="564" w:author="Mary Hunsicker" w:date="2022-01-07T17:33:00Z">
        <w:r w:rsidDel="001D5696">
          <w:rPr>
            <w:rFonts w:ascii="Times" w:eastAsiaTheme="minorHAnsi" w:hAnsi="Times"/>
          </w:rPr>
          <w:delText>(2021)</w:delText>
        </w:r>
      </w:del>
      <w:ins w:id="565" w:author="Mary Hunsicker" w:date="2022-01-07T17:33:00Z">
        <w:r w:rsidR="001D5696">
          <w:rPr>
            <w:rFonts w:ascii="Times" w:eastAsiaTheme="minorHAnsi" w:hAnsi="Times"/>
          </w:rPr>
          <w:t>[</w:t>
        </w:r>
      </w:ins>
      <w:ins w:id="566" w:author="Mary Hunsicker" w:date="2022-01-07T19:34:00Z">
        <w:r w:rsidR="00037B63">
          <w:rPr>
            <w:rFonts w:ascii="Times" w:eastAsiaTheme="minorHAnsi" w:hAnsi="Times"/>
          </w:rPr>
          <w:t>74</w:t>
        </w:r>
      </w:ins>
      <w:ins w:id="567" w:author="Mary Hunsicker" w:date="2022-01-07T17:33:00Z">
        <w:r w:rsidR="001D5696">
          <w:rPr>
            <w:rFonts w:ascii="Times" w:eastAsiaTheme="minorHAnsi" w:hAnsi="Times"/>
          </w:rPr>
          <w:t>]</w:t>
        </w:r>
      </w:ins>
      <w:r>
        <w:rPr>
          <w:rFonts w:ascii="Times" w:eastAsiaTheme="minorHAnsi" w:hAnsi="Times"/>
        </w:rPr>
        <w:t xml:space="preserve"> and Litzow et al. </w:t>
      </w:r>
      <w:del w:id="568" w:author="Mary Hunsicker" w:date="2022-01-07T17:33:00Z">
        <w:r w:rsidDel="001D5696">
          <w:rPr>
            <w:rFonts w:ascii="Times" w:eastAsiaTheme="minorHAnsi" w:hAnsi="Times"/>
          </w:rPr>
          <w:delText>(2020</w:delText>
        </w:r>
        <w:r w:rsidR="004B156D" w:rsidDel="001D5696">
          <w:rPr>
            <w:rFonts w:ascii="Times" w:eastAsiaTheme="minorHAnsi" w:hAnsi="Times"/>
          </w:rPr>
          <w:delText>a</w:delText>
        </w:r>
        <w:r w:rsidDel="001D5696">
          <w:rPr>
            <w:rFonts w:ascii="Times" w:eastAsiaTheme="minorHAnsi" w:hAnsi="Times"/>
          </w:rPr>
          <w:delText>)</w:delText>
        </w:r>
      </w:del>
      <w:ins w:id="569" w:author="Mary Hunsicker" w:date="2022-01-07T17:33:00Z">
        <w:r w:rsidR="001D5696">
          <w:rPr>
            <w:rFonts w:ascii="Times" w:eastAsiaTheme="minorHAnsi" w:hAnsi="Times"/>
          </w:rPr>
          <w:t>[42]</w:t>
        </w:r>
      </w:ins>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del w:id="570" w:author="Mary Hunsicker" w:date="2022-01-07T17:33:00Z">
        <w:r w:rsidR="00751A13" w:rsidDel="001D5696">
          <w:rPr>
            <w:rFonts w:ascii="Times" w:eastAsiaTheme="minorHAnsi" w:hAnsi="Times"/>
          </w:rPr>
          <w:delText>Suryan et al. 2021</w:delText>
        </w:r>
      </w:del>
      <w:ins w:id="571" w:author="Mary Hunsicker" w:date="2022-01-07T17:33:00Z">
        <w:r w:rsidR="001D5696">
          <w:rPr>
            <w:rFonts w:ascii="Times" w:eastAsiaTheme="minorHAnsi" w:hAnsi="Times"/>
          </w:rPr>
          <w:t>[</w:t>
        </w:r>
      </w:ins>
      <w:ins w:id="572" w:author="Mary Hunsicker" w:date="2022-01-07T19:34:00Z">
        <w:r w:rsidR="00037B63">
          <w:rPr>
            <w:rFonts w:ascii="Times" w:eastAsiaTheme="minorHAnsi" w:hAnsi="Times"/>
          </w:rPr>
          <w:t>74</w:t>
        </w:r>
      </w:ins>
      <w:ins w:id="573" w:author="Mary Hunsicker" w:date="2022-01-07T17:33:00Z">
        <w:r w:rsidR="001D5696">
          <w:rPr>
            <w:rFonts w:ascii="Times" w:eastAsiaTheme="minorHAnsi" w:hAnsi="Times"/>
          </w:rPr>
          <w:t>]</w:t>
        </w:r>
      </w:ins>
      <w:r w:rsidR="00751A13">
        <w:rPr>
          <w:rFonts w:ascii="Times" w:eastAsiaTheme="minorHAnsi" w:hAnsi="Times"/>
        </w:rPr>
        <w:t xml:space="preserve">), or temporally extensive (e.g., </w:t>
      </w:r>
      <w:del w:id="574" w:author="Mary Hunsicker" w:date="2022-01-07T17:34:00Z">
        <w:r w:rsidR="00751A13" w:rsidDel="001D5696">
          <w:rPr>
            <w:rFonts w:ascii="Times" w:eastAsiaTheme="minorHAnsi" w:hAnsi="Times"/>
          </w:rPr>
          <w:delText>Litzow et al. 2020a</w:delText>
        </w:r>
      </w:del>
      <w:ins w:id="575" w:author="Mary Hunsicker" w:date="2022-01-07T17:34:00Z">
        <w:r w:rsidR="001D5696">
          <w:rPr>
            <w:rFonts w:ascii="Times" w:eastAsiaTheme="minorHAnsi" w:hAnsi="Times"/>
          </w:rPr>
          <w:t>[42]</w:t>
        </w:r>
      </w:ins>
      <w:r w:rsidR="00751A13">
        <w:rPr>
          <w:rFonts w:ascii="Times" w:eastAsiaTheme="minorHAnsi" w:hAnsi="Times"/>
        </w:rPr>
        <w:t xml:space="preserve">), but not both. Each approach has advantages, but direct comparison between the two is difficult. </w:t>
      </w:r>
      <w:r w:rsidR="004B156D" w:rsidRPr="00873696">
        <w:rPr>
          <w:color w:val="000000" w:themeColor="text1"/>
          <w:shd w:val="clear" w:color="auto" w:fill="FFFFFF"/>
        </w:rPr>
        <w:t>Given the impacts of the 2014</w:t>
      </w:r>
      <w:r w:rsidR="008256F9">
        <w:rPr>
          <w:rFonts w:ascii="Times" w:hAnsi="Times" w:cs="Arial"/>
        </w:rPr>
        <w:t>–</w:t>
      </w:r>
      <w:r w:rsidR="004B156D" w:rsidRPr="00873696">
        <w:rPr>
          <w:color w:val="000000" w:themeColor="text1"/>
          <w:shd w:val="clear" w:color="auto" w:fill="FFFFFF"/>
        </w:rPr>
        <w:t xml:space="preserve">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we must consider ecological mechanisms that might explain why these communities were apparently resilient to the marine heatwave, along with revisiting methodological details that could further clarify our results.</w:t>
      </w:r>
    </w:p>
    <w:p w14:paraId="642044E1" w14:textId="26776976" w:rsidR="008A3CB6" w:rsidRDefault="008A3CB6" w:rsidP="00A612C8">
      <w:pPr>
        <w:spacing w:line="480" w:lineRule="auto"/>
        <w:ind w:firstLine="720"/>
        <w:rPr>
          <w:color w:val="000000" w:themeColor="text1"/>
          <w:shd w:val="clear" w:color="auto" w:fill="FFFFFF"/>
        </w:rPr>
      </w:pPr>
    </w:p>
    <w:p w14:paraId="4E15A2C4" w14:textId="542FECFA" w:rsidR="008A3CB6" w:rsidRPr="00E31820" w:rsidRDefault="008A3CB6" w:rsidP="00E31820">
      <w:pPr>
        <w:spacing w:line="480" w:lineRule="auto"/>
        <w:rPr>
          <w:rFonts w:ascii="Times" w:hAnsi="Times" w:cs="Arial"/>
          <w:i/>
          <w:color w:val="000000"/>
        </w:rPr>
      </w:pPr>
      <w:r w:rsidRPr="00686798">
        <w:rPr>
          <w:rFonts w:ascii="Times" w:hAnsi="Times" w:cs="Arial"/>
          <w:i/>
          <w:color w:val="000000"/>
        </w:rPr>
        <w:t>Environmental covariate</w:t>
      </w:r>
      <w:r>
        <w:rPr>
          <w:rFonts w:ascii="Times" w:hAnsi="Times" w:cs="Arial"/>
          <w:i/>
          <w:color w:val="000000"/>
        </w:rPr>
        <w:t>s</w:t>
      </w:r>
    </w:p>
    <w:p w14:paraId="68057C05" w14:textId="2C7B9D66" w:rsidR="009066DE" w:rsidRDefault="00333959" w:rsidP="008A3CB6">
      <w:pPr>
        <w:spacing w:line="480" w:lineRule="auto"/>
      </w:pPr>
      <w:r>
        <w:tab/>
      </w:r>
      <w:r w:rsidR="00E97E04" w:rsidRPr="006640F0">
        <w:t xml:space="preserve">DFA </w:t>
      </w:r>
      <w:r w:rsidR="00EC577A" w:rsidRPr="006640F0">
        <w:t xml:space="preserve">models of </w:t>
      </w:r>
      <w:r w:rsidR="00A406D9" w:rsidRPr="006640F0">
        <w:t>CCE biology</w:t>
      </w:r>
      <w:r w:rsidR="00EC577A" w:rsidRPr="006640F0">
        <w:t xml:space="preserve"> </w:t>
      </w:r>
      <w:r w:rsidR="008A3CB6">
        <w:t xml:space="preserve">that included </w:t>
      </w:r>
      <w:r w:rsidR="004A3C41">
        <w:t>a climate covariate performed better</w:t>
      </w:r>
      <w:r w:rsidR="00705D8F" w:rsidRPr="006640F0">
        <w:t xml:space="preserve"> </w:t>
      </w:r>
      <w:r w:rsidR="004A3C41">
        <w:t>than models without one</w:t>
      </w:r>
      <w:r w:rsidR="007578A8" w:rsidRPr="006640F0">
        <w:t xml:space="preserve">. </w:t>
      </w:r>
      <w:r w:rsidR="008A3CB6">
        <w:t>N</w:t>
      </w:r>
      <w:r w:rsidR="00705D8F" w:rsidRPr="006640F0">
        <w:t>itrate flux</w:t>
      </w:r>
      <w:r w:rsidR="005604DF" w:rsidRPr="006640F0">
        <w:t xml:space="preserve"> </w:t>
      </w:r>
      <w:r w:rsidR="002D30F0">
        <w:t xml:space="preserve">into the surface mixed layer </w:t>
      </w:r>
      <w:r w:rsidR="005604DF" w:rsidRPr="006640F0">
        <w:t>(</w:t>
      </w:r>
      <w:r w:rsidR="00705D8F" w:rsidRPr="006640F0">
        <w:t>BEUTI</w:t>
      </w:r>
      <w:r w:rsidR="005604DF" w:rsidRPr="006640F0">
        <w:t xml:space="preserve">) </w:t>
      </w:r>
      <w:r w:rsidR="004A3C41" w:rsidRPr="006775F4">
        <w:rPr>
          <w:rFonts w:ascii="Times" w:hAnsi="Times"/>
        </w:rPr>
        <w:t>was the best</w:t>
      </w:r>
      <w:r w:rsidR="008A3CB6">
        <w:rPr>
          <w:rFonts w:ascii="Times" w:hAnsi="Times"/>
        </w:rPr>
        <w:t xml:space="preserve">-performing </w:t>
      </w:r>
      <w:r w:rsidR="004A3C41" w:rsidRPr="006775F4">
        <w:rPr>
          <w:rFonts w:ascii="Times" w:hAnsi="Times"/>
        </w:rPr>
        <w:t>covariate for individual species</w:t>
      </w:r>
      <w:r w:rsidR="006775F4">
        <w:rPr>
          <w:rFonts w:ascii="Times" w:hAnsi="Times"/>
        </w:rPr>
        <w:t xml:space="preserve"> </w:t>
      </w:r>
      <w:r w:rsidR="004A3C41" w:rsidRPr="006775F4">
        <w:rPr>
          <w:rFonts w:ascii="Times" w:hAnsi="Times"/>
        </w:rPr>
        <w:t>in addition to the shared trend</w:t>
      </w:r>
      <w:r w:rsidR="006775F4">
        <w:rPr>
          <w:rFonts w:ascii="Times" w:hAnsi="Times"/>
        </w:rPr>
        <w:t xml:space="preserve"> i</w:t>
      </w:r>
      <w:r w:rsidR="007E3989" w:rsidRPr="006640F0">
        <w:t xml:space="preserve">n the </w:t>
      </w:r>
      <w:r w:rsidR="00705D8F" w:rsidRPr="006640F0">
        <w:t xml:space="preserve">southern and central </w:t>
      </w:r>
      <w:r w:rsidR="007E3989" w:rsidRPr="006640F0">
        <w:t xml:space="preserve">CCE </w:t>
      </w:r>
      <w:r w:rsidR="00AC1E2F" w:rsidRPr="006640F0">
        <w:t>over the past three decades</w:t>
      </w:r>
      <w:r w:rsidR="006775F4">
        <w:t xml:space="preserve">. Nitrate flux </w:t>
      </w:r>
      <w:r w:rsidR="00B00562" w:rsidRPr="006640F0">
        <w:t>had a</w:t>
      </w:r>
      <w:r w:rsidR="008D63C5" w:rsidRPr="006640F0">
        <w:t xml:space="preserve"> strong</w:t>
      </w:r>
      <w:r w:rsidR="003E4642" w:rsidRPr="006640F0">
        <w:t xml:space="preserve"> </w:t>
      </w:r>
      <w:r w:rsidR="00D75548" w:rsidRPr="006640F0">
        <w:t>positive e</w:t>
      </w:r>
      <w:r w:rsidR="0064783A" w:rsidRPr="006640F0">
        <w:t>ffect on</w:t>
      </w:r>
      <w:r w:rsidR="00D75548" w:rsidRPr="006640F0">
        <w:t xml:space="preserve"> the abundance of krill and </w:t>
      </w:r>
      <w:r w:rsidR="00D75548" w:rsidRPr="006640F0">
        <w:lastRenderedPageBreak/>
        <w:t xml:space="preserve">some </w:t>
      </w:r>
      <w:r w:rsidR="00583588" w:rsidRPr="006640F0">
        <w:t xml:space="preserve">larval </w:t>
      </w:r>
      <w:r w:rsidR="00D75548" w:rsidRPr="006640F0">
        <w:t xml:space="preserve">fishes and on </w:t>
      </w:r>
      <w:r w:rsidR="00BE4AE8" w:rsidRPr="006640F0">
        <w:t xml:space="preserve">the </w:t>
      </w:r>
      <w:r w:rsidR="00D75548" w:rsidRPr="006640F0">
        <w:t>reproductive success</w:t>
      </w:r>
      <w:r w:rsidR="00BE4AE8" w:rsidRPr="006640F0">
        <w:t xml:space="preserve"> of seabirds</w:t>
      </w:r>
      <w:r w:rsidR="002D30F0">
        <w:t>, and a moderate</w:t>
      </w:r>
      <w:r w:rsidR="007F2D50" w:rsidRPr="006640F0">
        <w:t xml:space="preserve"> positive effect on some </w:t>
      </w:r>
      <w:r w:rsidR="00583588" w:rsidRPr="006640F0">
        <w:t xml:space="preserve">pelagic </w:t>
      </w:r>
      <w:r w:rsidR="007F2D50" w:rsidRPr="006640F0">
        <w:t>juvenile</w:t>
      </w:r>
      <w:r w:rsidR="00583588" w:rsidRPr="006640F0">
        <w:t xml:space="preserve"> </w:t>
      </w:r>
      <w:r w:rsidR="007F2D50" w:rsidRPr="006640F0">
        <w:t>fishes</w:t>
      </w:r>
      <w:r w:rsidR="00B962CB" w:rsidRPr="006640F0">
        <w:t xml:space="preserve">, </w:t>
      </w:r>
      <w:r w:rsidR="007F2D50" w:rsidRPr="006640F0">
        <w:t>squid</w:t>
      </w:r>
      <w:r w:rsidR="00583588" w:rsidRPr="006640F0">
        <w:t>,</w:t>
      </w:r>
      <w:r w:rsidR="00C660F5" w:rsidRPr="006640F0">
        <w:t xml:space="preserve"> and sea lion pup births</w:t>
      </w:r>
      <w:r w:rsidR="007F2D50" w:rsidRPr="006640F0">
        <w:t xml:space="preserve">. </w:t>
      </w:r>
      <w:r w:rsidR="00BE4AE8" w:rsidRPr="006640F0">
        <w:t xml:space="preserve">Stronger </w:t>
      </w:r>
      <w:r w:rsidR="002D30F0">
        <w:t xml:space="preserve">upwelling magnitude </w:t>
      </w:r>
      <w:r w:rsidR="00BE4AE8" w:rsidRPr="006640F0">
        <w:t>(CUTI)</w:t>
      </w:r>
      <w:r w:rsidR="001A3813">
        <w:t>, which is corr</w:t>
      </w:r>
      <w:r w:rsidR="006775F4">
        <w:t>e</w:t>
      </w:r>
      <w:r w:rsidR="001A3813">
        <w:t>lated with nitrate flux,</w:t>
      </w:r>
      <w:r w:rsidR="00BE4AE8" w:rsidRPr="006640F0">
        <w:t xml:space="preserve"> was the second-best predictor of community variability and had </w:t>
      </w:r>
      <w:r w:rsidR="00F83986" w:rsidRPr="006640F0">
        <w:t>a</w:t>
      </w:r>
      <w:r w:rsidR="00DA6FD8" w:rsidRPr="006640F0">
        <w:t xml:space="preserve"> </w:t>
      </w:r>
      <w:r w:rsidR="00BE4AE8" w:rsidRPr="006640F0">
        <w:t>positive albeit weaker effect on the same suite of species</w:t>
      </w:r>
      <w:r w:rsidR="00E37302" w:rsidRPr="006640F0">
        <w:t xml:space="preserve"> (</w:t>
      </w:r>
      <w:r w:rsidR="00DA771F">
        <w:t>S</w:t>
      </w:r>
      <w:ins w:id="576" w:author="Mary Hunsicker" w:date="2022-01-10T09:19:00Z">
        <w:r w:rsidR="00CE1265">
          <w:t>5</w:t>
        </w:r>
      </w:ins>
      <w:del w:id="577" w:author="Mary Hunsicker" w:date="2022-01-10T09:19:00Z">
        <w:r w:rsidR="00DA771F" w:rsidDel="00CE1265">
          <w:delText>4</w:delText>
        </w:r>
      </w:del>
      <w:r w:rsidR="00DA771F">
        <w:t xml:space="preserve"> </w:t>
      </w:r>
      <w:r w:rsidR="00E37302" w:rsidRPr="006640F0">
        <w:t>Fig</w:t>
      </w:r>
      <w:del w:id="578" w:author="Mary Hunsicker" w:date="2022-01-09T21:22:00Z">
        <w:r w:rsidR="00E37302" w:rsidRPr="006640F0" w:rsidDel="007544F1">
          <w:delText>.</w:delText>
        </w:r>
      </w:del>
      <w:r w:rsidR="00E37302" w:rsidRPr="006640F0">
        <w:t>)</w:t>
      </w:r>
      <w:r w:rsidR="00BE4AE8" w:rsidRPr="006640F0">
        <w:t xml:space="preserve">. </w:t>
      </w:r>
      <w:r w:rsidR="00B00562" w:rsidRPr="00476D4C">
        <w:t>Th</w:t>
      </w:r>
      <w:r w:rsidR="00BE4AE8" w:rsidRPr="00476D4C">
        <w:t>ese</w:t>
      </w:r>
      <w:r w:rsidR="00B00562" w:rsidRPr="00476D4C">
        <w:t xml:space="preserve"> findin</w:t>
      </w:r>
      <w:r w:rsidR="00BE4AE8" w:rsidRPr="00476D4C">
        <w:t>gs</w:t>
      </w:r>
      <w:r w:rsidR="009158DC" w:rsidRPr="006640F0">
        <w:t xml:space="preserve"> </w:t>
      </w:r>
      <w:r w:rsidR="00BE4AE8" w:rsidRPr="006640F0">
        <w:t>are</w:t>
      </w:r>
      <w:r w:rsidR="009158DC" w:rsidRPr="006640F0">
        <w:t xml:space="preserve"> consistent with mechanistic understanding as</w:t>
      </w:r>
      <w:r w:rsidR="005B34DA" w:rsidRPr="006640F0">
        <w:t xml:space="preserve"> </w:t>
      </w:r>
      <w:r w:rsidR="00D75548" w:rsidRPr="006640F0">
        <w:t>upwell</w:t>
      </w:r>
      <w:r w:rsidR="00BE4AE8" w:rsidRPr="006640F0">
        <w:t xml:space="preserve">ing </w:t>
      </w:r>
      <w:r w:rsidR="00D75548" w:rsidRPr="006640F0">
        <w:t>increase</w:t>
      </w:r>
      <w:r w:rsidR="00C660F5" w:rsidRPr="006640F0">
        <w:t>s</w:t>
      </w:r>
      <w:r w:rsidR="00D75548" w:rsidRPr="006640F0">
        <w:t xml:space="preserve"> </w:t>
      </w:r>
      <w:r w:rsidR="00E80E2C" w:rsidRPr="006640F0">
        <w:t>the supply of nutrients to shallow waters</w:t>
      </w:r>
      <w:r w:rsidR="00C660F5" w:rsidRPr="006640F0">
        <w:t xml:space="preserve"> and </w:t>
      </w:r>
      <w:r w:rsidR="00D75548" w:rsidRPr="006640F0">
        <w:t>enhance</w:t>
      </w:r>
      <w:r w:rsidR="00BE4AE8" w:rsidRPr="006640F0">
        <w:t>s</w:t>
      </w:r>
      <w:r w:rsidR="00D75548" w:rsidRPr="006640F0">
        <w:t xml:space="preserve"> </w:t>
      </w:r>
      <w:r w:rsidR="00E80E2C" w:rsidRPr="006640F0">
        <w:t xml:space="preserve">the productivity </w:t>
      </w:r>
      <w:r w:rsidR="00163B4D" w:rsidRPr="006640F0">
        <w:t>at the lower trophic levels</w:t>
      </w:r>
      <w:r w:rsidR="009066DE">
        <w:t xml:space="preserve">, including juvenile rockfishes </w:t>
      </w:r>
      <w:del w:id="579" w:author="Mary Hunsicker" w:date="2022-01-07T17:34:00Z">
        <w:r w:rsidR="009066DE" w:rsidRPr="006640F0" w:rsidDel="001D5696">
          <w:delText>(</w:delText>
        </w:r>
        <w:r w:rsidR="009066DE" w:rsidRPr="00B21283" w:rsidDel="001D5696">
          <w:delText>Ralston et al. 2013</w:delText>
        </w:r>
        <w:r w:rsidR="009066DE" w:rsidRPr="006640F0" w:rsidDel="001D5696">
          <w:delText>)</w:delText>
        </w:r>
      </w:del>
      <w:ins w:id="580" w:author="Mary Hunsicker" w:date="2022-01-07T17:34:00Z">
        <w:r w:rsidR="001D5696">
          <w:t>[7</w:t>
        </w:r>
      </w:ins>
      <w:ins w:id="581" w:author="Mary Hunsicker" w:date="2022-01-07T19:35:00Z">
        <w:r w:rsidR="00037B63">
          <w:t>5</w:t>
        </w:r>
      </w:ins>
      <w:ins w:id="582" w:author="Mary Hunsicker" w:date="2022-01-07T17:34:00Z">
        <w:r w:rsidR="001D5696">
          <w:t>]</w:t>
        </w:r>
      </w:ins>
      <w:r w:rsidR="009066DE">
        <w:t>, which affects</w:t>
      </w:r>
      <w:r w:rsidR="009066DE" w:rsidRPr="006640F0">
        <w:t xml:space="preserve"> foraging conditions for higher trophic level species</w:t>
      </w:r>
      <w:r w:rsidR="009066DE">
        <w:t>, such as seabirds (e.g.</w:t>
      </w:r>
      <w:r w:rsidR="008256F9">
        <w:t xml:space="preserve">, </w:t>
      </w:r>
      <w:del w:id="583" w:author="Mary Hunsicker" w:date="2022-01-07T17:35:00Z">
        <w:r w:rsidR="009066DE" w:rsidDel="001D5696">
          <w:delText>Wells et al. 2008</w:delText>
        </w:r>
      </w:del>
      <w:ins w:id="584" w:author="Mary Hunsicker" w:date="2022-01-07T17:35:00Z">
        <w:r w:rsidR="001D5696">
          <w:t>[7</w:t>
        </w:r>
      </w:ins>
      <w:ins w:id="585" w:author="Mary Hunsicker" w:date="2022-01-07T19:36:00Z">
        <w:r w:rsidR="00037B63">
          <w:t>6</w:t>
        </w:r>
      </w:ins>
      <w:ins w:id="586" w:author="Mary Hunsicker" w:date="2022-01-07T17:35:00Z">
        <w:r w:rsidR="001D5696">
          <w:t>]</w:t>
        </w:r>
      </w:ins>
      <w:r w:rsidR="009066DE">
        <w:t>)</w:t>
      </w:r>
      <w:r w:rsidR="009066DE" w:rsidRPr="006640F0">
        <w:t>.</w:t>
      </w:r>
      <w:r w:rsidR="00407CD0">
        <w:t xml:space="preserve"> </w:t>
      </w:r>
    </w:p>
    <w:p w14:paraId="7401F24B" w14:textId="264B5F5C" w:rsidR="009066DE" w:rsidRDefault="009066DE" w:rsidP="008A3CB6">
      <w:pPr>
        <w:spacing w:line="480" w:lineRule="auto"/>
      </w:pPr>
      <w:r>
        <w:tab/>
      </w:r>
      <w:r w:rsidR="00B962CB" w:rsidRPr="00302E51">
        <w:t>BEUTI</w:t>
      </w:r>
      <w:r>
        <w:t xml:space="preserve"> and CUTI </w:t>
      </w:r>
      <w:r w:rsidR="00C660F5" w:rsidRPr="00302E51">
        <w:t>had a strong</w:t>
      </w:r>
      <w:r w:rsidR="00476D4C">
        <w:t>,</w:t>
      </w:r>
      <w:r w:rsidR="00C660F5" w:rsidRPr="00302E51">
        <w:t xml:space="preserve"> negative </w:t>
      </w:r>
      <w:r w:rsidR="001A3813">
        <w:t>correlation</w:t>
      </w:r>
      <w:r>
        <w:t>s</w:t>
      </w:r>
      <w:r w:rsidR="001A3813">
        <w:t xml:space="preserve"> with </w:t>
      </w:r>
      <w:r w:rsidR="00C660F5" w:rsidRPr="00302E51">
        <w:t>juvenile/</w:t>
      </w:r>
      <w:r w:rsidR="006775F4">
        <w:t xml:space="preserve">adult </w:t>
      </w:r>
      <w:r w:rsidR="00C660F5" w:rsidRPr="00302E51">
        <w:t>Pacific sardine and larval northern anchovy</w:t>
      </w:r>
      <w:r w:rsidR="00583588" w:rsidRPr="00302E51">
        <w:t>.</w:t>
      </w:r>
      <w:r w:rsidR="00C660F5" w:rsidRPr="00302E51">
        <w:t xml:space="preserve"> </w:t>
      </w:r>
      <w:r w:rsidR="00583588" w:rsidRPr="00302E51">
        <w:t xml:space="preserve">The </w:t>
      </w:r>
      <w:r w:rsidR="00A25466" w:rsidRPr="00302E51">
        <w:t>relative abundance of Pacific sardine in coastal waters off of Central California</w:t>
      </w:r>
      <w:r w:rsidR="00A25466" w:rsidRPr="00302E51">
        <w:rPr>
          <w:rStyle w:val="CommentReference"/>
          <w:sz w:val="24"/>
          <w:szCs w:val="24"/>
        </w:rPr>
        <w:t xml:space="preserve"> </w:t>
      </w:r>
      <w:r w:rsidR="00583588" w:rsidRPr="00302E51">
        <w:t>has been shown to be lower</w:t>
      </w:r>
      <w:r w:rsidR="00A25466" w:rsidRPr="00302E51">
        <w:t xml:space="preserve"> during periods of </w:t>
      </w:r>
      <w:r w:rsidR="00583588" w:rsidRPr="00302E51">
        <w:t>strong</w:t>
      </w:r>
      <w:r w:rsidR="00A25466" w:rsidRPr="00302E51">
        <w:t xml:space="preserve"> upwelling</w:t>
      </w:r>
      <w:ins w:id="587" w:author="Mary Hunsicker" w:date="2022-01-07T17:35:00Z">
        <w:r w:rsidR="001D5696">
          <w:t xml:space="preserve"> [</w:t>
        </w:r>
      </w:ins>
      <w:ins w:id="588" w:author="Mary Hunsicker" w:date="2022-01-07T19:37:00Z">
        <w:r w:rsidR="00D139E7">
          <w:t>70</w:t>
        </w:r>
      </w:ins>
      <w:ins w:id="589" w:author="Mary Hunsicker" w:date="2022-01-07T19:38:00Z">
        <w:r w:rsidR="00D139E7">
          <w:t>,77</w:t>
        </w:r>
      </w:ins>
      <w:ins w:id="590" w:author="Mary Hunsicker" w:date="2022-01-07T17:35:00Z">
        <w:r w:rsidR="001D5696">
          <w:t>]</w:t>
        </w:r>
      </w:ins>
      <w:ins w:id="591" w:author="Mary Hunsicker" w:date="2022-01-07T17:36:00Z">
        <w:r w:rsidR="001D5696">
          <w:t>.</w:t>
        </w:r>
      </w:ins>
      <w:r w:rsidR="00A25466" w:rsidRPr="00302E51">
        <w:t xml:space="preserve"> </w:t>
      </w:r>
      <w:del w:id="592" w:author="Mary Hunsicker" w:date="2022-01-07T17:35:00Z">
        <w:r w:rsidR="00A25466" w:rsidRPr="00302E51" w:rsidDel="001D5696">
          <w:delText>(Santora et al. 2014, Ralston et al. 2015).</w:delText>
        </w:r>
        <w:r w:rsidR="00583588" w:rsidRPr="00302E51" w:rsidDel="001D5696">
          <w:delText xml:space="preserve"> </w:delText>
        </w:r>
      </w:del>
      <w:r w:rsidR="00A35EFD" w:rsidRPr="00302E51">
        <w:t>This trend may</w:t>
      </w:r>
      <w:r w:rsidR="00496BC1" w:rsidRPr="00302E51">
        <w:t xml:space="preserve"> reflect a change in </w:t>
      </w:r>
      <w:r w:rsidR="00A35EFD" w:rsidRPr="00302E51">
        <w:t xml:space="preserve">the </w:t>
      </w:r>
      <w:r w:rsidR="00496BC1" w:rsidRPr="00302E51">
        <w:t xml:space="preserve">production </w:t>
      </w:r>
      <w:r w:rsidR="00A35EFD" w:rsidRPr="00302E51">
        <w:t xml:space="preserve">of Pacific sardine </w:t>
      </w:r>
      <w:r w:rsidR="00BB2505" w:rsidRPr="00302E51">
        <w:t xml:space="preserve">or a </w:t>
      </w:r>
      <w:r w:rsidR="00FE3C6B" w:rsidRPr="00302E51">
        <w:t>shift in the</w:t>
      </w:r>
      <w:r w:rsidR="00BB2505" w:rsidRPr="00302E51">
        <w:t>ir</w:t>
      </w:r>
      <w:r w:rsidR="00496BC1" w:rsidRPr="00302E51">
        <w:t xml:space="preserve"> relative </w:t>
      </w:r>
      <w:r w:rsidR="00FE3C6B" w:rsidRPr="00302E51">
        <w:t>distributio</w:t>
      </w:r>
      <w:r w:rsidR="00F107DA" w:rsidRPr="00302E51">
        <w:t>n.</w:t>
      </w:r>
      <w:r w:rsidR="00A25466" w:rsidRPr="00302E51">
        <w:t xml:space="preserve"> </w:t>
      </w:r>
      <w:r w:rsidR="00A35EFD" w:rsidRPr="00302E51">
        <w:t xml:space="preserve">In addition, a negative relationship between upwelling and </w:t>
      </w:r>
      <w:r w:rsidR="00407CD0">
        <w:t>sardine recruitment</w:t>
      </w:r>
      <w:r w:rsidR="00B962CB" w:rsidRPr="00302E51">
        <w:t xml:space="preserve"> </w:t>
      </w:r>
      <w:r w:rsidR="00296786">
        <w:t>can generally</w:t>
      </w:r>
      <w:r w:rsidR="00296786" w:rsidRPr="00302E51">
        <w:t xml:space="preserve"> </w:t>
      </w:r>
      <w:r w:rsidR="00A35EFD" w:rsidRPr="00302E51">
        <w:t xml:space="preserve">be explained by the </w:t>
      </w:r>
      <w:r w:rsidR="00FE3C6B" w:rsidRPr="00302E51">
        <w:t>transfer</w:t>
      </w:r>
      <w:r w:rsidR="00A35EFD" w:rsidRPr="00302E51">
        <w:t xml:space="preserve"> of fish larvae </w:t>
      </w:r>
      <w:r w:rsidR="00BB2505" w:rsidRPr="00302E51">
        <w:t xml:space="preserve">to </w:t>
      </w:r>
      <w:r w:rsidR="00FE3C6B" w:rsidRPr="00302E51">
        <w:t xml:space="preserve">offshore </w:t>
      </w:r>
      <w:r w:rsidR="00BB2505" w:rsidRPr="00302E51">
        <w:t xml:space="preserve">areas </w:t>
      </w:r>
      <w:r w:rsidR="00FE3C6B" w:rsidRPr="00302E51">
        <w:t>where they have low chance of survival</w:t>
      </w:r>
      <w:r w:rsidR="00496BC1" w:rsidRPr="00302E51">
        <w:t xml:space="preserve"> </w:t>
      </w:r>
      <w:r w:rsidR="00BB2505" w:rsidRPr="00302E51">
        <w:t xml:space="preserve">during periods of strong </w:t>
      </w:r>
      <w:r w:rsidR="008E012B">
        <w:t xml:space="preserve">equatorward flow and </w:t>
      </w:r>
      <w:r w:rsidR="00BB2505" w:rsidRPr="00302E51">
        <w:t xml:space="preserve">upwelling </w:t>
      </w:r>
      <w:del w:id="593" w:author="Mary Hunsicker" w:date="2022-01-07T17:36:00Z">
        <w:r w:rsidR="00496BC1" w:rsidRPr="008E012B" w:rsidDel="001D5696">
          <w:delText>(</w:delText>
        </w:r>
      </w:del>
      <w:ins w:id="594" w:author="Mary Hunsicker" w:date="2022-01-07T17:36:00Z">
        <w:r w:rsidR="001D5696">
          <w:t>[7</w:t>
        </w:r>
      </w:ins>
      <w:ins w:id="595" w:author="Mary Hunsicker" w:date="2022-01-07T19:39:00Z">
        <w:r w:rsidR="00D139E7">
          <w:t>8</w:t>
        </w:r>
      </w:ins>
      <w:ins w:id="596" w:author="Mary Hunsicker" w:date="2022-01-07T17:36:00Z">
        <w:r w:rsidR="001D5696">
          <w:t>,</w:t>
        </w:r>
      </w:ins>
      <w:ins w:id="597" w:author="Mary Hunsicker" w:date="2022-01-07T17:37:00Z">
        <w:r w:rsidR="001D5696">
          <w:t>7</w:t>
        </w:r>
      </w:ins>
      <w:ins w:id="598" w:author="Mary Hunsicker" w:date="2022-01-07T19:39:00Z">
        <w:r w:rsidR="00D139E7">
          <w:t>9</w:t>
        </w:r>
      </w:ins>
      <w:ins w:id="599" w:author="Mary Hunsicker" w:date="2022-01-07T17:37:00Z">
        <w:r w:rsidR="001D5696">
          <w:t>]</w:t>
        </w:r>
      </w:ins>
      <w:del w:id="600" w:author="Mary Hunsicker" w:date="2022-01-07T17:37:00Z">
        <w:r w:rsidR="00F02A09" w:rsidRPr="008E012B" w:rsidDel="001D5696">
          <w:delText>Bailey and Franci</w:delText>
        </w:r>
        <w:r w:rsidR="008E012B" w:rsidRPr="008E012B" w:rsidDel="001D5696">
          <w:delText xml:space="preserve">s 1985, </w:delText>
        </w:r>
        <w:r w:rsidR="00921F31" w:rsidRPr="008E012B" w:rsidDel="001D5696">
          <w:delText>Nieto</w:delText>
        </w:r>
        <w:r w:rsidR="00921F31" w:rsidDel="001D5696">
          <w:delText xml:space="preserve"> et al. 2014</w:delText>
        </w:r>
      </w:del>
      <w:r>
        <w:t>. O</w:t>
      </w:r>
      <w:r w:rsidR="00FE3C6B" w:rsidRPr="00302E51">
        <w:t xml:space="preserve">ur understanding of </w:t>
      </w:r>
      <w:r w:rsidR="00BB2505" w:rsidRPr="00302E51">
        <w:t xml:space="preserve">the mechanisms driving anchovy population dynamics </w:t>
      </w:r>
      <w:r w:rsidR="00496BC1" w:rsidRPr="00302E51">
        <w:t>is limited</w:t>
      </w:r>
      <w:ins w:id="601" w:author="Mary Hunsicker" w:date="2022-01-07T17:37:00Z">
        <w:r w:rsidR="001D5696">
          <w:t xml:space="preserve"> </w:t>
        </w:r>
      </w:ins>
      <w:del w:id="602" w:author="Mary Hunsicker" w:date="2022-01-07T17:37:00Z">
        <w:r w:rsidR="00496BC1" w:rsidRPr="00302E51" w:rsidDel="001D5696">
          <w:delText xml:space="preserve"> </w:delText>
        </w:r>
      </w:del>
      <w:ins w:id="603" w:author="Mary Hunsicker" w:date="2022-01-07T17:37:00Z">
        <w:r w:rsidR="001D5696">
          <w:t>[</w:t>
        </w:r>
      </w:ins>
      <w:ins w:id="604" w:author="Mary Hunsicker" w:date="2022-01-07T19:39:00Z">
        <w:r w:rsidR="00D139E7">
          <w:t>80</w:t>
        </w:r>
      </w:ins>
      <w:ins w:id="605" w:author="Mary Hunsicker" w:date="2022-01-07T17:37:00Z">
        <w:r w:rsidR="001D5696">
          <w:t>]</w:t>
        </w:r>
      </w:ins>
      <w:del w:id="606" w:author="Mary Hunsicker" w:date="2022-01-07T17:37:00Z">
        <w:r w:rsidR="00496BC1" w:rsidRPr="00302E51" w:rsidDel="001D5696">
          <w:delText>(</w:delText>
        </w:r>
        <w:r w:rsidR="00FE3C6B" w:rsidRPr="00B21283" w:rsidDel="001D5696">
          <w:delText>Sydem</w:delText>
        </w:r>
        <w:r w:rsidR="00BB2505" w:rsidRPr="00B21283" w:rsidDel="001D5696">
          <w:delText>a</w:delText>
        </w:r>
        <w:r w:rsidR="00FE3C6B" w:rsidRPr="00B21283" w:rsidDel="001D5696">
          <w:delText>n</w:delText>
        </w:r>
        <w:r w:rsidR="00BB2505" w:rsidRPr="00B21283" w:rsidDel="001D5696">
          <w:delText xml:space="preserve"> et al. 2020</w:delText>
        </w:r>
        <w:r w:rsidR="0037054E" w:rsidRPr="00302E51" w:rsidDel="001D5696">
          <w:delText>)</w:delText>
        </w:r>
      </w:del>
      <w:r w:rsidR="0037054E" w:rsidRPr="00302E51">
        <w:t>.</w:t>
      </w:r>
      <w:r w:rsidR="00296786">
        <w:t xml:space="preserve"> </w:t>
      </w:r>
    </w:p>
    <w:p w14:paraId="2D36026D" w14:textId="09ECEA01" w:rsidR="00637D2D" w:rsidRDefault="009066DE" w:rsidP="009066DE">
      <w:pPr>
        <w:spacing w:line="480" w:lineRule="auto"/>
        <w:ind w:firstLine="720"/>
      </w:pPr>
      <w:r>
        <w:t>C</w:t>
      </w:r>
      <w:r w:rsidR="00A35EFD" w:rsidRPr="00302E51">
        <w:t>limate drivers often act in concert to influence community variability</w:t>
      </w:r>
      <w:r w:rsidR="00E56C48">
        <w:t>,</w:t>
      </w:r>
      <w:r w:rsidR="00A35EFD" w:rsidRPr="00302E51">
        <w:t xml:space="preserve"> and here we are evaluating the effects of climate variables one at a time. An important next step of this work will be to examine whether including multiple climate covariates further improves the </w:t>
      </w:r>
      <w:r w:rsidR="006775F4">
        <w:t xml:space="preserve">forecast skill of the </w:t>
      </w:r>
      <w:r>
        <w:t xml:space="preserve">CCE biology </w:t>
      </w:r>
      <w:r w:rsidR="00A35EFD" w:rsidRPr="00302E51">
        <w:t>and our community state indicator. However, the individual climate variables are collinear and share information</w:t>
      </w:r>
      <w:r w:rsidR="006775F4">
        <w:t xml:space="preserve">, which affects our ability to makes inference on the covariates. </w:t>
      </w:r>
      <w:r w:rsidR="00296786">
        <w:t>Furthermo</w:t>
      </w:r>
      <w:r w:rsidR="00302E51">
        <w:t>r</w:t>
      </w:r>
      <w:r w:rsidR="00296786">
        <w:t xml:space="preserve">e, </w:t>
      </w:r>
      <w:r w:rsidR="006640F0">
        <w:t>our study</w:t>
      </w:r>
      <w:r w:rsidR="00296786" w:rsidRPr="007D07DB">
        <w:t xml:space="preserve"> is </w:t>
      </w:r>
      <w:r>
        <w:t>broad synthesis</w:t>
      </w:r>
      <w:r w:rsidR="00296786" w:rsidRPr="007D07DB">
        <w:t xml:space="preserve"> of </w:t>
      </w:r>
      <w:r w:rsidR="00296786">
        <w:t xml:space="preserve">community </w:t>
      </w:r>
      <w:r w:rsidR="00296786" w:rsidRPr="007D07DB">
        <w:t xml:space="preserve">indicators and </w:t>
      </w:r>
      <w:r w:rsidR="00302E51">
        <w:t xml:space="preserve">their response </w:t>
      </w:r>
      <w:r w:rsidR="00302E51">
        <w:lastRenderedPageBreak/>
        <w:t>to climate perturbations</w:t>
      </w:r>
      <w:r>
        <w:t>,</w:t>
      </w:r>
      <w:r w:rsidR="00302E51">
        <w:t xml:space="preserve"> and </w:t>
      </w:r>
      <w:r w:rsidR="00302E51" w:rsidRPr="007D07DB">
        <w:t xml:space="preserve">should not </w:t>
      </w:r>
      <w:r w:rsidR="00302E51">
        <w:t>be i</w:t>
      </w:r>
      <w:r w:rsidR="00296786" w:rsidRPr="007D07DB">
        <w:t>nterpreted as replacing more detailed investigations</w:t>
      </w:r>
      <w:r w:rsidR="00302E51">
        <w:t xml:space="preserve"> into the drivers and mechani</w:t>
      </w:r>
      <w:r w:rsidR="0048540C">
        <w:t xml:space="preserve">stic understanding </w:t>
      </w:r>
      <w:r w:rsidR="00302E51">
        <w:t>of the indicators</w:t>
      </w:r>
      <w:r w:rsidR="0048540C">
        <w:t xml:space="preserve"> included here.</w:t>
      </w:r>
    </w:p>
    <w:p w14:paraId="779A1CCA" w14:textId="57407815" w:rsidR="009066DE" w:rsidRDefault="009066DE" w:rsidP="009066DE">
      <w:pPr>
        <w:spacing w:line="480" w:lineRule="auto"/>
        <w:ind w:firstLine="720"/>
      </w:pPr>
    </w:p>
    <w:p w14:paraId="5F4BA328" w14:textId="55C0E36C" w:rsidR="009066DE" w:rsidRPr="00E31820" w:rsidRDefault="009066DE" w:rsidP="00E31820">
      <w:pPr>
        <w:autoSpaceDE w:val="0"/>
        <w:autoSpaceDN w:val="0"/>
        <w:adjustRightInd w:val="0"/>
        <w:spacing w:line="480" w:lineRule="auto"/>
        <w:rPr>
          <w:rFonts w:ascii="Times" w:hAnsi="Times" w:cs="Arial"/>
        </w:rPr>
      </w:pPr>
      <w:r>
        <w:rPr>
          <w:rFonts w:ascii="Times" w:hAnsi="Times" w:cs="Arial"/>
          <w:i/>
          <w:color w:val="000000"/>
        </w:rPr>
        <w:t xml:space="preserve">Community state </w:t>
      </w:r>
      <w:r w:rsidRPr="00686798">
        <w:rPr>
          <w:rFonts w:ascii="Times" w:hAnsi="Times" w:cs="Arial"/>
          <w:i/>
          <w:color w:val="000000"/>
        </w:rPr>
        <w:t>forecasting skill</w:t>
      </w:r>
      <w:r w:rsidRPr="00BC4A12">
        <w:rPr>
          <w:rFonts w:ascii="Times" w:hAnsi="Times" w:cs="Arial"/>
        </w:rPr>
        <w:t xml:space="preserve"> </w:t>
      </w:r>
    </w:p>
    <w:p w14:paraId="36DE4200" w14:textId="12F4B81B" w:rsidR="005D68B6" w:rsidRDefault="00826650" w:rsidP="00333959">
      <w:pPr>
        <w:autoSpaceDE w:val="0"/>
        <w:autoSpaceDN w:val="0"/>
        <w:adjustRightInd w:val="0"/>
        <w:spacing w:line="480" w:lineRule="auto"/>
        <w:ind w:firstLine="720"/>
      </w:pPr>
      <w:r w:rsidRPr="00BC4A12">
        <w:rPr>
          <w:rFonts w:ascii="Times" w:hAnsi="Times" w:cs="Arial"/>
        </w:rPr>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r w:rsidR="009066DE">
        <w:rPr>
          <w:rFonts w:ascii="Times" w:hAnsi="Times" w:cs="Arial"/>
        </w:rPr>
        <w:t>on outputs</w:t>
      </w:r>
      <w:r w:rsidR="005371E8">
        <w:rPr>
          <w:rFonts w:ascii="Times" w:hAnsi="Times" w:cs="Arial"/>
        </w:rPr>
        <w:t xml:space="preserve">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w:t>
      </w:r>
      <w:r w:rsidR="009066DE">
        <w:rPr>
          <w:rFonts w:ascii="Times" w:hAnsi="Times" w:cs="Arial"/>
        </w:rPr>
        <w:t>used</w:t>
      </w:r>
      <w:r w:rsidR="00975037" w:rsidRPr="00BC4A12">
        <w:rPr>
          <w:rFonts w:ascii="Times" w:hAnsi="Times"/>
          <w:color w:val="000000"/>
        </w:rPr>
        <w:t xml:space="preserve"> to examine how oceanographic processes affect fish recruitment variability</w:t>
      </w:r>
      <w:r w:rsidR="00C900D6" w:rsidRPr="00BC4A12">
        <w:rPr>
          <w:rFonts w:ascii="Times" w:hAnsi="Times"/>
          <w:color w:val="000000"/>
        </w:rPr>
        <w:t xml:space="preserve"> </w:t>
      </w:r>
      <w:ins w:id="607" w:author="Mary Hunsicker" w:date="2022-01-07T17:37:00Z">
        <w:r w:rsidR="001D5696">
          <w:rPr>
            <w:rFonts w:ascii="Times" w:hAnsi="Times"/>
            <w:color w:val="000000"/>
          </w:rPr>
          <w:t>[</w:t>
        </w:r>
      </w:ins>
      <w:ins w:id="608" w:author="Mary Hunsicker" w:date="2022-01-07T19:39:00Z">
        <w:r w:rsidR="00D139E7">
          <w:rPr>
            <w:rFonts w:ascii="Times" w:hAnsi="Times"/>
            <w:color w:val="000000"/>
          </w:rPr>
          <w:t>81</w:t>
        </w:r>
      </w:ins>
      <w:ins w:id="609" w:author="Mary Hunsicker" w:date="2022-01-07T17:37:00Z">
        <w:r w:rsidR="001D5696">
          <w:rPr>
            <w:rFonts w:ascii="Times" w:hAnsi="Times"/>
            <w:color w:val="000000"/>
          </w:rPr>
          <w:t>,</w:t>
        </w:r>
      </w:ins>
      <w:ins w:id="610" w:author="Mary Hunsicker" w:date="2022-01-07T19:39:00Z">
        <w:r w:rsidR="00D139E7">
          <w:rPr>
            <w:rFonts w:ascii="Times" w:hAnsi="Times"/>
            <w:color w:val="000000"/>
          </w:rPr>
          <w:t>82</w:t>
        </w:r>
      </w:ins>
      <w:ins w:id="611" w:author="Mary Hunsicker" w:date="2022-01-07T17:37:00Z">
        <w:r w:rsidR="001D5696">
          <w:rPr>
            <w:rFonts w:ascii="Times" w:hAnsi="Times"/>
            <w:color w:val="000000"/>
          </w:rPr>
          <w:t xml:space="preserve">] </w:t>
        </w:r>
      </w:ins>
      <w:del w:id="612" w:author="Mary Hunsicker" w:date="2022-01-07T17:38:00Z">
        <w:r w:rsidR="00975037" w:rsidRPr="00BC4A12" w:rsidDel="001D5696">
          <w:rPr>
            <w:rFonts w:ascii="Times" w:hAnsi="Times"/>
            <w:color w:val="000000"/>
          </w:rPr>
          <w:delText>(Tolimieri et al.</w:delText>
        </w:r>
        <w:r w:rsidR="00A7724C" w:rsidRPr="00BC4A12" w:rsidDel="001D5696">
          <w:rPr>
            <w:rFonts w:ascii="Times" w:hAnsi="Times"/>
            <w:color w:val="000000"/>
          </w:rPr>
          <w:delText xml:space="preserve"> </w:delText>
        </w:r>
        <w:r w:rsidR="00975037" w:rsidRPr="00BC4A12" w:rsidDel="001D5696">
          <w:rPr>
            <w:rFonts w:ascii="Times" w:hAnsi="Times"/>
            <w:color w:val="000000"/>
          </w:rPr>
          <w:delText>2018, Haltuch et al.</w:delText>
        </w:r>
        <w:r w:rsidR="00A7724C" w:rsidRPr="00BC4A12" w:rsidDel="001D5696">
          <w:rPr>
            <w:rFonts w:ascii="Times" w:hAnsi="Times"/>
            <w:color w:val="000000"/>
          </w:rPr>
          <w:delText xml:space="preserve"> </w:delText>
        </w:r>
        <w:r w:rsidR="00975037" w:rsidRPr="00BC4A12" w:rsidDel="001D5696">
          <w:rPr>
            <w:rFonts w:ascii="Times" w:hAnsi="Times"/>
            <w:color w:val="000000"/>
          </w:rPr>
          <w:delText>20</w:delText>
        </w:r>
        <w:r w:rsidR="00BE09EC" w:rsidDel="001D5696">
          <w:rPr>
            <w:rFonts w:ascii="Times" w:hAnsi="Times"/>
            <w:color w:val="000000"/>
          </w:rPr>
          <w:delText>20</w:delText>
        </w:r>
        <w:r w:rsidR="00975037" w:rsidRPr="00BC4A12" w:rsidDel="001D5696">
          <w:rPr>
            <w:rFonts w:ascii="Times" w:hAnsi="Times"/>
            <w:color w:val="000000"/>
          </w:rPr>
          <w:delText>)</w:delText>
        </w:r>
        <w:r w:rsidR="00BC4A12" w:rsidRPr="00BC4A12" w:rsidDel="001D5696">
          <w:rPr>
            <w:rFonts w:ascii="Times" w:hAnsi="Times"/>
            <w:color w:val="000000"/>
          </w:rPr>
          <w:delText xml:space="preserve"> </w:delText>
        </w:r>
      </w:del>
      <w:r w:rsidR="00BC4A12" w:rsidRPr="00BC4A12">
        <w:rPr>
          <w:rFonts w:ascii="Times" w:hAnsi="Times"/>
          <w:color w:val="000000"/>
        </w:rPr>
        <w:t xml:space="preserve">and productivity </w:t>
      </w:r>
      <w:ins w:id="613" w:author="Mary Hunsicker" w:date="2022-01-07T17:38:00Z">
        <w:r w:rsidR="00622A4E">
          <w:rPr>
            <w:rFonts w:ascii="Times" w:hAnsi="Times"/>
            <w:color w:val="000000"/>
          </w:rPr>
          <w:t>[</w:t>
        </w:r>
      </w:ins>
      <w:ins w:id="614" w:author="Mary Hunsicker" w:date="2022-01-07T19:39:00Z">
        <w:r w:rsidR="00D139E7">
          <w:rPr>
            <w:rFonts w:ascii="Times" w:hAnsi="Times"/>
            <w:color w:val="000000"/>
          </w:rPr>
          <w:t>83</w:t>
        </w:r>
      </w:ins>
      <w:ins w:id="615" w:author="Mary Hunsicker" w:date="2022-01-07T17:38:00Z">
        <w:r w:rsidR="00622A4E">
          <w:rPr>
            <w:rFonts w:ascii="Times" w:hAnsi="Times"/>
            <w:color w:val="000000"/>
          </w:rPr>
          <w:t>]</w:t>
        </w:r>
      </w:ins>
      <w:del w:id="616" w:author="Mary Hunsicker" w:date="2022-01-07T17:38:00Z">
        <w:r w:rsidR="00BC4A12" w:rsidRPr="00BC4A12" w:rsidDel="00622A4E">
          <w:rPr>
            <w:rFonts w:ascii="Times" w:hAnsi="Times"/>
            <w:color w:val="000000"/>
          </w:rPr>
          <w:delText>(S</w:delText>
        </w:r>
        <w:r w:rsidR="00BC4A12" w:rsidRPr="00BC4A12" w:rsidDel="00622A4E">
          <w:rPr>
            <w:rFonts w:ascii="Times" w:hAnsi="Times" w:cs="Arial"/>
          </w:rPr>
          <w:delText>iegelman-Charbit et al. 2016)</w:delText>
        </w:r>
      </w:del>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ins w:id="617" w:author="Mary Hunsicker" w:date="2022-01-07T17:39:00Z">
        <w:r w:rsidR="00622A4E">
          <w:rPr>
            <w:rFonts w:ascii="Times" w:hAnsi="Times"/>
            <w:color w:val="000000"/>
          </w:rPr>
          <w:t>[</w:t>
        </w:r>
      </w:ins>
      <w:ins w:id="618" w:author="Mary Hunsicker" w:date="2022-01-07T19:40:00Z">
        <w:r w:rsidR="00D139E7">
          <w:rPr>
            <w:rFonts w:ascii="Times" w:hAnsi="Times"/>
            <w:color w:val="000000"/>
          </w:rPr>
          <w:t>84</w:t>
        </w:r>
      </w:ins>
      <w:ins w:id="619" w:author="Mary Hunsicker" w:date="2022-01-07T17:39:00Z">
        <w:r w:rsidR="00622A4E">
          <w:rPr>
            <w:rFonts w:ascii="Times" w:hAnsi="Times"/>
            <w:color w:val="000000"/>
          </w:rPr>
          <w:t>,</w:t>
        </w:r>
      </w:ins>
      <w:ins w:id="620" w:author="Mary Hunsicker" w:date="2022-01-07T19:40:00Z">
        <w:r w:rsidR="00D139E7">
          <w:rPr>
            <w:rFonts w:ascii="Times" w:hAnsi="Times"/>
            <w:color w:val="000000"/>
          </w:rPr>
          <w:t>85</w:t>
        </w:r>
      </w:ins>
      <w:ins w:id="621" w:author="Mary Hunsicker" w:date="2022-01-07T17:39:00Z">
        <w:r w:rsidR="00622A4E">
          <w:rPr>
            <w:rFonts w:ascii="Times" w:hAnsi="Times"/>
            <w:color w:val="000000"/>
          </w:rPr>
          <w:t>]</w:t>
        </w:r>
      </w:ins>
      <w:del w:id="622" w:author="Mary Hunsicker" w:date="2022-01-07T17:39:00Z">
        <w:r w:rsidR="00AE77D8" w:rsidRPr="00BC4A12" w:rsidDel="00622A4E">
          <w:rPr>
            <w:rFonts w:ascii="Times" w:hAnsi="Times"/>
            <w:color w:val="000000"/>
          </w:rPr>
          <w:delText>(Abrahms et al. 2018, Cimino et al. 2020)</w:delText>
        </w:r>
      </w:del>
      <w:r w:rsidR="00AE77D8" w:rsidRPr="00BC4A12">
        <w:rPr>
          <w:rFonts w:ascii="Times" w:hAnsi="Times"/>
          <w:color w:val="000000"/>
        </w:rPr>
        <w:t xml:space="preserve">,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 xml:space="preserve">distributions </w:t>
      </w:r>
      <w:ins w:id="623" w:author="Mary Hunsicker" w:date="2022-01-07T17:40:00Z">
        <w:r w:rsidR="00622A4E">
          <w:rPr>
            <w:rFonts w:ascii="Times" w:hAnsi="Times"/>
            <w:color w:val="000000"/>
          </w:rPr>
          <w:t>[8</w:t>
        </w:r>
      </w:ins>
      <w:ins w:id="624" w:author="Mary Hunsicker" w:date="2022-01-07T19:40:00Z">
        <w:r w:rsidR="00D139E7">
          <w:rPr>
            <w:rFonts w:ascii="Times" w:hAnsi="Times"/>
            <w:color w:val="000000"/>
          </w:rPr>
          <w:t>6</w:t>
        </w:r>
      </w:ins>
      <w:ins w:id="625" w:author="Mary Hunsicker" w:date="2022-01-07T17:40:00Z">
        <w:r w:rsidR="00622A4E">
          <w:rPr>
            <w:rFonts w:ascii="Times" w:hAnsi="Times"/>
            <w:color w:val="000000"/>
          </w:rPr>
          <w:t>,8</w:t>
        </w:r>
      </w:ins>
      <w:ins w:id="626" w:author="Mary Hunsicker" w:date="2022-01-07T19:40:00Z">
        <w:r w:rsidR="00D139E7">
          <w:rPr>
            <w:rFonts w:ascii="Times" w:hAnsi="Times"/>
            <w:color w:val="000000"/>
          </w:rPr>
          <w:t>7</w:t>
        </w:r>
      </w:ins>
      <w:ins w:id="627" w:author="Mary Hunsicker" w:date="2022-01-07T17:40:00Z">
        <w:r w:rsidR="00622A4E">
          <w:rPr>
            <w:rFonts w:ascii="Times" w:hAnsi="Times"/>
            <w:color w:val="000000"/>
          </w:rPr>
          <w:t xml:space="preserve">]. </w:t>
        </w:r>
      </w:ins>
      <w:del w:id="628" w:author="Mary Hunsicker" w:date="2022-01-07T17:40:00Z">
        <w:r w:rsidR="002F2F12" w:rsidRPr="00BC4A12" w:rsidDel="00622A4E">
          <w:rPr>
            <w:rFonts w:ascii="Times" w:hAnsi="Times"/>
            <w:color w:val="000000"/>
          </w:rPr>
          <w:delText xml:space="preserve">(Muhling et al. </w:delText>
        </w:r>
        <w:r w:rsidR="00AE77D8" w:rsidRPr="00BC4A12" w:rsidDel="00622A4E">
          <w:rPr>
            <w:rFonts w:ascii="Times" w:hAnsi="Times"/>
            <w:color w:val="000000"/>
          </w:rPr>
          <w:delText xml:space="preserve">2019, </w:delText>
        </w:r>
        <w:r w:rsidR="002F2F12" w:rsidRPr="00BC4A12" w:rsidDel="00622A4E">
          <w:rPr>
            <w:rFonts w:ascii="Times" w:hAnsi="Times"/>
            <w:color w:val="000000"/>
          </w:rPr>
          <w:delText>2020)</w:delText>
        </w:r>
        <w:r w:rsidR="00AE77D8" w:rsidRPr="00BC4A12" w:rsidDel="00622A4E">
          <w:rPr>
            <w:rFonts w:ascii="Times" w:hAnsi="Times"/>
            <w:color w:val="000000"/>
          </w:rPr>
          <w:delText xml:space="preserve">. </w:delText>
        </w:r>
      </w:del>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ins w:id="629" w:author="Mary Hunsicker" w:date="2022-01-07T17:40:00Z">
        <w:r w:rsidR="00622A4E">
          <w:rPr>
            <w:rFonts w:ascii="Times" w:hAnsi="Times"/>
            <w:color w:val="000000"/>
          </w:rPr>
          <w:t>[8</w:t>
        </w:r>
      </w:ins>
      <w:ins w:id="630" w:author="Mary Hunsicker" w:date="2022-01-07T19:41:00Z">
        <w:r w:rsidR="00D139E7">
          <w:rPr>
            <w:rFonts w:ascii="Times" w:hAnsi="Times"/>
            <w:color w:val="000000"/>
          </w:rPr>
          <w:t>8</w:t>
        </w:r>
      </w:ins>
      <w:ins w:id="631" w:author="Mary Hunsicker" w:date="2022-01-07T17:40:00Z">
        <w:r w:rsidR="00622A4E">
          <w:rPr>
            <w:rFonts w:ascii="Times" w:hAnsi="Times"/>
            <w:color w:val="000000"/>
          </w:rPr>
          <w:t>,8</w:t>
        </w:r>
      </w:ins>
      <w:ins w:id="632" w:author="Mary Hunsicker" w:date="2022-01-07T19:41:00Z">
        <w:r w:rsidR="00D139E7">
          <w:rPr>
            <w:rFonts w:ascii="Times" w:hAnsi="Times"/>
            <w:color w:val="000000"/>
          </w:rPr>
          <w:t>9</w:t>
        </w:r>
      </w:ins>
      <w:ins w:id="633" w:author="Mary Hunsicker" w:date="2022-01-07T17:40:00Z">
        <w:r w:rsidR="00622A4E">
          <w:rPr>
            <w:rFonts w:ascii="Times" w:hAnsi="Times"/>
            <w:color w:val="000000"/>
          </w:rPr>
          <w:t>,</w:t>
        </w:r>
      </w:ins>
      <w:ins w:id="634" w:author="Mary Hunsicker" w:date="2022-01-07T19:41:00Z">
        <w:r w:rsidR="00D139E7">
          <w:rPr>
            <w:rFonts w:ascii="Times" w:hAnsi="Times"/>
            <w:color w:val="000000"/>
          </w:rPr>
          <w:t>90</w:t>
        </w:r>
      </w:ins>
      <w:ins w:id="635" w:author="Mary Hunsicker" w:date="2022-01-07T17:40:00Z">
        <w:r w:rsidR="00622A4E">
          <w:rPr>
            <w:rFonts w:ascii="Times" w:hAnsi="Times"/>
            <w:color w:val="000000"/>
          </w:rPr>
          <w:t>]</w:t>
        </w:r>
      </w:ins>
      <w:del w:id="636" w:author="Mary Hunsicker" w:date="2022-01-07T17:40:00Z">
        <w:r w:rsidR="00CF0B8F" w:rsidRPr="00CF0B8F" w:rsidDel="00622A4E">
          <w:rPr>
            <w:rFonts w:ascii="Times" w:eastAsiaTheme="minorHAnsi" w:hAnsi="Times"/>
          </w:rPr>
          <w:delText>(Hazen et al. 2017, 2018</w:delText>
        </w:r>
        <w:r w:rsidR="001239BF" w:rsidDel="00622A4E">
          <w:rPr>
            <w:rFonts w:ascii="Times" w:eastAsiaTheme="minorHAnsi" w:hAnsi="Times"/>
          </w:rPr>
          <w:delText xml:space="preserve">, </w:delText>
        </w:r>
        <w:r w:rsidR="00CF0B8F" w:rsidRPr="00CF0B8F" w:rsidDel="00622A4E">
          <w:rPr>
            <w:rFonts w:ascii="Times" w:eastAsiaTheme="minorHAnsi" w:hAnsi="Times"/>
          </w:rPr>
          <w:delText>Welch et al.</w:delText>
        </w:r>
        <w:r w:rsidR="001239BF" w:rsidDel="00622A4E">
          <w:rPr>
            <w:rFonts w:ascii="Times" w:eastAsiaTheme="minorHAnsi" w:hAnsi="Times"/>
          </w:rPr>
          <w:delText xml:space="preserve"> </w:delText>
        </w:r>
        <w:r w:rsidR="00CF0B8F" w:rsidRPr="00CF0B8F" w:rsidDel="00622A4E">
          <w:rPr>
            <w:rFonts w:ascii="Times" w:eastAsiaTheme="minorHAnsi" w:hAnsi="Times"/>
          </w:rPr>
          <w:delText>2019)</w:delText>
        </w:r>
      </w:del>
      <w:r w:rsidR="00CF0B8F" w:rsidRPr="00CF0B8F">
        <w:rPr>
          <w:rFonts w:ascii="Times" w:eastAsiaTheme="minorHAnsi" w:hAnsi="Times"/>
        </w:rPr>
        <w:t>.</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w:t>
      </w:r>
      <w:r w:rsidR="009066DE">
        <w:rPr>
          <w:rFonts w:ascii="Times" w:hAnsi="Times"/>
          <w:color w:val="000000"/>
        </w:rPr>
        <w:t xml:space="preserve">use ROMS outputs to </w:t>
      </w:r>
      <w:r w:rsidR="00423719">
        <w:rPr>
          <w:rFonts w:ascii="Times" w:hAnsi="Times"/>
          <w:color w:val="000000"/>
        </w:rPr>
        <w:t>develop s</w:t>
      </w:r>
      <w:r w:rsidR="0019314A">
        <w:rPr>
          <w:rFonts w:ascii="Times" w:hAnsi="Times"/>
          <w:color w:val="000000"/>
        </w:rPr>
        <w:t xml:space="preserve">hort-term forecasts </w:t>
      </w:r>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ins w:id="637" w:author="Mary Hunsicker" w:date="2022-01-07T17:40:00Z">
        <w:r w:rsidR="00622A4E">
          <w:rPr>
            <w:rFonts w:ascii="Times" w:hAnsi="Times"/>
            <w:color w:val="000000"/>
          </w:rPr>
          <w:t>[</w:t>
        </w:r>
      </w:ins>
      <w:ins w:id="638" w:author="Mary Hunsicker" w:date="2022-01-07T17:41:00Z">
        <w:r w:rsidR="00622A4E">
          <w:rPr>
            <w:rFonts w:ascii="Times" w:hAnsi="Times"/>
            <w:color w:val="000000"/>
          </w:rPr>
          <w:t>35,</w:t>
        </w:r>
      </w:ins>
      <w:ins w:id="639" w:author="Mary Hunsicker" w:date="2022-01-07T19:41:00Z">
        <w:r w:rsidR="00D139E7">
          <w:rPr>
            <w:rFonts w:ascii="Times" w:hAnsi="Times"/>
            <w:color w:val="000000"/>
          </w:rPr>
          <w:t>91,92,93</w:t>
        </w:r>
      </w:ins>
      <w:ins w:id="640" w:author="Mary Hunsicker" w:date="2022-01-07T17:42:00Z">
        <w:r w:rsidR="00622A4E">
          <w:rPr>
            <w:rFonts w:ascii="Times" w:hAnsi="Times"/>
            <w:color w:val="000000"/>
          </w:rPr>
          <w:t xml:space="preserve">]. </w:t>
        </w:r>
      </w:ins>
      <w:del w:id="641" w:author="Mary Hunsicker" w:date="2022-01-07T17:42:00Z">
        <w:r w:rsidR="0019314A" w:rsidDel="00622A4E">
          <w:rPr>
            <w:rFonts w:ascii="Times" w:hAnsi="Times"/>
            <w:color w:val="000000"/>
          </w:rPr>
          <w:delText>(</w:delText>
        </w:r>
        <w:r w:rsidR="001239BF" w:rsidDel="00622A4E">
          <w:rPr>
            <w:rFonts w:ascii="Times" w:hAnsi="Times"/>
            <w:color w:val="000000"/>
          </w:rPr>
          <w:delText>Siedlecki et al. 2016,</w:delText>
        </w:r>
        <w:r w:rsidR="00BE09EC" w:rsidDel="00622A4E">
          <w:rPr>
            <w:rFonts w:ascii="Times" w:hAnsi="Times"/>
            <w:color w:val="000000"/>
          </w:rPr>
          <w:delText xml:space="preserve"> Kaplan et al. 2016,</w:delText>
        </w:r>
        <w:r w:rsidR="001239BF" w:rsidDel="00622A4E">
          <w:rPr>
            <w:rFonts w:ascii="Times" w:hAnsi="Times"/>
            <w:color w:val="000000"/>
          </w:rPr>
          <w:delText xml:space="preserve"> </w:delText>
        </w:r>
        <w:r w:rsidR="0019314A" w:rsidDel="00622A4E">
          <w:rPr>
            <w:rFonts w:ascii="Times" w:hAnsi="Times"/>
            <w:color w:val="000000"/>
          </w:rPr>
          <w:delText xml:space="preserve">Jacox et al. </w:delText>
        </w:r>
        <w:r w:rsidR="00423719" w:rsidDel="00622A4E">
          <w:rPr>
            <w:rFonts w:ascii="Times" w:hAnsi="Times"/>
            <w:color w:val="000000"/>
          </w:rPr>
          <w:delText>2020</w:delText>
        </w:r>
        <w:r w:rsidR="00705D8F" w:rsidDel="00622A4E">
          <w:rPr>
            <w:rFonts w:ascii="Times" w:hAnsi="Times"/>
            <w:color w:val="000000"/>
          </w:rPr>
          <w:delText>, Malick et al. 2020</w:delText>
        </w:r>
        <w:r w:rsidR="0019314A" w:rsidDel="00622A4E">
          <w:rPr>
            <w:rFonts w:ascii="Times" w:hAnsi="Times"/>
            <w:color w:val="000000"/>
          </w:rPr>
          <w:delText xml:space="preserve">). </w:delText>
        </w:r>
      </w:del>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r w:rsidR="009066DE">
        <w:rPr>
          <w:rFonts w:ascii="Times" w:hAnsi="Times" w:cs="Arial"/>
        </w:rPr>
        <w:t xml:space="preserve">Forecast lead times could </w:t>
      </w:r>
      <w:r w:rsidR="00A65162">
        <w:rPr>
          <w:rFonts w:ascii="Times" w:hAnsi="Times" w:cs="Arial"/>
        </w:rPr>
        <w:t>be extended further by using forecasts of ocean conditions rather than observed conditions, and</w:t>
      </w:r>
      <w:r w:rsidR="004C0E68">
        <w:rPr>
          <w:rFonts w:ascii="Times" w:hAnsi="Times" w:cs="Arial"/>
        </w:rPr>
        <w:t xml:space="preserve"> ocean temperatures in the CCE can be skillfully forecast months to a year in advance, with particularly high skill in the late winter and spring </w:t>
      </w:r>
      <w:del w:id="642" w:author="Mary Hunsicker" w:date="2022-01-07T17:42:00Z">
        <w:r w:rsidR="004C0E68" w:rsidDel="00622A4E">
          <w:rPr>
            <w:rFonts w:ascii="Times" w:hAnsi="Times" w:cs="Arial"/>
          </w:rPr>
          <w:delText>(Jacox et al. 2019)</w:delText>
        </w:r>
      </w:del>
      <w:ins w:id="643" w:author="Mary Hunsicker" w:date="2022-01-07T17:42:00Z">
        <w:r w:rsidR="00622A4E">
          <w:rPr>
            <w:rFonts w:ascii="Times" w:hAnsi="Times" w:cs="Arial"/>
          </w:rPr>
          <w:t>[</w:t>
        </w:r>
      </w:ins>
      <w:ins w:id="644" w:author="Mary Hunsicker" w:date="2022-01-07T19:42:00Z">
        <w:r w:rsidR="004C5172">
          <w:rPr>
            <w:rFonts w:ascii="Times" w:hAnsi="Times" w:cs="Arial"/>
          </w:rPr>
          <w:t>94</w:t>
        </w:r>
      </w:ins>
      <w:ins w:id="645" w:author="Mary Hunsicker" w:date="2022-01-07T17:42:00Z">
        <w:r w:rsidR="00622A4E">
          <w:rPr>
            <w:rFonts w:ascii="Times" w:hAnsi="Times" w:cs="Arial"/>
          </w:rPr>
          <w:t>]</w:t>
        </w:r>
      </w:ins>
      <w:r w:rsidR="004C0E68">
        <w:rPr>
          <w:rFonts w:ascii="Times" w:hAnsi="Times" w:cs="Arial"/>
        </w:rPr>
        <w:t xml:space="preserve">. </w:t>
      </w:r>
      <w:r w:rsidR="009815E5">
        <w:rPr>
          <w:rFonts w:ascii="Times" w:hAnsi="Times" w:cs="Arial"/>
        </w:rPr>
        <w:t>F</w:t>
      </w:r>
      <w:r w:rsidR="001239BF">
        <w:rPr>
          <w:rFonts w:ascii="Times" w:hAnsi="Times" w:cs="Arial"/>
        </w:rPr>
        <w:t xml:space="preserve">uture </w:t>
      </w:r>
      <w:r w:rsidR="00C900D6" w:rsidRPr="00BC4A12">
        <w:rPr>
          <w:rFonts w:ascii="Times" w:hAnsi="Times" w:cs="Arial"/>
        </w:rPr>
        <w:t>extensions of our 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r w:rsidR="009815E5">
        <w:rPr>
          <w:rFonts w:ascii="Times" w:hAnsi="Times" w:cs="Arial"/>
        </w:rPr>
        <w:t xml:space="preserve">different </w:t>
      </w:r>
      <w:r w:rsidR="00C900D6" w:rsidRPr="00BC4A12">
        <w:rPr>
          <w:rFonts w:ascii="Times" w:hAnsi="Times" w:cs="Arial"/>
        </w:rPr>
        <w:t>combination</w:t>
      </w:r>
      <w:r w:rsidR="009815E5">
        <w:rPr>
          <w:rFonts w:ascii="Times" w:hAnsi="Times" w:cs="Arial"/>
        </w:rPr>
        <w:t>s</w:t>
      </w:r>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r w:rsidR="009815E5">
        <w:rPr>
          <w:rFonts w:ascii="Times" w:hAnsi="Times" w:cs="Arial"/>
        </w:rPr>
        <w:t>and</w:t>
      </w:r>
      <w:r w:rsidR="005162AD">
        <w:rPr>
          <w:rFonts w:ascii="Times" w:hAnsi="Times" w:cs="Arial"/>
        </w:rPr>
        <w:t xml:space="preserve">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401E9D33" w14:textId="7ED21789" w:rsidR="007A5EEA" w:rsidRDefault="007A5EEA" w:rsidP="00E31820">
      <w:pPr>
        <w:spacing w:line="480" w:lineRule="auto"/>
        <w:ind w:firstLine="720"/>
      </w:pPr>
      <w:r>
        <w:rPr>
          <w:rFonts w:ascii="Times" w:hAnsi="Times"/>
        </w:rPr>
        <w:t xml:space="preserve">Using DFA to forecast attributes of community structure in the CCE allows us to create simultaneous forecasts of trends, or ‘ecosystem state’, and raw time series. </w:t>
      </w:r>
      <w:r w:rsidR="009815E5">
        <w:rPr>
          <w:rFonts w:ascii="Times" w:hAnsi="Times"/>
        </w:rPr>
        <w:t>Our</w:t>
      </w:r>
      <w:r>
        <w:rPr>
          <w:rFonts w:ascii="Times" w:hAnsi="Times"/>
        </w:rPr>
        <w:t xml:space="preserve"> approach could also be applied individually to each dataset in our analysis to generate taxa-specific indicators (e.g., seabird productivity, juvenile fish abundance), though </w:t>
      </w:r>
      <w:r w:rsidR="009815E5">
        <w:rPr>
          <w:rFonts w:ascii="Times" w:hAnsi="Times"/>
        </w:rPr>
        <w:t xml:space="preserve">these </w:t>
      </w:r>
      <w:r>
        <w:rPr>
          <w:rFonts w:ascii="Times" w:hAnsi="Times"/>
        </w:rPr>
        <w:t xml:space="preserve">forecasts would be expected to </w:t>
      </w:r>
      <w:r>
        <w:rPr>
          <w:rFonts w:ascii="Times" w:hAnsi="Times"/>
        </w:rPr>
        <w:lastRenderedPageBreak/>
        <w:t>differ from those with the entire CCE data</w:t>
      </w:r>
      <w:r w:rsidR="009815E5">
        <w:rPr>
          <w:rFonts w:ascii="Times" w:hAnsi="Times"/>
        </w:rPr>
        <w:t>set</w:t>
      </w:r>
      <w:r>
        <w:rPr>
          <w:rFonts w:ascii="Times" w:hAnsi="Times"/>
        </w:rPr>
        <w:t>. Similarly, if ecosystem states were not a focus of inference, alternative forecast models could be applied (e.g., ARIMA or non-parametric models</w:t>
      </w:r>
      <w:ins w:id="646" w:author="Mary Hunsicker" w:date="2022-01-07T20:04:00Z">
        <w:r w:rsidR="00B71CBD">
          <w:rPr>
            <w:rFonts w:ascii="Times" w:hAnsi="Times"/>
          </w:rPr>
          <w:t xml:space="preserve">) </w:t>
        </w:r>
      </w:ins>
      <w:del w:id="647" w:author="Mary Hunsicker" w:date="2022-01-07T20:04:00Z">
        <w:r w:rsidDel="00B71CBD">
          <w:rPr>
            <w:rFonts w:ascii="Times" w:hAnsi="Times"/>
          </w:rPr>
          <w:delText xml:space="preserve">, </w:delText>
        </w:r>
      </w:del>
      <w:del w:id="648" w:author="Mary Hunsicker" w:date="2022-01-07T17:49:00Z">
        <w:r w:rsidDel="00F60065">
          <w:rPr>
            <w:rFonts w:ascii="Times" w:hAnsi="Times"/>
          </w:rPr>
          <w:delText>Ward et al. 2014</w:delText>
        </w:r>
      </w:del>
      <w:ins w:id="649" w:author="Mary Hunsicker" w:date="2022-01-07T17:49:00Z">
        <w:r w:rsidR="00F60065">
          <w:rPr>
            <w:rFonts w:ascii="Times" w:hAnsi="Times"/>
          </w:rPr>
          <w:t>[6</w:t>
        </w:r>
      </w:ins>
      <w:ins w:id="650" w:author="Mary Hunsicker" w:date="2022-01-07T19:42:00Z">
        <w:r w:rsidR="00F95F9E">
          <w:rPr>
            <w:rFonts w:ascii="Times" w:hAnsi="Times"/>
          </w:rPr>
          <w:t>7</w:t>
        </w:r>
      </w:ins>
      <w:ins w:id="651" w:author="Mary Hunsicker" w:date="2022-01-07T17:49:00Z">
        <w:r w:rsidR="00F60065">
          <w:rPr>
            <w:rFonts w:ascii="Times" w:hAnsi="Times"/>
          </w:rPr>
          <w:t>]</w:t>
        </w:r>
      </w:ins>
      <w:del w:id="652" w:author="Mary Hunsicker" w:date="2022-01-07T20:04:00Z">
        <w:r w:rsidDel="00B71CBD">
          <w:rPr>
            <w:rFonts w:ascii="Times" w:hAnsi="Times"/>
          </w:rPr>
          <w:delText>)</w:delText>
        </w:r>
      </w:del>
      <w:r>
        <w:rPr>
          <w:rFonts w:ascii="Times" w:hAnsi="Times"/>
        </w:rPr>
        <w:t>. Forecasts for individual time series from the DFA models used here can be seen as a mixture of the AR forecast on the estimated trends (Fig</w:t>
      </w:r>
      <w:del w:id="653" w:author="Mary Hunsicker" w:date="2022-01-09T21:23:00Z">
        <w:r w:rsidDel="007544F1">
          <w:rPr>
            <w:rFonts w:ascii="Times" w:hAnsi="Times"/>
          </w:rPr>
          <w:delText>.</w:delText>
        </w:r>
      </w:del>
      <w:r>
        <w:rPr>
          <w:rFonts w:ascii="Times" w:hAnsi="Times"/>
        </w:rPr>
        <w:t xml:space="preserve"> </w:t>
      </w:r>
      <w:ins w:id="654" w:author="Mary Hunsicker" w:date="2022-01-09T06:40:00Z">
        <w:r w:rsidR="00B468B3">
          <w:rPr>
            <w:rFonts w:ascii="Times" w:hAnsi="Times"/>
          </w:rPr>
          <w:t>9</w:t>
        </w:r>
      </w:ins>
      <w:del w:id="655" w:author="Mary Hunsicker" w:date="2022-01-09T06:27:00Z">
        <w:r w:rsidDel="00A65B3E">
          <w:rPr>
            <w:rFonts w:ascii="Times" w:hAnsi="Times"/>
          </w:rPr>
          <w:delText>6</w:delText>
        </w:r>
      </w:del>
      <w:r>
        <w:rPr>
          <w:rFonts w:ascii="Times" w:hAnsi="Times"/>
        </w:rPr>
        <w:t>), and linear effects of forecasted climate variables on each time series (Fig</w:t>
      </w:r>
      <w:del w:id="656" w:author="Mary Hunsicker" w:date="2022-01-09T21:23:00Z">
        <w:r w:rsidDel="007544F1">
          <w:rPr>
            <w:rFonts w:ascii="Times" w:hAnsi="Times"/>
          </w:rPr>
          <w:delText>.</w:delText>
        </w:r>
      </w:del>
      <w:r>
        <w:rPr>
          <w:rFonts w:ascii="Times" w:hAnsi="Times"/>
        </w:rPr>
        <w:t xml:space="preserve"> </w:t>
      </w:r>
      <w:ins w:id="657" w:author="Mary Hunsicker" w:date="2022-01-09T06:40:00Z">
        <w:r w:rsidR="00B468B3">
          <w:rPr>
            <w:rFonts w:ascii="Times" w:hAnsi="Times"/>
          </w:rPr>
          <w:t>8</w:t>
        </w:r>
      </w:ins>
      <w:del w:id="658" w:author="Mary Hunsicker" w:date="2022-01-09T06:27:00Z">
        <w:r w:rsidDel="00A65B3E">
          <w:rPr>
            <w:rFonts w:ascii="Times" w:hAnsi="Times"/>
          </w:rPr>
          <w:delText>5</w:delText>
        </w:r>
      </w:del>
      <w:r>
        <w:rPr>
          <w:rFonts w:ascii="Times" w:hAnsi="Times"/>
        </w:rPr>
        <w:t xml:space="preserve">). Species that have strong associations or loadings on the trend and estimated climate effects that are large in magnitude (e.g., market squid, Pacific sanddabs, </w:t>
      </w:r>
      <w:proofErr w:type="spellStart"/>
      <w:r>
        <w:rPr>
          <w:rFonts w:ascii="Times" w:hAnsi="Times"/>
        </w:rPr>
        <w:t>shortbelly</w:t>
      </w:r>
      <w:proofErr w:type="spellEnd"/>
      <w:r>
        <w:rPr>
          <w:rFonts w:ascii="Times" w:hAnsi="Times"/>
        </w:rPr>
        <w:t xml:space="preserve"> rockfish </w:t>
      </w:r>
      <w:r w:rsidRPr="0073006A">
        <w:rPr>
          <w:rFonts w:ascii="Times" w:hAnsi="Times"/>
          <w:i/>
        </w:rPr>
        <w:t xml:space="preserve">Sebastes </w:t>
      </w:r>
      <w:proofErr w:type="spellStart"/>
      <w:r w:rsidRPr="0073006A">
        <w:rPr>
          <w:rFonts w:ascii="Times" w:hAnsi="Times"/>
          <w:i/>
        </w:rPr>
        <w:t>jordani</w:t>
      </w:r>
      <w:proofErr w:type="spellEnd"/>
      <w:r>
        <w:rPr>
          <w:rFonts w:ascii="Times" w:hAnsi="Times"/>
        </w:rPr>
        <w:t xml:space="preserve">) are expected to have the most accurate predictions, while those species with weak loadings and weaker effects of climate variables (e.g., California </w:t>
      </w:r>
      <w:proofErr w:type="spellStart"/>
      <w:r>
        <w:rPr>
          <w:rFonts w:ascii="Times" w:hAnsi="Times"/>
        </w:rPr>
        <w:t>smoothtongue</w:t>
      </w:r>
      <w:proofErr w:type="spellEnd"/>
      <w:r>
        <w:rPr>
          <w:rFonts w:ascii="Times" w:hAnsi="Times"/>
        </w:rPr>
        <w:t xml:space="preserve"> (</w:t>
      </w:r>
      <w:proofErr w:type="spellStart"/>
      <w:r w:rsidRPr="0073006A">
        <w:rPr>
          <w:rFonts w:ascii="Times" w:hAnsi="Times"/>
          <w:i/>
        </w:rPr>
        <w:t>Leuroglossus</w:t>
      </w:r>
      <w:proofErr w:type="spellEnd"/>
      <w:r w:rsidRPr="0073006A">
        <w:rPr>
          <w:rFonts w:ascii="Times" w:hAnsi="Times"/>
          <w:i/>
        </w:rPr>
        <w:t xml:space="preserve"> </w:t>
      </w:r>
      <w:proofErr w:type="spellStart"/>
      <w:r w:rsidRPr="0073006A">
        <w:rPr>
          <w:rFonts w:ascii="Times" w:hAnsi="Times"/>
          <w:i/>
        </w:rPr>
        <w:t>stilbius</w:t>
      </w:r>
      <w:proofErr w:type="spellEnd"/>
      <w:r>
        <w:rPr>
          <w:rFonts w:ascii="Times" w:hAnsi="Times"/>
        </w:rPr>
        <w:t xml:space="preserve">) are expected to have </w:t>
      </w:r>
      <w:r w:rsidR="009815E5">
        <w:rPr>
          <w:rFonts w:ascii="Times" w:hAnsi="Times"/>
        </w:rPr>
        <w:t xml:space="preserve">poorer </w:t>
      </w:r>
      <w:r>
        <w:rPr>
          <w:rFonts w:ascii="Times" w:hAnsi="Times"/>
        </w:rPr>
        <w:t xml:space="preserve">forecast performance.   </w:t>
      </w:r>
    </w:p>
    <w:p w14:paraId="67159C56" w14:textId="78B1D4C6" w:rsidR="00695F8C" w:rsidRDefault="009815E5" w:rsidP="00A612C8">
      <w:pPr>
        <w:autoSpaceDE w:val="0"/>
        <w:autoSpaceDN w:val="0"/>
        <w:adjustRightInd w:val="0"/>
        <w:spacing w:line="480" w:lineRule="auto"/>
        <w:ind w:firstLine="720"/>
        <w:rPr>
          <w:rFonts w:eastAsiaTheme="minorHAnsi"/>
        </w:rPr>
      </w:pPr>
      <w:r>
        <w:t>Nonstationary</w:t>
      </w:r>
      <w:r w:rsidR="006775F4" w:rsidRPr="00302E51">
        <w:t xml:space="preserve"> relationships are an important consideration for producing reliable ecological forecasts.</w:t>
      </w:r>
      <w:r w:rsidR="006775F4">
        <w:t xml:space="preserve"> </w:t>
      </w:r>
      <w:r w:rsidR="006775F4">
        <w:rPr>
          <w:rFonts w:ascii="Times" w:hAnsi="Times" w:cs="Arial"/>
        </w:rPr>
        <w:t xml:space="preserve">While the year-to-year variability in the estimated trend did appear to be stationary </w:t>
      </w:r>
      <w:r>
        <w:rPr>
          <w:rFonts w:ascii="Times" w:hAnsi="Times" w:cs="Arial"/>
        </w:rPr>
        <w:t xml:space="preserve">in </w:t>
      </w:r>
      <w:r w:rsidR="006775F4">
        <w:rPr>
          <w:rFonts w:ascii="Times" w:hAnsi="Times" w:cs="Arial"/>
        </w:rPr>
        <w:t>our community models (Fig</w:t>
      </w:r>
      <w:del w:id="659" w:author="Mary Hunsicker" w:date="2022-01-09T21:23:00Z">
        <w:r w:rsidR="006775F4" w:rsidDel="007544F1">
          <w:rPr>
            <w:rFonts w:ascii="Times" w:hAnsi="Times" w:cs="Arial"/>
          </w:rPr>
          <w:delText>.</w:delText>
        </w:r>
      </w:del>
      <w:r w:rsidR="006775F4">
        <w:rPr>
          <w:rFonts w:ascii="Times" w:hAnsi="Times" w:cs="Arial"/>
        </w:rPr>
        <w:t xml:space="preserve"> </w:t>
      </w:r>
      <w:ins w:id="660" w:author="Mary Hunsicker" w:date="2022-01-09T06:45:00Z">
        <w:r w:rsidR="001A7E72">
          <w:rPr>
            <w:rFonts w:ascii="Times" w:hAnsi="Times" w:cs="Arial"/>
          </w:rPr>
          <w:t>5</w:t>
        </w:r>
      </w:ins>
      <w:del w:id="661" w:author="Mary Hunsicker" w:date="2022-01-09T06:45:00Z">
        <w:r w:rsidR="006775F4" w:rsidDel="001A7E72">
          <w:rPr>
            <w:rFonts w:ascii="Times" w:hAnsi="Times" w:cs="Arial"/>
          </w:rPr>
          <w:delText>4</w:delText>
        </w:r>
      </w:del>
      <w:r w:rsidR="006775F4">
        <w:rPr>
          <w:rFonts w:ascii="Times" w:hAnsi="Times" w:cs="Arial"/>
        </w:rPr>
        <w:t xml:space="preserve">, </w:t>
      </w:r>
      <w:ins w:id="662" w:author="Mary Hunsicker" w:date="2022-01-09T06:40:00Z">
        <w:r w:rsidR="00B468B3">
          <w:rPr>
            <w:rFonts w:ascii="Times" w:hAnsi="Times" w:cs="Arial"/>
          </w:rPr>
          <w:t>9</w:t>
        </w:r>
      </w:ins>
      <w:del w:id="663" w:author="Mary Hunsicker" w:date="2022-01-09T06:27:00Z">
        <w:r w:rsidR="006775F4" w:rsidDel="00A65B3E">
          <w:rPr>
            <w:rFonts w:ascii="Times" w:hAnsi="Times" w:cs="Arial"/>
          </w:rPr>
          <w:delText>6</w:delText>
        </w:r>
      </w:del>
      <w:r w:rsidR="006775F4">
        <w:rPr>
          <w:rFonts w:ascii="Times" w:hAnsi="Times" w:cs="Arial"/>
        </w:rPr>
        <w:t>), the autocorrelation appeared to be nonstationary with the lag-1 autocorrelation between 2000</w:t>
      </w:r>
      <w:r w:rsidR="006775F4">
        <w:rPr>
          <w:rFonts w:eastAsiaTheme="minorHAnsi"/>
        </w:rPr>
        <w:t>–</w:t>
      </w:r>
      <w:r w:rsidR="006775F4">
        <w:rPr>
          <w:rFonts w:ascii="Times" w:hAnsi="Times" w:cs="Arial"/>
        </w:rPr>
        <w:t>present being significantly higher (0.82) than over the years 1981</w:t>
      </w:r>
      <w:r w:rsidR="006775F4">
        <w:rPr>
          <w:rFonts w:eastAsiaTheme="minorHAnsi"/>
        </w:rPr>
        <w:t>–</w:t>
      </w:r>
      <w:r w:rsidR="006775F4">
        <w:rPr>
          <w:rFonts w:ascii="Times" w:hAnsi="Times" w:cs="Arial"/>
        </w:rPr>
        <w:t xml:space="preserve">2000 (0.23). In addition to nonstationary variance parameters, future analyses may also consider nonstationary relationships in the covariate relationships, or potential 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 xml:space="preserve">variables </w:t>
      </w:r>
      <w:ins w:id="664" w:author="Mary Hunsicker" w:date="2022-01-07T17:50:00Z">
        <w:r w:rsidR="00F60065">
          <w:t>[</w:t>
        </w:r>
      </w:ins>
      <w:ins w:id="665" w:author="Mary Hunsicker" w:date="2022-01-07T17:52:00Z">
        <w:r w:rsidR="00F60065">
          <w:t>42,</w:t>
        </w:r>
      </w:ins>
      <w:ins w:id="666" w:author="Mary Hunsicker" w:date="2022-01-07T17:50:00Z">
        <w:r w:rsidR="00F60065">
          <w:t>9</w:t>
        </w:r>
      </w:ins>
      <w:ins w:id="667" w:author="Mary Hunsicker" w:date="2022-01-07T19:43:00Z">
        <w:r w:rsidR="00F95F9E">
          <w:t>5</w:t>
        </w:r>
      </w:ins>
      <w:ins w:id="668" w:author="Mary Hunsicker" w:date="2022-01-07T17:52:00Z">
        <w:r w:rsidR="00F60065">
          <w:t>,</w:t>
        </w:r>
      </w:ins>
      <w:ins w:id="669" w:author="Mary Hunsicker" w:date="2022-01-07T17:53:00Z">
        <w:r w:rsidR="00F60065">
          <w:t>9</w:t>
        </w:r>
      </w:ins>
      <w:ins w:id="670" w:author="Mary Hunsicker" w:date="2022-01-07T19:44:00Z">
        <w:r w:rsidR="00F95F9E">
          <w:t>6</w:t>
        </w:r>
      </w:ins>
      <w:ins w:id="671" w:author="Mary Hunsicker" w:date="2022-01-07T17:53:00Z">
        <w:r w:rsidR="00F60065">
          <w:t>,9</w:t>
        </w:r>
      </w:ins>
      <w:ins w:id="672" w:author="Mary Hunsicker" w:date="2022-01-07T19:44:00Z">
        <w:r w:rsidR="00F95F9E">
          <w:t>7</w:t>
        </w:r>
      </w:ins>
      <w:ins w:id="673" w:author="Mary Hunsicker" w:date="2022-01-07T17:53:00Z">
        <w:r w:rsidR="00F60065">
          <w:t>,</w:t>
        </w:r>
      </w:ins>
      <w:ins w:id="674" w:author="Mary Hunsicker" w:date="2022-01-07T17:52:00Z">
        <w:r w:rsidR="00F60065">
          <w:t>9</w:t>
        </w:r>
      </w:ins>
      <w:ins w:id="675" w:author="Mary Hunsicker" w:date="2022-01-07T19:44:00Z">
        <w:r w:rsidR="00F95F9E">
          <w:t>8,99</w:t>
        </w:r>
      </w:ins>
      <w:ins w:id="676" w:author="Mary Hunsicker" w:date="2022-01-07T17:52:00Z">
        <w:r w:rsidR="00F60065">
          <w:t>]</w:t>
        </w:r>
      </w:ins>
      <w:del w:id="677" w:author="Mary Hunsicker" w:date="2022-01-07T17:52:00Z">
        <w:r w:rsidR="007617E0" w:rsidRPr="00302E51" w:rsidDel="00F60065">
          <w:delText>(</w:delText>
        </w:r>
        <w:r w:rsidR="006F55E6" w:rsidRPr="00302E51" w:rsidDel="00F60065">
          <w:delText xml:space="preserve">Puerta et al. 2019, </w:delText>
        </w:r>
        <w:r w:rsidR="007617E0" w:rsidRPr="00302E51" w:rsidDel="00F60065">
          <w:delText xml:space="preserve">Litzow et al. </w:delText>
        </w:r>
        <w:r w:rsidR="006F55E6" w:rsidRPr="00302E51" w:rsidDel="00F60065">
          <w:delText xml:space="preserve">2018, </w:delText>
        </w:r>
        <w:r w:rsidR="007617E0" w:rsidRPr="00302E51" w:rsidDel="00F60065">
          <w:delText>2019, 2020 a,b</w:delText>
        </w:r>
        <w:r w:rsidR="00D37ABC" w:rsidDel="00F60065">
          <w:delText>,c</w:delText>
        </w:r>
        <w:r w:rsidR="007617E0" w:rsidRPr="00302E51" w:rsidDel="00F60065">
          <w:delText>)</w:delText>
        </w:r>
      </w:del>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r>
        <w:t xml:space="preserve"> with</w:t>
      </w:r>
      <w:r w:rsidR="00FA7057" w:rsidRPr="00302E51">
        <w:t xml:space="preserve"> long time </w:t>
      </w:r>
      <w:r w:rsidR="00476D4C">
        <w:t xml:space="preserve">series </w:t>
      </w:r>
      <w:r>
        <w:t>describing</w:t>
      </w:r>
      <w:r w:rsidR="00FA7057" w:rsidRPr="00302E51">
        <w:t xml:space="preserve"> climate and biological </w:t>
      </w:r>
      <w:r>
        <w:t>processes</w:t>
      </w:r>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w:t>
      </w:r>
      <w:ins w:id="678" w:author="Mary Hunsicker" w:date="2022-01-07T17:53:00Z">
        <w:r w:rsidR="00F60065">
          <w:rPr>
            <w:rFonts w:eastAsiaTheme="minorHAnsi"/>
          </w:rPr>
          <w:t xml:space="preserve"> </w:t>
        </w:r>
      </w:ins>
      <w:del w:id="679" w:author="Mary Hunsicker" w:date="2022-01-07T17:53:00Z">
        <w:r w:rsidR="00412BC0" w:rsidRPr="00302E51" w:rsidDel="00F60065">
          <w:rPr>
            <w:rFonts w:eastAsiaTheme="minorHAnsi"/>
          </w:rPr>
          <w:delText xml:space="preserve"> </w:delText>
        </w:r>
      </w:del>
      <w:ins w:id="680" w:author="Mary Hunsicker" w:date="2022-01-07T17:53:00Z">
        <w:r w:rsidR="00F60065">
          <w:rPr>
            <w:rFonts w:eastAsiaTheme="minorHAnsi"/>
          </w:rPr>
          <w:t>[9</w:t>
        </w:r>
      </w:ins>
      <w:ins w:id="681" w:author="Mary Hunsicker" w:date="2022-01-07T19:44:00Z">
        <w:r w:rsidR="00F95F9E">
          <w:rPr>
            <w:rFonts w:eastAsiaTheme="minorHAnsi"/>
          </w:rPr>
          <w:t>8</w:t>
        </w:r>
      </w:ins>
      <w:ins w:id="682" w:author="Mary Hunsicker" w:date="2022-01-07T17:53:00Z">
        <w:r w:rsidR="00F60065">
          <w:rPr>
            <w:rFonts w:eastAsiaTheme="minorHAnsi"/>
          </w:rPr>
          <w:t>]</w:t>
        </w:r>
      </w:ins>
      <w:del w:id="683" w:author="Mary Hunsicker" w:date="2022-01-07T17:53:00Z">
        <w:r w:rsidR="00412BC0" w:rsidRPr="00302E51" w:rsidDel="00F60065">
          <w:rPr>
            <w:rFonts w:eastAsiaTheme="minorHAnsi"/>
          </w:rPr>
          <w:fldChar w:fldCharType="begin" w:fldLock="1"/>
        </w:r>
        <w:r w:rsidR="009F4268" w:rsidRPr="00302E51" w:rsidDel="00F60065">
          <w:rPr>
            <w:rFonts w:eastAsiaTheme="minorHAnsi"/>
          </w:rPr>
          <w:del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delInstrText>
        </w:r>
        <w:r w:rsidR="00412BC0" w:rsidRPr="00302E51" w:rsidDel="00F60065">
          <w:rPr>
            <w:rFonts w:eastAsiaTheme="minorHAnsi"/>
          </w:rPr>
          <w:fldChar w:fldCharType="separate"/>
        </w:r>
        <w:r w:rsidR="009F4268" w:rsidRPr="00302E51" w:rsidDel="00F60065">
          <w:rPr>
            <w:rFonts w:eastAsiaTheme="minorHAnsi"/>
            <w:noProof/>
          </w:rPr>
          <w:delText>(Litzow et al.</w:delText>
        </w:r>
        <w:r w:rsidR="005B34DA" w:rsidRPr="00302E51" w:rsidDel="00F60065">
          <w:rPr>
            <w:rFonts w:eastAsiaTheme="minorHAnsi"/>
            <w:noProof/>
          </w:rPr>
          <w:delText xml:space="preserve"> </w:delText>
        </w:r>
        <w:r w:rsidR="009F4268" w:rsidRPr="00302E51" w:rsidDel="00F60065">
          <w:rPr>
            <w:rFonts w:eastAsiaTheme="minorHAnsi"/>
            <w:noProof/>
          </w:rPr>
          <w:delText>2020</w:delText>
        </w:r>
        <w:r w:rsidR="00D37ABC" w:rsidDel="00F60065">
          <w:rPr>
            <w:rFonts w:eastAsiaTheme="minorHAnsi"/>
            <w:noProof/>
          </w:rPr>
          <w:delText>b</w:delText>
        </w:r>
        <w:r w:rsidR="009F4268" w:rsidRPr="00302E51" w:rsidDel="00F60065">
          <w:rPr>
            <w:rFonts w:eastAsiaTheme="minorHAnsi"/>
            <w:noProof/>
          </w:rPr>
          <w:delText>)</w:delText>
        </w:r>
        <w:r w:rsidR="00412BC0" w:rsidRPr="00302E51" w:rsidDel="00F60065">
          <w:rPr>
            <w:rFonts w:eastAsiaTheme="minorHAnsi"/>
          </w:rPr>
          <w:fldChar w:fldCharType="end"/>
        </w:r>
      </w:del>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w:t>
      </w:r>
      <w:r w:rsidR="00412BC0" w:rsidRPr="00302E51">
        <w:rPr>
          <w:rFonts w:eastAsiaTheme="minorHAnsi"/>
        </w:rPr>
        <w:lastRenderedPageBreak/>
        <w:t>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r w:rsidR="009F4268" w:rsidRPr="00302E51">
        <w:rPr>
          <w:rFonts w:eastAsiaTheme="minorHAnsi"/>
        </w:rPr>
        <w:t xml:space="preserve">However, early indications from Alaska suggest the possibility that long-standing 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del w:id="684" w:author="Mary Hunsicker" w:date="2022-01-07T17:53:00Z">
        <w:r w:rsidR="009F4268" w:rsidRPr="00302E51" w:rsidDel="00F60065">
          <w:rPr>
            <w:rFonts w:eastAsiaTheme="minorHAnsi"/>
          </w:rPr>
          <w:fldChar w:fldCharType="begin" w:fldLock="1"/>
        </w:r>
        <w:r w:rsidR="009F4268" w:rsidRPr="00302E51" w:rsidDel="00F60065">
          <w:rPr>
            <w:rFonts w:eastAsiaTheme="minorHAnsi"/>
          </w:rPr>
          <w:del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delInstrText>
        </w:r>
        <w:r w:rsidR="009F4268" w:rsidRPr="00302E51" w:rsidDel="00F60065">
          <w:rPr>
            <w:rFonts w:eastAsiaTheme="minorHAnsi"/>
          </w:rPr>
          <w:fldChar w:fldCharType="separate"/>
        </w:r>
        <w:r w:rsidR="009F4268" w:rsidRPr="00302E51" w:rsidDel="00F60065">
          <w:rPr>
            <w:rFonts w:eastAsiaTheme="minorHAnsi"/>
            <w:noProof/>
          </w:rPr>
          <w:delText>(</w:delText>
        </w:r>
        <w:r w:rsidR="009F4268" w:rsidRPr="008809A4" w:rsidDel="00F60065">
          <w:rPr>
            <w:rFonts w:eastAsiaTheme="minorHAnsi"/>
            <w:noProof/>
          </w:rPr>
          <w:delText>Litzow et al. 2020</w:delText>
        </w:r>
        <w:r w:rsidR="008809A4" w:rsidRPr="008809A4" w:rsidDel="00F60065">
          <w:rPr>
            <w:rFonts w:eastAsiaTheme="minorHAnsi"/>
            <w:noProof/>
          </w:rPr>
          <w:delText>c</w:delText>
        </w:r>
        <w:r w:rsidR="009F4268" w:rsidRPr="00302E51" w:rsidDel="00F60065">
          <w:rPr>
            <w:rFonts w:eastAsiaTheme="minorHAnsi"/>
            <w:noProof/>
          </w:rPr>
          <w:delText>)</w:delText>
        </w:r>
        <w:r w:rsidR="009F4268" w:rsidRPr="00302E51" w:rsidDel="00F60065">
          <w:rPr>
            <w:rFonts w:eastAsiaTheme="minorHAnsi"/>
          </w:rPr>
          <w:fldChar w:fldCharType="end"/>
        </w:r>
      </w:del>
      <w:ins w:id="685" w:author="Mary Hunsicker" w:date="2022-01-07T17:53:00Z">
        <w:r w:rsidR="00F60065">
          <w:rPr>
            <w:rFonts w:eastAsiaTheme="minorHAnsi"/>
          </w:rPr>
          <w:t>[9</w:t>
        </w:r>
      </w:ins>
      <w:ins w:id="686" w:author="Mary Hunsicker" w:date="2022-01-07T19:45:00Z">
        <w:r w:rsidR="00F95F9E">
          <w:rPr>
            <w:rFonts w:eastAsiaTheme="minorHAnsi"/>
          </w:rPr>
          <w:t>9</w:t>
        </w:r>
      </w:ins>
      <w:ins w:id="687" w:author="Mary Hunsicker" w:date="2022-01-07T17:53:00Z">
        <w:r w:rsidR="00F60065">
          <w:rPr>
            <w:rFonts w:eastAsiaTheme="minorHAnsi"/>
          </w:rPr>
          <w:t>]</w:t>
        </w:r>
      </w:ins>
      <w:r w:rsidR="009F4268" w:rsidRPr="00302E51">
        <w:rPr>
          <w:rFonts w:eastAsiaTheme="minorHAnsi"/>
        </w:rPr>
        <w:t>.</w:t>
      </w:r>
    </w:p>
    <w:p w14:paraId="07CC9701" w14:textId="53028450" w:rsidR="009815E5" w:rsidRDefault="009815E5" w:rsidP="00A612C8">
      <w:pPr>
        <w:autoSpaceDE w:val="0"/>
        <w:autoSpaceDN w:val="0"/>
        <w:adjustRightInd w:val="0"/>
        <w:spacing w:line="480" w:lineRule="auto"/>
        <w:ind w:firstLine="720"/>
        <w:rPr>
          <w:rFonts w:eastAsiaTheme="minorHAnsi"/>
        </w:rPr>
      </w:pPr>
    </w:p>
    <w:p w14:paraId="229AC4AF" w14:textId="220AB59A" w:rsidR="009815E5" w:rsidRPr="00E31820" w:rsidRDefault="009815E5" w:rsidP="00E31820">
      <w:pPr>
        <w:spacing w:line="480" w:lineRule="auto"/>
        <w:rPr>
          <w:rFonts w:ascii="Times" w:hAnsi="Times" w:cs="Arial"/>
          <w:i/>
          <w:color w:val="000000"/>
        </w:rPr>
      </w:pPr>
      <w:r>
        <w:rPr>
          <w:rFonts w:ascii="Times" w:hAnsi="Times" w:cs="Arial"/>
          <w:i/>
          <w:color w:val="000000"/>
        </w:rPr>
        <w:t>Management application</w:t>
      </w:r>
    </w:p>
    <w:p w14:paraId="4E161A86" w14:textId="77777777" w:rsidR="009815E5" w:rsidRDefault="006C554B" w:rsidP="00A612C8">
      <w:pPr>
        <w:spacing w:line="480" w:lineRule="auto"/>
        <w:ind w:firstLine="720"/>
        <w:rPr>
          <w:rFonts w:ascii="Times" w:hAnsi="Times" w:cs="Arial"/>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r w:rsidR="000400B4">
        <w:rPr>
          <w:rFonts w:ascii="Times" w:hAnsi="Times" w:cs="Arial"/>
        </w:rPr>
        <w:t>Our intention is to continually update our analyses when new data become available to provide the most up-to-date information on the CCE community state</w:t>
      </w:r>
      <w:r w:rsidR="003E23F4">
        <w:rPr>
          <w:rFonts w:ascii="Times" w:hAnsi="Times" w:cs="Arial"/>
        </w:rPr>
        <w:t xml:space="preserve"> for scientists, managers, and stakeholders. </w:t>
      </w:r>
    </w:p>
    <w:p w14:paraId="3BAC897C" w14:textId="44E65C61" w:rsidR="009815E5" w:rsidRDefault="00F56CA1" w:rsidP="00A612C8">
      <w:pPr>
        <w:spacing w:line="480" w:lineRule="auto"/>
        <w:ind w:firstLine="720"/>
        <w:rPr>
          <w:rFonts w:ascii="Times" w:hAnsi="Times" w:cs="Arial"/>
        </w:rPr>
      </w:pPr>
      <w:r>
        <w:rPr>
          <w:rFonts w:ascii="Times" w:hAnsi="Times" w:cs="Arial"/>
        </w:rPr>
        <w:t xml:space="preserve">The </w:t>
      </w:r>
      <w:r w:rsidR="00830EB5">
        <w:rPr>
          <w:rFonts w:ascii="Times" w:hAnsi="Times" w:cs="Arial"/>
        </w:rPr>
        <w:t xml:space="preserve">combination of long-term monitoring surveys and data with the </w:t>
      </w:r>
      <w:r>
        <w:rPr>
          <w:rFonts w:ascii="Times" w:hAnsi="Times" w:cs="Arial"/>
        </w:rPr>
        <w:t>modeling framework</w:t>
      </w:r>
      <w:r w:rsidR="000F6FB2">
        <w:rPr>
          <w:rFonts w:ascii="Times" w:hAnsi="Times" w:cs="Arial"/>
        </w:rPr>
        <w:t xml:space="preserve"> we advance here</w:t>
      </w:r>
      <w:r>
        <w:rPr>
          <w:rFonts w:ascii="Times" w:hAnsi="Times" w:cs="Arial"/>
        </w:rPr>
        <w:t xml:space="preserve"> c</w:t>
      </w:r>
      <w:r w:rsidR="00A35397">
        <w:rPr>
          <w:rFonts w:ascii="Times" w:hAnsi="Times" w:cs="Arial"/>
        </w:rPr>
        <w:t>an</w:t>
      </w:r>
      <w:r>
        <w:rPr>
          <w:rFonts w:ascii="Times" w:hAnsi="Times" w:cs="Arial"/>
        </w:rPr>
        <w:t xml:space="preserve"> </w:t>
      </w:r>
      <w:r w:rsidR="003E6AF5">
        <w:rPr>
          <w:rFonts w:ascii="Times" w:hAnsi="Times" w:cs="Arial"/>
        </w:rPr>
        <w:t xml:space="preserve">also help scientists </w:t>
      </w:r>
      <w:r>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Pr>
          <w:rFonts w:ascii="Times" w:hAnsi="Times" w:cs="Arial"/>
        </w:rPr>
        <w:t>variables</w:t>
      </w:r>
      <w:r w:rsidR="003E6AF5">
        <w:rPr>
          <w:rFonts w:ascii="Times" w:hAnsi="Times" w:cs="Arial"/>
        </w:rPr>
        <w:t xml:space="preserve"> of ecosystem change </w:t>
      </w:r>
      <w:r>
        <w:rPr>
          <w:rFonts w:ascii="Times" w:hAnsi="Times" w:cs="Arial"/>
        </w:rPr>
        <w:t>that are summarized for</w:t>
      </w:r>
      <w:r w:rsidR="003E6AF5">
        <w:rPr>
          <w:rFonts w:ascii="Times" w:hAnsi="Times" w:cs="Arial"/>
        </w:rPr>
        <w:t xml:space="preserve"> </w:t>
      </w:r>
      <w:r>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w:t>
      </w:r>
      <w:del w:id="688" w:author="Mary Hunsicker" w:date="2022-01-07T17:53:00Z">
        <w:r w:rsidR="00830EB5" w:rsidDel="00F60065">
          <w:rPr>
            <w:rFonts w:ascii="Times" w:hAnsi="Times" w:cs="Arial"/>
          </w:rPr>
          <w:delText>(Harvey et al. 2020).</w:delText>
        </w:r>
      </w:del>
      <w:ins w:id="689" w:author="Mary Hunsicker" w:date="2022-01-07T17:53:00Z">
        <w:r w:rsidR="00F60065">
          <w:rPr>
            <w:rFonts w:ascii="Times" w:hAnsi="Times" w:cs="Arial"/>
          </w:rPr>
          <w:t>[32].</w:t>
        </w:r>
      </w:ins>
      <w:r w:rsidR="003E6AF5">
        <w:rPr>
          <w:rFonts w:ascii="Times" w:hAnsi="Times" w:cs="Arial"/>
        </w:rPr>
        <w:t xml:space="preserve"> For example, </w:t>
      </w:r>
      <w:r>
        <w:rPr>
          <w:rFonts w:ascii="Times" w:hAnsi="Times" w:cs="Arial"/>
        </w:rPr>
        <w:t xml:space="preserve">it might be prudent to emphasize </w:t>
      </w:r>
      <w:r w:rsidR="003E6AF5">
        <w:rPr>
          <w:rFonts w:ascii="Times" w:hAnsi="Times" w:cs="Arial"/>
        </w:rPr>
        <w:t xml:space="preserve">ecological time series that load strongest on ecosystem state </w:t>
      </w:r>
      <w:r>
        <w:rPr>
          <w:rFonts w:ascii="Times" w:hAnsi="Times" w:cs="Arial"/>
        </w:rPr>
        <w:t>trends and demonstrate strong</w:t>
      </w:r>
      <w:r w:rsidR="000A0BB7">
        <w:rPr>
          <w:rFonts w:ascii="Times" w:hAnsi="Times" w:cs="Arial"/>
        </w:rPr>
        <w:t xml:space="preserve">, </w:t>
      </w:r>
      <w:r>
        <w:rPr>
          <w:rFonts w:ascii="Times" w:hAnsi="Times" w:cs="Arial"/>
        </w:rPr>
        <w:t xml:space="preserve">predictable relationships with climate </w:t>
      </w:r>
      <w:r w:rsidR="000A0BB7">
        <w:rPr>
          <w:rFonts w:ascii="Times" w:hAnsi="Times" w:cs="Arial"/>
        </w:rPr>
        <w:t>variables (</w:t>
      </w:r>
      <w:r>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r w:rsidR="009815E5">
        <w:rPr>
          <w:rFonts w:ascii="Times" w:hAnsi="Times" w:cs="Arial"/>
        </w:rPr>
        <w:t xml:space="preserve">or lower </w:t>
      </w:r>
      <w:r w:rsidR="002236C9">
        <w:rPr>
          <w:rFonts w:ascii="Times" w:hAnsi="Times" w:cs="Arial"/>
        </w:rPr>
        <w:t xml:space="preserve">forecast skill.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lastRenderedPageBreak/>
        <w:t xml:space="preserve">limited in spatiotemporal scope </w:t>
      </w:r>
      <w:r w:rsidR="002236C9">
        <w:rPr>
          <w:rFonts w:ascii="Times" w:hAnsi="Times" w:cs="Arial"/>
        </w:rPr>
        <w:t>due to</w:t>
      </w:r>
      <w:r w:rsidR="008D63C5">
        <w:rPr>
          <w:rFonts w:ascii="Times" w:hAnsi="Times" w:cs="Arial"/>
        </w:rPr>
        <w:t xml:space="preserve"> safety 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p>
    <w:p w14:paraId="6BF1438B" w14:textId="376AC902" w:rsidR="008D63C5" w:rsidRPr="002236C9" w:rsidRDefault="001C12CE" w:rsidP="00A612C8">
      <w:pPr>
        <w:spacing w:line="480" w:lineRule="auto"/>
        <w:ind w:firstLine="720"/>
        <w:rPr>
          <w:rFonts w:ascii="Times" w:hAnsi="Times"/>
        </w:rPr>
      </w:pPr>
      <w:r>
        <w:t>Finally, our approach provides a quantitative way to help managers discern short-term periods of unusual community dynamics and/or high variability—such as the 2014</w:t>
      </w:r>
      <w:r w:rsidR="008256F9">
        <w:rPr>
          <w:rFonts w:ascii="Times" w:hAnsi="Times" w:cs="Arial"/>
        </w:rPr>
        <w:t>–</w:t>
      </w:r>
      <w:r>
        <w:t xml:space="preserve">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applied here will become increasingly valuable </w:t>
      </w:r>
      <w:r w:rsidR="004E2090">
        <w:rPr>
          <w:rFonts w:ascii="Times" w:hAnsi="Times" w:cs="Arial"/>
          <w:szCs w:val="22"/>
        </w:rPr>
        <w:t xml:space="preserve">for </w:t>
      </w:r>
      <w:r w:rsidR="009815E5">
        <w:rPr>
          <w:rFonts w:ascii="Times" w:hAnsi="Times" w:cs="Arial"/>
          <w:szCs w:val="22"/>
        </w:rPr>
        <w:t xml:space="preserve">identifying novel community states that require new </w:t>
      </w:r>
      <w:r w:rsidR="004E2090">
        <w:rPr>
          <w:rFonts w:ascii="Times" w:hAnsi="Times" w:cs="Arial"/>
          <w:szCs w:val="22"/>
        </w:rPr>
        <w:t>marine resource management and conservation</w:t>
      </w:r>
      <w:r w:rsidR="009815E5">
        <w:rPr>
          <w:rFonts w:ascii="Times" w:hAnsi="Times" w:cs="Arial"/>
          <w:szCs w:val="22"/>
        </w:rPr>
        <w:t xml:space="preserve"> considerations</w:t>
      </w:r>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719B4324" w14:textId="39685C53" w:rsidR="00F363CC" w:rsidRPr="00E31820" w:rsidRDefault="0093154E" w:rsidP="00E31820">
      <w:pPr>
        <w:spacing w:line="480" w:lineRule="auto"/>
        <w:rPr>
          <w:color w:val="000000" w:themeColor="text1"/>
        </w:rPr>
      </w:pPr>
      <w:r w:rsidRPr="00E31820">
        <w:t xml:space="preserve">We thank those who have spent countless hours planning field surveys and collecting data for the invaluable time series used in our study. </w:t>
      </w:r>
      <w:r w:rsidR="008548D1" w:rsidRPr="00B349E3">
        <w:t xml:space="preserve">We thank the U.S. Fish and Wildlife Service for granting permission and providing resources to conduct research on the Farallon Islands National Wildlife Refuge. </w:t>
      </w:r>
      <w:del w:id="690" w:author="Mary Hunsicker" w:date="2022-01-06T09:57:00Z">
        <w:r w:rsidR="008548D1" w:rsidRPr="00B349E3" w:rsidDel="00351F0A">
          <w:delText xml:space="preserve">Funders for Point Blue’s Farallon Research Program include the Bently Foundation, Elinor Patterson Baker Trust, Bernice Barbour Foundation, Frank A. Campini Foundation, Grand Foundation, Kimball Foundation, Marisla Foundation, Giles W. and Elise G. Mead Foundation, Moore Family Foundation, RHE Charitable Foundation, Volgenau Foundation, and numerous individual donors. </w:delText>
        </w:r>
      </w:del>
      <w:r w:rsidR="003957FC" w:rsidRPr="00E31820">
        <w:t>We thank B. Feist for creating the map of the sampling areas (Fig</w:t>
      </w:r>
      <w:del w:id="691" w:author="Mary Hunsicker" w:date="2022-01-09T21:23:00Z">
        <w:r w:rsidR="003957FC" w:rsidRPr="00E31820" w:rsidDel="007544F1">
          <w:delText>ure</w:delText>
        </w:r>
      </w:del>
      <w:r w:rsidR="003957FC" w:rsidRPr="00E31820">
        <w:t xml:space="preserve"> 1). </w:t>
      </w:r>
      <w:r w:rsidR="00512C63" w:rsidRPr="00E31820">
        <w:t xml:space="preserve">We thank N. </w:t>
      </w:r>
      <w:proofErr w:type="spellStart"/>
      <w:r w:rsidR="00512C63" w:rsidRPr="00E31820">
        <w:t>Tolim</w:t>
      </w:r>
      <w:r w:rsidR="0062200A" w:rsidRPr="00E31820">
        <w:t>i</w:t>
      </w:r>
      <w:r w:rsidR="00512C63" w:rsidRPr="00E31820">
        <w:t>eri</w:t>
      </w:r>
      <w:proofErr w:type="spellEnd"/>
      <w:r w:rsidR="00512C63" w:rsidRPr="00E31820">
        <w:t xml:space="preserve"> and T.L. Rogers for their helpful comments </w:t>
      </w:r>
      <w:r w:rsidR="008256F9">
        <w:t>on an earlier version of this</w:t>
      </w:r>
      <w:r w:rsidR="00512C63" w:rsidRPr="00E31820">
        <w:t xml:space="preserve"> manuscript.</w:t>
      </w:r>
      <w:r w:rsidR="00EA0029" w:rsidRPr="00E31820">
        <w:t xml:space="preserve"> </w:t>
      </w:r>
      <w:del w:id="692" w:author="Mary Hunsicker" w:date="2022-01-06T09:57:00Z">
        <w:r w:rsidR="00EA0029" w:rsidRPr="00E31820" w:rsidDel="00351F0A">
          <w:delText xml:space="preserve">We thank the </w:delText>
        </w:r>
        <w:r w:rsidR="00B349E3" w:rsidDel="00351F0A">
          <w:delText xml:space="preserve">Journal’s academic editor, Wei Yu, and two </w:delText>
        </w:r>
        <w:r w:rsidR="00EA0029" w:rsidRPr="00E31820" w:rsidDel="00351F0A">
          <w:delText xml:space="preserve">reviewers, </w:delText>
        </w:r>
        <w:r w:rsidR="00B349E3" w:rsidRPr="00E31820" w:rsidDel="00351F0A">
          <w:rPr>
            <w:color w:val="000000" w:themeColor="text1"/>
            <w:shd w:val="clear" w:color="auto" w:fill="FFFFFF"/>
          </w:rPr>
          <w:delText>Shuyang Ma</w:delText>
        </w:r>
        <w:r w:rsidR="00B349E3" w:rsidRPr="00E31820" w:rsidDel="00351F0A">
          <w:rPr>
            <w:color w:val="000000" w:themeColor="text1"/>
          </w:rPr>
          <w:delText xml:space="preserve"> </w:delText>
        </w:r>
        <w:r w:rsidR="00EA0029" w:rsidRPr="00E31820" w:rsidDel="00351F0A">
          <w:rPr>
            <w:color w:val="000000" w:themeColor="text1"/>
          </w:rPr>
          <w:delText xml:space="preserve">and </w:delText>
        </w:r>
        <w:r w:rsidR="00B349E3" w:rsidRPr="00E31820" w:rsidDel="00351F0A">
          <w:rPr>
            <w:color w:val="000000" w:themeColor="text1"/>
            <w:shd w:val="clear" w:color="auto" w:fill="FFFFFF"/>
          </w:rPr>
          <w:delText>Chongliang Zhang</w:delText>
        </w:r>
        <w:r w:rsidR="00EA0029" w:rsidRPr="00E31820" w:rsidDel="00351F0A">
          <w:rPr>
            <w:color w:val="000000" w:themeColor="text1"/>
          </w:rPr>
          <w:delText xml:space="preserve">, for their constructive comments that improved our manuscript. </w:delText>
        </w:r>
        <w:r w:rsidR="00F363CC" w:rsidRPr="00E31820" w:rsidDel="00351F0A">
          <w:rPr>
            <w:color w:val="000000" w:themeColor="text1"/>
            <w:shd w:val="clear" w:color="auto" w:fill="FFFFFF"/>
          </w:rPr>
          <w:delText xml:space="preserve">Funding for this project came from NOAA’s Fisheries and the Environment (FATE) program (project 16-01) awarded to M.E.H, E.J.W., M.A.L. and C.J.H. and NOAA’s California Current Integrated Ecosystem Assessment program (C.J.H.). </w:delText>
        </w:r>
        <w:r w:rsidR="00F363CC" w:rsidRPr="00E31820" w:rsidDel="00351F0A">
          <w:rPr>
            <w:color w:val="000000" w:themeColor="text1"/>
          </w:rPr>
          <w:delText>The funders had no role in study design, data collection and analysis, decision to publish, or preparation of the manuscript.</w:delText>
        </w:r>
      </w:del>
    </w:p>
    <w:p w14:paraId="39E4E190" w14:textId="45E3FE12" w:rsidR="0093154E" w:rsidRDefault="0093154E" w:rsidP="00A612C8">
      <w:pPr>
        <w:spacing w:line="480" w:lineRule="auto"/>
        <w:rPr>
          <w:rFonts w:ascii="Times" w:hAnsi="Times" w:cs="Arial"/>
        </w:rPr>
      </w:pPr>
    </w:p>
    <w:p w14:paraId="6554492A" w14:textId="74A38CC4" w:rsidR="005F2DA0" w:rsidRDefault="005F2DA0" w:rsidP="00A612C8">
      <w:pPr>
        <w:spacing w:line="480" w:lineRule="auto"/>
        <w:rPr>
          <w:rFonts w:ascii="Times" w:hAnsi="Times" w:cs="Arial"/>
        </w:rPr>
      </w:pPr>
    </w:p>
    <w:p w14:paraId="031FBAB9" w14:textId="524E258F" w:rsidR="002945E8" w:rsidRDefault="0093154E" w:rsidP="008371E0">
      <w:pPr>
        <w:spacing w:line="480" w:lineRule="auto"/>
        <w:rPr>
          <w:ins w:id="693" w:author="Mary Hunsicker" w:date="2022-01-07T19:56:00Z"/>
          <w:rFonts w:ascii="Times" w:hAnsi="Times" w:cs="Arial"/>
          <w:b/>
        </w:rPr>
      </w:pPr>
      <w:r w:rsidRPr="00E80A96">
        <w:rPr>
          <w:rFonts w:ascii="Times" w:hAnsi="Times" w:cs="Arial"/>
          <w:b/>
        </w:rPr>
        <w:t>References</w:t>
      </w:r>
    </w:p>
    <w:p w14:paraId="14F6B4C2" w14:textId="77777777" w:rsidR="00F1145A" w:rsidRDefault="00F1145A" w:rsidP="00F1145A">
      <w:pPr>
        <w:widowControl w:val="0"/>
        <w:autoSpaceDE w:val="0"/>
        <w:autoSpaceDN w:val="0"/>
        <w:adjustRightInd w:val="0"/>
        <w:spacing w:line="480" w:lineRule="auto"/>
        <w:ind w:left="270" w:hanging="270"/>
        <w:rPr>
          <w:ins w:id="694" w:author="Mary Hunsicker" w:date="2022-01-07T19:56:00Z"/>
          <w:noProof/>
          <w:color w:val="000000" w:themeColor="text1"/>
        </w:rPr>
      </w:pPr>
      <w:ins w:id="695" w:author="Mary Hunsicker" w:date="2022-01-07T19:56:00Z">
        <w:r w:rsidRPr="00A35073">
          <w:rPr>
            <w:noProof/>
            <w:color w:val="000000" w:themeColor="text1"/>
          </w:rPr>
          <w:t xml:space="preserve">1. Hobday AJ, Oliver ECJ, Sen Gupta A, Benthuysen JA, Burrows MT, Donat MG, et al. Categorizing and naming marine heatwaves. Oceanography 2018; 31: </w:t>
        </w:r>
        <w:r w:rsidRPr="00A35073">
          <w:rPr>
            <w:color w:val="000000" w:themeColor="text1"/>
            <w:shd w:val="clear" w:color="auto" w:fill="FFFFFF"/>
          </w:rPr>
          <w:t>162 - 173.</w:t>
        </w:r>
      </w:ins>
    </w:p>
    <w:p w14:paraId="5781271B" w14:textId="27C8F1F6" w:rsidR="00F1145A" w:rsidRDefault="00F1145A" w:rsidP="00F1145A">
      <w:pPr>
        <w:widowControl w:val="0"/>
        <w:autoSpaceDE w:val="0"/>
        <w:autoSpaceDN w:val="0"/>
        <w:adjustRightInd w:val="0"/>
        <w:spacing w:line="480" w:lineRule="auto"/>
        <w:ind w:left="270" w:hanging="270"/>
        <w:rPr>
          <w:ins w:id="696" w:author="Mary Hunsicker" w:date="2022-01-07T19:56:00Z"/>
          <w:noProof/>
          <w:color w:val="000000" w:themeColor="text1"/>
        </w:rPr>
      </w:pPr>
      <w:ins w:id="697" w:author="Mary Hunsicker" w:date="2022-01-07T19:56:00Z">
        <w:r w:rsidRPr="00A35073">
          <w:rPr>
            <w:color w:val="000000" w:themeColor="text1"/>
            <w:shd w:val="clear" w:color="auto" w:fill="FFFFFF"/>
          </w:rPr>
          <w:t xml:space="preserve">2. Sen Gupta A, Thomsen M, </w:t>
        </w:r>
        <w:proofErr w:type="spellStart"/>
        <w:r w:rsidRPr="00A35073">
          <w:rPr>
            <w:color w:val="000000" w:themeColor="text1"/>
            <w:shd w:val="clear" w:color="auto" w:fill="FFFFFF"/>
          </w:rPr>
          <w:t>Benthuysen</w:t>
        </w:r>
        <w:proofErr w:type="spellEnd"/>
        <w:r w:rsidRPr="00A35073">
          <w:rPr>
            <w:color w:val="000000" w:themeColor="text1"/>
            <w:shd w:val="clear" w:color="auto" w:fill="FFFFFF"/>
          </w:rPr>
          <w:t xml:space="preserve"> JA, Hobday AL, Oliver E, Alexander LV</w:t>
        </w:r>
      </w:ins>
      <w:ins w:id="698" w:author="Mary Hunsicker" w:date="2022-01-07T20:05:00Z">
        <w:r w:rsidR="002F3921">
          <w:rPr>
            <w:color w:val="000000" w:themeColor="text1"/>
            <w:shd w:val="clear" w:color="auto" w:fill="FFFFFF"/>
          </w:rPr>
          <w:t>,</w:t>
        </w:r>
      </w:ins>
      <w:ins w:id="699" w:author="Mary Hunsicker" w:date="2022-01-07T19:56:00Z">
        <w:r w:rsidRPr="00A35073">
          <w:rPr>
            <w:color w:val="000000" w:themeColor="text1"/>
            <w:shd w:val="clear" w:color="auto" w:fill="FFFFFF"/>
          </w:rPr>
          <w:t xml:space="preserve"> et al. Drivers and impacts of the most extreme marine heatwaves events. Sci. Rep. 2020; </w:t>
        </w:r>
        <w:r w:rsidRPr="00A35073">
          <w:rPr>
            <w:bCs/>
            <w:color w:val="000000" w:themeColor="text1"/>
            <w:shd w:val="clear" w:color="auto" w:fill="FFFFFF"/>
          </w:rPr>
          <w:t xml:space="preserve">10: </w:t>
        </w:r>
        <w:r w:rsidRPr="00A35073">
          <w:rPr>
            <w:color w:val="000000" w:themeColor="text1"/>
            <w:shd w:val="clear" w:color="auto" w:fill="FFFFFF"/>
          </w:rPr>
          <w:lastRenderedPageBreak/>
          <w:t xml:space="preserve">19359. </w:t>
        </w:r>
        <w:proofErr w:type="spellStart"/>
        <w:r w:rsidRPr="00A35073">
          <w:rPr>
            <w:color w:val="000000" w:themeColor="text1"/>
            <w:shd w:val="clear" w:color="auto" w:fill="FFFFFF"/>
          </w:rPr>
          <w:t>doi</w:t>
        </w:r>
        <w:proofErr w:type="spellEnd"/>
        <w:r w:rsidRPr="00A35073">
          <w:rPr>
            <w:color w:val="000000" w:themeColor="text1"/>
            <w:shd w:val="clear" w:color="auto" w:fill="FFFFFF"/>
          </w:rPr>
          <w:t>: 10.1038/s41598-020-75445-3.</w:t>
        </w:r>
      </w:ins>
    </w:p>
    <w:p w14:paraId="10C60C3B" w14:textId="77777777" w:rsidR="00F1145A" w:rsidRDefault="00F1145A" w:rsidP="00F1145A">
      <w:pPr>
        <w:widowControl w:val="0"/>
        <w:autoSpaceDE w:val="0"/>
        <w:autoSpaceDN w:val="0"/>
        <w:adjustRightInd w:val="0"/>
        <w:spacing w:line="480" w:lineRule="auto"/>
        <w:ind w:left="270" w:hanging="270"/>
        <w:rPr>
          <w:ins w:id="700" w:author="Mary Hunsicker" w:date="2022-01-07T19:56:00Z"/>
          <w:noProof/>
          <w:color w:val="000000" w:themeColor="text1"/>
        </w:rPr>
      </w:pPr>
      <w:ins w:id="701" w:author="Mary Hunsicker" w:date="2022-01-07T19:56:00Z">
        <w:r w:rsidRPr="00A35073">
          <w:rPr>
            <w:color w:val="000000" w:themeColor="text1"/>
          </w:rPr>
          <w:t xml:space="preserve">3. </w:t>
        </w:r>
        <w:proofErr w:type="spellStart"/>
        <w:r w:rsidRPr="00A35073">
          <w:rPr>
            <w:color w:val="000000" w:themeColor="text1"/>
          </w:rPr>
          <w:t>Beaugrand</w:t>
        </w:r>
        <w:proofErr w:type="spellEnd"/>
        <w:r w:rsidRPr="00A35073">
          <w:rPr>
            <w:color w:val="000000" w:themeColor="text1"/>
          </w:rPr>
          <w:t xml:space="preserve"> G, Edwards M, Brander K, </w:t>
        </w:r>
        <w:proofErr w:type="spellStart"/>
        <w:r w:rsidRPr="00A35073">
          <w:rPr>
            <w:color w:val="000000" w:themeColor="text1"/>
          </w:rPr>
          <w:t>Luczak</w:t>
        </w:r>
        <w:proofErr w:type="spellEnd"/>
        <w:r w:rsidRPr="00A35073">
          <w:rPr>
            <w:color w:val="000000" w:themeColor="text1"/>
          </w:rPr>
          <w:t xml:space="preserve"> C, Ibanez F. Causes and projections of abrupt climate-driven ecosystem shifts in the North Atlantic. Ecol. Lett. 2008; 11: 1157–1168.</w:t>
        </w:r>
      </w:ins>
    </w:p>
    <w:p w14:paraId="18CFE99C" w14:textId="05669F86" w:rsidR="00F1145A" w:rsidRDefault="00F1145A" w:rsidP="00F1145A">
      <w:pPr>
        <w:widowControl w:val="0"/>
        <w:autoSpaceDE w:val="0"/>
        <w:autoSpaceDN w:val="0"/>
        <w:adjustRightInd w:val="0"/>
        <w:spacing w:line="480" w:lineRule="auto"/>
        <w:ind w:left="270" w:hanging="270"/>
        <w:rPr>
          <w:ins w:id="702" w:author="Mary Hunsicker" w:date="2022-01-07T19:56:00Z"/>
          <w:noProof/>
          <w:color w:val="000000" w:themeColor="text1"/>
        </w:rPr>
      </w:pPr>
      <w:ins w:id="703" w:author="Mary Hunsicker" w:date="2022-01-07T19:56:00Z">
        <w:r w:rsidRPr="00A35073">
          <w:rPr>
            <w:color w:val="000000" w:themeColor="text1"/>
          </w:rPr>
          <w:t xml:space="preserve">4. </w:t>
        </w:r>
        <w:proofErr w:type="spellStart"/>
        <w:r w:rsidRPr="00A35073">
          <w:rPr>
            <w:color w:val="000000" w:themeColor="text1"/>
          </w:rPr>
          <w:t>Beaugrand</w:t>
        </w:r>
        <w:proofErr w:type="spellEnd"/>
        <w:r w:rsidRPr="00A35073">
          <w:rPr>
            <w:color w:val="000000" w:themeColor="text1"/>
          </w:rPr>
          <w:t xml:space="preserve"> G, </w:t>
        </w:r>
        <w:proofErr w:type="spellStart"/>
        <w:r w:rsidRPr="00A35073">
          <w:rPr>
            <w:color w:val="000000" w:themeColor="text1"/>
          </w:rPr>
          <w:t>Conversi</w:t>
        </w:r>
        <w:proofErr w:type="spellEnd"/>
        <w:r w:rsidRPr="00A35073">
          <w:rPr>
            <w:color w:val="000000" w:themeColor="text1"/>
          </w:rPr>
          <w:t xml:space="preserve"> A, Chiba S, Edwards M, Fonda-</w:t>
        </w:r>
        <w:proofErr w:type="spellStart"/>
        <w:r w:rsidRPr="00A35073">
          <w:rPr>
            <w:color w:val="000000" w:themeColor="text1"/>
          </w:rPr>
          <w:t>Umani</w:t>
        </w:r>
        <w:proofErr w:type="spellEnd"/>
        <w:r w:rsidRPr="00A35073">
          <w:rPr>
            <w:color w:val="000000" w:themeColor="text1"/>
          </w:rPr>
          <w:t xml:space="preserve"> S, Greene C</w:t>
        </w:r>
      </w:ins>
      <w:ins w:id="704" w:author="Mary Hunsicker" w:date="2022-01-07T20:05:00Z">
        <w:r w:rsidR="002F3921">
          <w:rPr>
            <w:color w:val="000000" w:themeColor="text1"/>
          </w:rPr>
          <w:t>,</w:t>
        </w:r>
      </w:ins>
      <w:ins w:id="705" w:author="Mary Hunsicker" w:date="2022-01-07T19:56:00Z">
        <w:r w:rsidRPr="00A35073">
          <w:rPr>
            <w:color w:val="000000" w:themeColor="text1"/>
          </w:rPr>
          <w:t xml:space="preserve"> et al. Synchronous marine pelagic regime shifts int he Northern Hemisphere. Phil. Trans. R. Soc. 2015; 370: 20130272. </w:t>
        </w:r>
        <w:proofErr w:type="spellStart"/>
        <w:r w:rsidRPr="00A35073">
          <w:rPr>
            <w:color w:val="000000" w:themeColor="text1"/>
          </w:rPr>
          <w:t>doi</w:t>
        </w:r>
        <w:proofErr w:type="spellEnd"/>
        <w:r w:rsidRPr="00A35073">
          <w:rPr>
            <w:color w:val="000000" w:themeColor="text1"/>
          </w:rPr>
          <w:t xml:space="preserve">: </w:t>
        </w:r>
        <w:r w:rsidRPr="00A35073">
          <w:rPr>
            <w:color w:val="000000" w:themeColor="text1"/>
            <w:shd w:val="clear" w:color="auto" w:fill="FFFFFF"/>
          </w:rPr>
          <w:t>10.1098/rstb.2013.0272.</w:t>
        </w:r>
      </w:ins>
    </w:p>
    <w:p w14:paraId="7B41C5A8" w14:textId="77777777" w:rsidR="00F1145A" w:rsidRDefault="00F1145A" w:rsidP="00F1145A">
      <w:pPr>
        <w:widowControl w:val="0"/>
        <w:autoSpaceDE w:val="0"/>
        <w:autoSpaceDN w:val="0"/>
        <w:adjustRightInd w:val="0"/>
        <w:spacing w:line="480" w:lineRule="auto"/>
        <w:ind w:left="270" w:hanging="270"/>
        <w:rPr>
          <w:ins w:id="706" w:author="Mary Hunsicker" w:date="2022-01-07T19:56:00Z"/>
          <w:noProof/>
          <w:color w:val="000000" w:themeColor="text1"/>
        </w:rPr>
      </w:pPr>
      <w:ins w:id="707" w:author="Mary Hunsicker" w:date="2022-01-07T19:56:00Z">
        <w:r w:rsidRPr="00A35073">
          <w:rPr>
            <w:color w:val="000000" w:themeColor="text1"/>
          </w:rPr>
          <w:t xml:space="preserve">5. </w:t>
        </w:r>
        <w:proofErr w:type="spellStart"/>
        <w:r w:rsidRPr="00A35073">
          <w:rPr>
            <w:color w:val="000000" w:themeColor="text1"/>
          </w:rPr>
          <w:t>Möllmann</w:t>
        </w:r>
        <w:proofErr w:type="spellEnd"/>
        <w:r w:rsidRPr="00A35073">
          <w:rPr>
            <w:color w:val="000000" w:themeColor="text1"/>
          </w:rPr>
          <w:t xml:space="preserve"> C, </w:t>
        </w:r>
        <w:proofErr w:type="spellStart"/>
        <w:r w:rsidRPr="00A35073">
          <w:rPr>
            <w:color w:val="000000" w:themeColor="text1"/>
          </w:rPr>
          <w:t>Diekmann</w:t>
        </w:r>
        <w:proofErr w:type="spellEnd"/>
        <w:r w:rsidRPr="00A35073">
          <w:rPr>
            <w:color w:val="000000" w:themeColor="text1"/>
          </w:rPr>
          <w:t xml:space="preserve"> R. Marine Ecosystem Regime Shifts Induced by Climate and Overfishing: A Review for the Northern Hemisphere. Adv. Ecol. Res. 2012; 47: 303.347.</w:t>
        </w:r>
      </w:ins>
    </w:p>
    <w:p w14:paraId="2548C2E2" w14:textId="00F93E40" w:rsidR="00F1145A" w:rsidRDefault="00F1145A" w:rsidP="00F1145A">
      <w:pPr>
        <w:widowControl w:val="0"/>
        <w:autoSpaceDE w:val="0"/>
        <w:autoSpaceDN w:val="0"/>
        <w:adjustRightInd w:val="0"/>
        <w:spacing w:line="480" w:lineRule="auto"/>
        <w:ind w:left="270" w:hanging="270"/>
        <w:rPr>
          <w:ins w:id="708" w:author="Mary Hunsicker" w:date="2022-01-07T19:56:00Z"/>
          <w:noProof/>
          <w:color w:val="000000" w:themeColor="text1"/>
        </w:rPr>
      </w:pPr>
      <w:ins w:id="709" w:author="Mary Hunsicker" w:date="2022-01-07T19:56:00Z">
        <w:r w:rsidRPr="00A35073">
          <w:rPr>
            <w:noProof/>
            <w:color w:val="000000" w:themeColor="text1"/>
          </w:rPr>
          <w:t>6. Wernberg T, Bennett S, Babcock RC, De Bettignies T, Cure K, Depczynksi M</w:t>
        </w:r>
      </w:ins>
      <w:ins w:id="710" w:author="Mary Hunsicker" w:date="2022-01-08T08:13:00Z">
        <w:r w:rsidR="00841089">
          <w:rPr>
            <w:noProof/>
            <w:color w:val="000000" w:themeColor="text1"/>
          </w:rPr>
          <w:t>,</w:t>
        </w:r>
      </w:ins>
      <w:ins w:id="711" w:author="Mary Hunsicker" w:date="2022-01-07T19:56:00Z">
        <w:r w:rsidRPr="00A35073">
          <w:rPr>
            <w:noProof/>
            <w:color w:val="000000" w:themeColor="text1"/>
          </w:rPr>
          <w:t xml:space="preserve"> et al. Climate-driven regime shift of a temperate marine ecosystem. Science 2016; </w:t>
        </w:r>
        <w:r w:rsidRPr="00A35073">
          <w:rPr>
            <w:color w:val="000000" w:themeColor="text1"/>
            <w:shd w:val="clear" w:color="auto" w:fill="FFFFFF"/>
          </w:rPr>
          <w:t>353: 169-172.</w:t>
        </w:r>
      </w:ins>
    </w:p>
    <w:p w14:paraId="73690D86" w14:textId="77777777" w:rsidR="00F1145A" w:rsidRDefault="00F1145A" w:rsidP="00F1145A">
      <w:pPr>
        <w:widowControl w:val="0"/>
        <w:autoSpaceDE w:val="0"/>
        <w:autoSpaceDN w:val="0"/>
        <w:adjustRightInd w:val="0"/>
        <w:spacing w:line="480" w:lineRule="auto"/>
        <w:ind w:left="270" w:hanging="270"/>
        <w:rPr>
          <w:ins w:id="712" w:author="Mary Hunsicker" w:date="2022-01-07T19:56:00Z"/>
          <w:noProof/>
          <w:color w:val="000000" w:themeColor="text1"/>
        </w:rPr>
      </w:pPr>
      <w:ins w:id="713" w:author="Mary Hunsicker" w:date="2022-01-07T19:56:00Z">
        <w:r w:rsidRPr="00A35073">
          <w:rPr>
            <w:rFonts w:eastAsiaTheme="minorHAnsi"/>
            <w:color w:val="000000" w:themeColor="text1"/>
          </w:rPr>
          <w:t xml:space="preserve">7. Peabody CE, Thompson AR, Sax DF, Morse RE, </w:t>
        </w:r>
        <w:proofErr w:type="spellStart"/>
        <w:r w:rsidRPr="00A35073">
          <w:rPr>
            <w:rFonts w:eastAsiaTheme="minorHAnsi"/>
            <w:color w:val="000000" w:themeColor="text1"/>
          </w:rPr>
          <w:t>Perretti</w:t>
        </w:r>
        <w:proofErr w:type="spellEnd"/>
        <w:r w:rsidRPr="00A35073">
          <w:rPr>
            <w:rFonts w:eastAsiaTheme="minorHAnsi"/>
            <w:color w:val="000000" w:themeColor="text1"/>
          </w:rPr>
          <w:t xml:space="preserve"> CT. Decadal regime shifts in southern California's ichthyoplankton assemblage. Mar. Ecol. Prog. Ser. 2018; 607: 71-83.</w:t>
        </w:r>
      </w:ins>
    </w:p>
    <w:p w14:paraId="2038BB14" w14:textId="77777777" w:rsidR="00F1145A" w:rsidRDefault="00F1145A" w:rsidP="00F1145A">
      <w:pPr>
        <w:widowControl w:val="0"/>
        <w:autoSpaceDE w:val="0"/>
        <w:autoSpaceDN w:val="0"/>
        <w:adjustRightInd w:val="0"/>
        <w:spacing w:line="480" w:lineRule="auto"/>
        <w:ind w:left="270" w:hanging="270"/>
        <w:rPr>
          <w:ins w:id="714" w:author="Mary Hunsicker" w:date="2022-01-07T19:56:00Z"/>
          <w:noProof/>
          <w:color w:val="000000" w:themeColor="text1"/>
        </w:rPr>
      </w:pPr>
      <w:ins w:id="715" w:author="Mary Hunsicker" w:date="2022-01-07T19:56:00Z">
        <w:r w:rsidRPr="00A35073">
          <w:rPr>
            <w:noProof/>
            <w:color w:val="000000" w:themeColor="text1"/>
          </w:rPr>
          <w:t>8. Benson AJ, Trites AW. Ecological effects of regime shifts in the Bering Sea and eastern North Pacific Ocean. Fish Fish. 2002; 3: 95–113.</w:t>
        </w:r>
      </w:ins>
    </w:p>
    <w:p w14:paraId="3B6DA93C" w14:textId="77777777" w:rsidR="00F1145A" w:rsidRDefault="00F1145A" w:rsidP="00F1145A">
      <w:pPr>
        <w:widowControl w:val="0"/>
        <w:autoSpaceDE w:val="0"/>
        <w:autoSpaceDN w:val="0"/>
        <w:adjustRightInd w:val="0"/>
        <w:spacing w:line="480" w:lineRule="auto"/>
        <w:ind w:left="270" w:hanging="270"/>
        <w:rPr>
          <w:ins w:id="716" w:author="Mary Hunsicker" w:date="2022-01-07T19:56:00Z"/>
          <w:noProof/>
          <w:color w:val="000000" w:themeColor="text1"/>
        </w:rPr>
      </w:pPr>
      <w:ins w:id="717" w:author="Mary Hunsicker" w:date="2022-01-07T19:56:00Z">
        <w:r w:rsidRPr="00A35073">
          <w:rPr>
            <w:noProof/>
            <w:color w:val="000000" w:themeColor="text1"/>
          </w:rPr>
          <w:t>9. Hare SR, Mantua NJ. Empirical evidence for North Pacific regime shifts in 1977 and 1989. Prog. Oceanogr. 2000; 47: 103–145. doi: 10.1016/s0079-6611(00)00033-1.</w:t>
        </w:r>
      </w:ins>
    </w:p>
    <w:p w14:paraId="79023AC2" w14:textId="77777777" w:rsidR="00F1145A" w:rsidRDefault="00F1145A" w:rsidP="00F1145A">
      <w:pPr>
        <w:widowControl w:val="0"/>
        <w:autoSpaceDE w:val="0"/>
        <w:autoSpaceDN w:val="0"/>
        <w:adjustRightInd w:val="0"/>
        <w:spacing w:line="480" w:lineRule="auto"/>
        <w:ind w:left="360" w:hanging="360"/>
        <w:rPr>
          <w:ins w:id="718" w:author="Mary Hunsicker" w:date="2022-01-07T19:56:00Z"/>
          <w:noProof/>
          <w:color w:val="000000" w:themeColor="text1"/>
        </w:rPr>
      </w:pPr>
      <w:ins w:id="719" w:author="Mary Hunsicker" w:date="2022-01-07T19:56:00Z">
        <w:r>
          <w:rPr>
            <w:noProof/>
            <w:color w:val="000000" w:themeColor="text1"/>
          </w:rPr>
          <w:t>1</w:t>
        </w:r>
        <w:r w:rsidRPr="00A35073">
          <w:rPr>
            <w:noProof/>
            <w:color w:val="000000" w:themeColor="text1"/>
          </w:rPr>
          <w:t xml:space="preserve">0. Mantua NJ, Hare SR, Zhang Y, Wallace JM, Francis RC. A Pacific interdecadal climate oscillation with impacts on salmon production. Bull. Am. Meteorol. Soc. 1997; 78, 1069–1079. </w:t>
        </w:r>
      </w:ins>
    </w:p>
    <w:p w14:paraId="65952E1E" w14:textId="77777777" w:rsidR="00F1145A" w:rsidRDefault="00F1145A" w:rsidP="00F1145A">
      <w:pPr>
        <w:widowControl w:val="0"/>
        <w:autoSpaceDE w:val="0"/>
        <w:autoSpaceDN w:val="0"/>
        <w:adjustRightInd w:val="0"/>
        <w:spacing w:line="480" w:lineRule="auto"/>
        <w:ind w:left="360" w:hanging="360"/>
        <w:rPr>
          <w:ins w:id="720" w:author="Mary Hunsicker" w:date="2022-01-07T19:56:00Z"/>
          <w:noProof/>
          <w:color w:val="000000" w:themeColor="text1"/>
        </w:rPr>
      </w:pPr>
      <w:ins w:id="721" w:author="Mary Hunsicker" w:date="2022-01-07T19:56:00Z">
        <w:r w:rsidRPr="00A35073">
          <w:rPr>
            <w:noProof/>
            <w:color w:val="000000" w:themeColor="text1"/>
          </w:rPr>
          <w:t>11. Anderson PJ. Piatt JF. Community reorganization in the Gulf of Alaska following ocean climate regime shift. Mar. Ecol. Prog. Ser. 1999; 189: 117-123.</w:t>
        </w:r>
      </w:ins>
    </w:p>
    <w:p w14:paraId="271728AA" w14:textId="77777777" w:rsidR="00F1145A" w:rsidRDefault="00F1145A" w:rsidP="00F1145A">
      <w:pPr>
        <w:widowControl w:val="0"/>
        <w:autoSpaceDE w:val="0"/>
        <w:autoSpaceDN w:val="0"/>
        <w:adjustRightInd w:val="0"/>
        <w:spacing w:line="480" w:lineRule="auto"/>
        <w:ind w:left="360" w:hanging="360"/>
        <w:rPr>
          <w:ins w:id="722" w:author="Mary Hunsicker" w:date="2022-01-07T19:56:00Z"/>
          <w:noProof/>
          <w:color w:val="000000" w:themeColor="text1"/>
        </w:rPr>
      </w:pPr>
      <w:ins w:id="723" w:author="Mary Hunsicker" w:date="2022-01-07T19:56:00Z">
        <w:r w:rsidRPr="00A35073">
          <w:rPr>
            <w:rFonts w:eastAsiaTheme="minorHAnsi"/>
            <w:color w:val="000000" w:themeColor="text1"/>
          </w:rPr>
          <w:t xml:space="preserve">12. Litzow MA, </w:t>
        </w:r>
        <w:proofErr w:type="spellStart"/>
        <w:r w:rsidRPr="00A35073">
          <w:rPr>
            <w:rFonts w:eastAsiaTheme="minorHAnsi"/>
            <w:color w:val="000000" w:themeColor="text1"/>
          </w:rPr>
          <w:t>Ciannelli</w:t>
        </w:r>
        <w:proofErr w:type="spellEnd"/>
        <w:r w:rsidRPr="00A35073">
          <w:rPr>
            <w:rFonts w:eastAsiaTheme="minorHAnsi"/>
            <w:color w:val="000000" w:themeColor="text1"/>
          </w:rPr>
          <w:t xml:space="preserve"> L. 2007. Oscillating trophic control induces community reorganization</w:t>
        </w:r>
        <w:r w:rsidRPr="00A35073">
          <w:rPr>
            <w:noProof/>
            <w:color w:val="000000" w:themeColor="text1"/>
          </w:rPr>
          <w:t xml:space="preserve"> </w:t>
        </w:r>
        <w:r w:rsidRPr="00A35073">
          <w:rPr>
            <w:rFonts w:eastAsiaTheme="minorHAnsi"/>
            <w:color w:val="000000" w:themeColor="text1"/>
          </w:rPr>
          <w:t xml:space="preserve">in a marine ecosystem. Ecol. Lett. 2007; 10: 1124–1134. </w:t>
        </w:r>
        <w:proofErr w:type="spellStart"/>
        <w:r w:rsidRPr="00A35073">
          <w:rPr>
            <w:rFonts w:eastAsiaTheme="minorHAnsi"/>
            <w:color w:val="000000" w:themeColor="text1"/>
          </w:rPr>
          <w:t>doi</w:t>
        </w:r>
        <w:proofErr w:type="spellEnd"/>
        <w:r w:rsidRPr="00A35073">
          <w:rPr>
            <w:rFonts w:eastAsiaTheme="minorHAnsi"/>
            <w:color w:val="000000" w:themeColor="text1"/>
          </w:rPr>
          <w:t>: 10.</w:t>
        </w:r>
        <w:r w:rsidRPr="00A35073">
          <w:rPr>
            <w:noProof/>
            <w:color w:val="000000" w:themeColor="text1"/>
          </w:rPr>
          <w:t xml:space="preserve"> </w:t>
        </w:r>
        <w:r w:rsidRPr="00A35073">
          <w:rPr>
            <w:rFonts w:eastAsiaTheme="minorHAnsi"/>
            <w:color w:val="000000" w:themeColor="text1"/>
          </w:rPr>
          <w:t>1111/j.1461-</w:t>
        </w:r>
        <w:r w:rsidRPr="00A35073">
          <w:rPr>
            <w:rFonts w:eastAsiaTheme="minorHAnsi"/>
            <w:color w:val="000000" w:themeColor="text1"/>
          </w:rPr>
          <w:lastRenderedPageBreak/>
          <w:t>0248.2007.</w:t>
        </w:r>
        <w:proofErr w:type="gramStart"/>
        <w:r w:rsidRPr="00A35073">
          <w:rPr>
            <w:rFonts w:eastAsiaTheme="minorHAnsi"/>
            <w:color w:val="000000" w:themeColor="text1"/>
          </w:rPr>
          <w:t>01111.x.</w:t>
        </w:r>
        <w:proofErr w:type="gramEnd"/>
      </w:ins>
    </w:p>
    <w:p w14:paraId="3E7FCD96" w14:textId="77777777" w:rsidR="00F1145A" w:rsidRDefault="00F1145A" w:rsidP="00F1145A">
      <w:pPr>
        <w:widowControl w:val="0"/>
        <w:autoSpaceDE w:val="0"/>
        <w:autoSpaceDN w:val="0"/>
        <w:adjustRightInd w:val="0"/>
        <w:spacing w:line="480" w:lineRule="auto"/>
        <w:ind w:left="360" w:hanging="360"/>
        <w:rPr>
          <w:ins w:id="724" w:author="Mary Hunsicker" w:date="2022-01-07T19:56:00Z"/>
          <w:noProof/>
          <w:color w:val="000000" w:themeColor="text1"/>
        </w:rPr>
      </w:pPr>
      <w:ins w:id="725" w:author="Mary Hunsicker" w:date="2022-01-07T19:56:00Z">
        <w:r w:rsidRPr="00A35073">
          <w:rPr>
            <w:noProof/>
            <w:color w:val="000000" w:themeColor="text1"/>
          </w:rPr>
          <w:t>13. Bond NA, Cronin MF, Freeland H, Mantua N. Causes and impacts of the 2014 warm anomaly in the NE Pacific. Geophys. Res. Lett. 2015; 42, 3414–3420. doi: 10.1002/2015GL063306.</w:t>
        </w:r>
      </w:ins>
    </w:p>
    <w:p w14:paraId="47FEC670" w14:textId="3864F2B1" w:rsidR="00F1145A" w:rsidRDefault="00F1145A" w:rsidP="00F1145A">
      <w:pPr>
        <w:widowControl w:val="0"/>
        <w:autoSpaceDE w:val="0"/>
        <w:autoSpaceDN w:val="0"/>
        <w:adjustRightInd w:val="0"/>
        <w:spacing w:line="480" w:lineRule="auto"/>
        <w:ind w:left="360" w:hanging="360"/>
        <w:rPr>
          <w:ins w:id="726" w:author="Mary Hunsicker" w:date="2022-01-07T19:56:00Z"/>
          <w:noProof/>
          <w:color w:val="000000" w:themeColor="text1"/>
        </w:rPr>
      </w:pPr>
      <w:ins w:id="727" w:author="Mary Hunsicker" w:date="2022-01-07T19:56:00Z">
        <w:r w:rsidRPr="00A35073">
          <w:rPr>
            <w:noProof/>
            <w:color w:val="000000" w:themeColor="text1"/>
          </w:rPr>
          <w:t>14. Walsh JE, Thoman RL, Bhatt US, Bieniek PA, Brettschneider B, Brubaker M</w:t>
        </w:r>
      </w:ins>
      <w:ins w:id="728" w:author="Mary Hunsicker" w:date="2022-01-08T08:16:00Z">
        <w:r w:rsidR="00A00526">
          <w:rPr>
            <w:noProof/>
            <w:color w:val="000000" w:themeColor="text1"/>
          </w:rPr>
          <w:t>,</w:t>
        </w:r>
      </w:ins>
      <w:ins w:id="729" w:author="Mary Hunsicker" w:date="2022-01-07T19:56:00Z">
        <w:r w:rsidRPr="00A35073">
          <w:rPr>
            <w:noProof/>
            <w:color w:val="000000" w:themeColor="text1"/>
          </w:rPr>
          <w:t xml:space="preserve"> et al. The high latitude heat wave of 2016 and its impacts on Alaska. Bull. Am. Meteorol. Soc. 2018; 99: S39–S43. doi: 10.1175/BAMS-D-17-0105.</w:t>
        </w:r>
      </w:ins>
    </w:p>
    <w:p w14:paraId="140F9374" w14:textId="43F38F19" w:rsidR="00F1145A" w:rsidRDefault="00F1145A" w:rsidP="00F1145A">
      <w:pPr>
        <w:widowControl w:val="0"/>
        <w:autoSpaceDE w:val="0"/>
        <w:autoSpaceDN w:val="0"/>
        <w:adjustRightInd w:val="0"/>
        <w:spacing w:line="480" w:lineRule="auto"/>
        <w:ind w:left="360" w:hanging="360"/>
        <w:rPr>
          <w:ins w:id="730" w:author="Mary Hunsicker" w:date="2022-01-07T19:56:00Z"/>
          <w:noProof/>
          <w:color w:val="000000" w:themeColor="text1"/>
        </w:rPr>
      </w:pPr>
      <w:ins w:id="731" w:author="Mary Hunsicker" w:date="2022-01-07T19:56:00Z">
        <w:r w:rsidRPr="00A35073">
          <w:rPr>
            <w:noProof/>
            <w:color w:val="000000" w:themeColor="text1"/>
          </w:rPr>
          <w:t>15. Jacox MG, Alexander MA, Mantua NJ, Scott JD, Hervieux G</w:t>
        </w:r>
      </w:ins>
      <w:ins w:id="732" w:author="Mary Hunsicker" w:date="2022-01-08T08:16:00Z">
        <w:r w:rsidR="00A00526">
          <w:rPr>
            <w:noProof/>
            <w:color w:val="000000" w:themeColor="text1"/>
          </w:rPr>
          <w:t>,</w:t>
        </w:r>
      </w:ins>
      <w:ins w:id="733" w:author="Mary Hunsicker" w:date="2022-01-07T19:56:00Z">
        <w:r w:rsidRPr="00A35073">
          <w:rPr>
            <w:noProof/>
            <w:color w:val="000000" w:themeColor="text1"/>
          </w:rPr>
          <w:t xml:space="preserve"> Webb RS</w:t>
        </w:r>
      </w:ins>
      <w:ins w:id="734" w:author="Mary Hunsicker" w:date="2022-01-08T08:16:00Z">
        <w:r w:rsidR="00A00526">
          <w:rPr>
            <w:noProof/>
            <w:color w:val="000000" w:themeColor="text1"/>
          </w:rPr>
          <w:t>,</w:t>
        </w:r>
      </w:ins>
      <w:ins w:id="735" w:author="Mary Hunsicker" w:date="2022-01-07T19:56:00Z">
        <w:r w:rsidRPr="00A35073">
          <w:rPr>
            <w:noProof/>
            <w:color w:val="000000" w:themeColor="text1"/>
          </w:rPr>
          <w:t xml:space="preserve"> et al. Forcing of multiyear extreme ocean temperatures that impacted California Current living marine resources in 2016. Bull. Am. Meteorol. Soc. 2018a; 99: S27–S33. doi: 10.1175/BAMS-D-17-0119.1.</w:t>
        </w:r>
      </w:ins>
    </w:p>
    <w:p w14:paraId="349877AC" w14:textId="77777777" w:rsidR="00F1145A" w:rsidRDefault="00F1145A" w:rsidP="00F1145A">
      <w:pPr>
        <w:widowControl w:val="0"/>
        <w:autoSpaceDE w:val="0"/>
        <w:autoSpaceDN w:val="0"/>
        <w:adjustRightInd w:val="0"/>
        <w:spacing w:line="480" w:lineRule="auto"/>
        <w:ind w:left="360" w:hanging="360"/>
        <w:rPr>
          <w:ins w:id="736" w:author="Mary Hunsicker" w:date="2022-01-07T19:56:00Z"/>
          <w:noProof/>
          <w:color w:val="000000" w:themeColor="text1"/>
        </w:rPr>
      </w:pPr>
      <w:ins w:id="737" w:author="Mary Hunsicker" w:date="2022-01-07T19:56:00Z">
        <w:r w:rsidRPr="00A35073">
          <w:rPr>
            <w:noProof/>
            <w:color w:val="000000" w:themeColor="text1"/>
          </w:rPr>
          <w:t>16. Laufkötter C, Zscheischler J, Frölicher TL. High-impactmarine heatwaves attributable to human-induced global warming. Science 2020; 369: 1621-1625.</w:t>
        </w:r>
      </w:ins>
    </w:p>
    <w:p w14:paraId="5833D39B" w14:textId="0067274C" w:rsidR="00F1145A" w:rsidRDefault="00F1145A" w:rsidP="00F1145A">
      <w:pPr>
        <w:widowControl w:val="0"/>
        <w:autoSpaceDE w:val="0"/>
        <w:autoSpaceDN w:val="0"/>
        <w:adjustRightInd w:val="0"/>
        <w:spacing w:line="480" w:lineRule="auto"/>
        <w:ind w:left="360" w:hanging="360"/>
        <w:rPr>
          <w:ins w:id="738" w:author="Mary Hunsicker" w:date="2022-01-07T19:56:00Z"/>
          <w:noProof/>
          <w:color w:val="000000" w:themeColor="text1"/>
        </w:rPr>
      </w:pPr>
      <w:ins w:id="739" w:author="Mary Hunsicker" w:date="2022-01-07T19:56:00Z">
        <w:r w:rsidRPr="00A35073">
          <w:rPr>
            <w:color w:val="000000" w:themeColor="text1"/>
          </w:rPr>
          <w:t xml:space="preserve">17. </w:t>
        </w:r>
        <w:proofErr w:type="spellStart"/>
        <w:r w:rsidRPr="00A35073">
          <w:rPr>
            <w:color w:val="000000" w:themeColor="text1"/>
          </w:rPr>
          <w:t>Cavole</w:t>
        </w:r>
        <w:proofErr w:type="spellEnd"/>
        <w:r w:rsidRPr="00A35073">
          <w:rPr>
            <w:color w:val="000000" w:themeColor="text1"/>
          </w:rPr>
          <w:t xml:space="preserve"> LM, </w:t>
        </w:r>
        <w:proofErr w:type="spellStart"/>
        <w:r w:rsidRPr="00A35073">
          <w:rPr>
            <w:color w:val="000000" w:themeColor="text1"/>
          </w:rPr>
          <w:t>Demko</w:t>
        </w:r>
        <w:proofErr w:type="spellEnd"/>
        <w:r w:rsidRPr="00A35073">
          <w:rPr>
            <w:color w:val="000000" w:themeColor="text1"/>
          </w:rPr>
          <w:t xml:space="preserve"> AM, Diner RE, Giddings A, Koester I, </w:t>
        </w:r>
        <w:proofErr w:type="spellStart"/>
        <w:r w:rsidRPr="00A35073">
          <w:rPr>
            <w:color w:val="000000" w:themeColor="text1"/>
          </w:rPr>
          <w:t>Pagniello</w:t>
        </w:r>
        <w:proofErr w:type="spellEnd"/>
        <w:r w:rsidRPr="00A35073">
          <w:rPr>
            <w:color w:val="000000" w:themeColor="text1"/>
          </w:rPr>
          <w:t xml:space="preserve"> CM</w:t>
        </w:r>
      </w:ins>
      <w:ins w:id="740" w:author="Mary Hunsicker" w:date="2022-01-08T08:16:00Z">
        <w:r w:rsidR="00A00526">
          <w:rPr>
            <w:color w:val="000000" w:themeColor="text1"/>
          </w:rPr>
          <w:t>,</w:t>
        </w:r>
      </w:ins>
      <w:ins w:id="741" w:author="Mary Hunsicker" w:date="2022-01-07T19:56:00Z">
        <w:r w:rsidRPr="00A35073">
          <w:rPr>
            <w:color w:val="000000" w:themeColor="text1"/>
          </w:rPr>
          <w:t xml:space="preserve"> et al. </w:t>
        </w:r>
        <w:proofErr w:type="gramStart"/>
        <w:r w:rsidRPr="00A35073">
          <w:rPr>
            <w:color w:val="000000" w:themeColor="text1"/>
          </w:rPr>
          <w:t>Biological</w:t>
        </w:r>
        <w:proofErr w:type="gramEnd"/>
        <w:r w:rsidRPr="00A35073">
          <w:rPr>
            <w:color w:val="000000" w:themeColor="text1"/>
          </w:rPr>
          <w:t xml:space="preserve"> impacts of the 2013–2015 warm-water anomaly in the Northeast Pacific: winners, losers, and the future. </w:t>
        </w:r>
        <w:r w:rsidRPr="00A35073">
          <w:rPr>
            <w:iCs/>
            <w:color w:val="000000" w:themeColor="text1"/>
          </w:rPr>
          <w:t>Oceanography</w:t>
        </w:r>
        <w:r w:rsidRPr="00A35073">
          <w:rPr>
            <w:color w:val="000000" w:themeColor="text1"/>
          </w:rPr>
          <w:t xml:space="preserve"> 2016; 29, 273–285.</w:t>
        </w:r>
      </w:ins>
    </w:p>
    <w:p w14:paraId="5749BE25" w14:textId="504448DA" w:rsidR="00F1145A" w:rsidRDefault="00F1145A" w:rsidP="00F1145A">
      <w:pPr>
        <w:widowControl w:val="0"/>
        <w:autoSpaceDE w:val="0"/>
        <w:autoSpaceDN w:val="0"/>
        <w:adjustRightInd w:val="0"/>
        <w:spacing w:line="480" w:lineRule="auto"/>
        <w:ind w:left="360" w:hanging="360"/>
        <w:rPr>
          <w:ins w:id="742" w:author="Mary Hunsicker" w:date="2022-01-07T19:56:00Z"/>
          <w:noProof/>
          <w:color w:val="000000" w:themeColor="text1"/>
        </w:rPr>
      </w:pPr>
      <w:ins w:id="743" w:author="Mary Hunsicker" w:date="2022-01-07T19:56:00Z">
        <w:r w:rsidRPr="00A35073">
          <w:rPr>
            <w:color w:val="000000" w:themeColor="text1"/>
          </w:rPr>
          <w:t xml:space="preserve">18. Santora JA, Mantua NJ, Schroeder ID, Field JC, Hazen E, </w:t>
        </w:r>
        <w:proofErr w:type="spellStart"/>
        <w:r w:rsidRPr="00A35073">
          <w:rPr>
            <w:color w:val="000000" w:themeColor="text1"/>
          </w:rPr>
          <w:t>Bograd</w:t>
        </w:r>
        <w:proofErr w:type="spellEnd"/>
        <w:r w:rsidRPr="00A35073">
          <w:rPr>
            <w:color w:val="000000" w:themeColor="text1"/>
          </w:rPr>
          <w:t xml:space="preserve"> SJ</w:t>
        </w:r>
      </w:ins>
      <w:ins w:id="744" w:author="Mary Hunsicker" w:date="2022-01-08T08:17:00Z">
        <w:r w:rsidR="00A00526">
          <w:rPr>
            <w:color w:val="000000" w:themeColor="text1"/>
          </w:rPr>
          <w:t>,</w:t>
        </w:r>
      </w:ins>
      <w:ins w:id="745" w:author="Mary Hunsicker" w:date="2022-01-07T19:56:00Z">
        <w:r w:rsidRPr="00A35073">
          <w:rPr>
            <w:color w:val="000000" w:themeColor="text1"/>
          </w:rPr>
          <w:t xml:space="preserve"> et al. Habitat compression and ecosystem shifts as potential links between marine heatwave and record whale entanglements. Nat. </w:t>
        </w:r>
        <w:proofErr w:type="spellStart"/>
        <w:r w:rsidRPr="00A35073">
          <w:rPr>
            <w:color w:val="000000" w:themeColor="text1"/>
          </w:rPr>
          <w:t>Commun</w:t>
        </w:r>
        <w:proofErr w:type="spellEnd"/>
        <w:r w:rsidRPr="00A35073">
          <w:rPr>
            <w:color w:val="000000" w:themeColor="text1"/>
          </w:rPr>
          <w:t>. 2020; 11: 1-12.</w:t>
        </w:r>
      </w:ins>
    </w:p>
    <w:p w14:paraId="43106D4E" w14:textId="702DAF08" w:rsidR="00F1145A" w:rsidRDefault="00F1145A" w:rsidP="00F1145A">
      <w:pPr>
        <w:widowControl w:val="0"/>
        <w:autoSpaceDE w:val="0"/>
        <w:autoSpaceDN w:val="0"/>
        <w:adjustRightInd w:val="0"/>
        <w:spacing w:line="480" w:lineRule="auto"/>
        <w:ind w:left="360" w:hanging="360"/>
        <w:rPr>
          <w:ins w:id="746" w:author="Mary Hunsicker" w:date="2022-01-07T19:56:00Z"/>
          <w:noProof/>
          <w:color w:val="000000" w:themeColor="text1"/>
        </w:rPr>
      </w:pPr>
      <w:ins w:id="747" w:author="Mary Hunsicker" w:date="2022-01-07T19:56:00Z">
        <w:r w:rsidRPr="00A35073">
          <w:rPr>
            <w:color w:val="000000" w:themeColor="text1"/>
          </w:rPr>
          <w:t xml:space="preserve">19. Jones T, Parish JK, Peterson WT, </w:t>
        </w:r>
        <w:proofErr w:type="spellStart"/>
        <w:r w:rsidRPr="00A35073">
          <w:rPr>
            <w:color w:val="000000" w:themeColor="text1"/>
          </w:rPr>
          <w:t>Bjorkstedt</w:t>
        </w:r>
        <w:proofErr w:type="spellEnd"/>
        <w:r w:rsidRPr="00A35073">
          <w:rPr>
            <w:color w:val="000000" w:themeColor="text1"/>
          </w:rPr>
          <w:t xml:space="preserve"> EP, Bond NA, Balance LT</w:t>
        </w:r>
      </w:ins>
      <w:ins w:id="748" w:author="Mary Hunsicker" w:date="2022-01-08T08:17:00Z">
        <w:r w:rsidR="00A00526">
          <w:rPr>
            <w:color w:val="000000" w:themeColor="text1"/>
          </w:rPr>
          <w:t>,</w:t>
        </w:r>
      </w:ins>
      <w:ins w:id="749" w:author="Mary Hunsicker" w:date="2022-01-07T19:56:00Z">
        <w:r w:rsidRPr="00A35073">
          <w:rPr>
            <w:color w:val="000000" w:themeColor="text1"/>
          </w:rPr>
          <w:t xml:space="preserve"> et al. </w:t>
        </w:r>
        <w:proofErr w:type="gramStart"/>
        <w:r w:rsidRPr="00A35073">
          <w:rPr>
            <w:color w:val="000000" w:themeColor="text1"/>
          </w:rPr>
          <w:t>Massive</w:t>
        </w:r>
        <w:proofErr w:type="gramEnd"/>
        <w:r w:rsidRPr="00A35073">
          <w:rPr>
            <w:color w:val="000000" w:themeColor="text1"/>
          </w:rPr>
          <w:t xml:space="preserve"> mortality of a planktivorous seabird in response to a marine heatwave. </w:t>
        </w:r>
        <w:proofErr w:type="spellStart"/>
        <w:r w:rsidRPr="00A35073">
          <w:rPr>
            <w:color w:val="000000" w:themeColor="text1"/>
          </w:rPr>
          <w:t>Geophys</w:t>
        </w:r>
        <w:proofErr w:type="spellEnd"/>
        <w:r w:rsidRPr="00A35073">
          <w:rPr>
            <w:color w:val="000000" w:themeColor="text1"/>
          </w:rPr>
          <w:t>. Res. Lett. 2018; 45: 3193-3202.</w:t>
        </w:r>
      </w:ins>
    </w:p>
    <w:p w14:paraId="683E1756" w14:textId="6CF85AE1" w:rsidR="00F1145A" w:rsidRDefault="00F1145A" w:rsidP="00F1145A">
      <w:pPr>
        <w:widowControl w:val="0"/>
        <w:autoSpaceDE w:val="0"/>
        <w:autoSpaceDN w:val="0"/>
        <w:adjustRightInd w:val="0"/>
        <w:spacing w:line="480" w:lineRule="auto"/>
        <w:ind w:left="360" w:hanging="360"/>
        <w:rPr>
          <w:ins w:id="750" w:author="Mary Hunsicker" w:date="2022-01-07T19:56:00Z"/>
          <w:noProof/>
          <w:color w:val="000000" w:themeColor="text1"/>
        </w:rPr>
      </w:pPr>
      <w:ins w:id="751" w:author="Mary Hunsicker" w:date="2022-01-07T19:56:00Z">
        <w:r w:rsidRPr="00A35073">
          <w:rPr>
            <w:color w:val="000000" w:themeColor="text1"/>
          </w:rPr>
          <w:t xml:space="preserve">20. Piatt JF, Parrish JK, Renner HM, Schoen SK, Jones TT, </w:t>
        </w:r>
        <w:proofErr w:type="spellStart"/>
        <w:r w:rsidRPr="00A35073">
          <w:rPr>
            <w:color w:val="000000" w:themeColor="text1"/>
          </w:rPr>
          <w:t>Arimitsu</w:t>
        </w:r>
        <w:proofErr w:type="spellEnd"/>
        <w:r w:rsidRPr="00A35073">
          <w:rPr>
            <w:color w:val="000000" w:themeColor="text1"/>
          </w:rPr>
          <w:t xml:space="preserve"> ML</w:t>
        </w:r>
      </w:ins>
      <w:ins w:id="752" w:author="Mary Hunsicker" w:date="2022-01-08T08:17:00Z">
        <w:r w:rsidR="00A00526">
          <w:rPr>
            <w:color w:val="000000" w:themeColor="text1"/>
          </w:rPr>
          <w:t>,</w:t>
        </w:r>
      </w:ins>
      <w:ins w:id="753" w:author="Mary Hunsicker" w:date="2022-01-07T19:56:00Z">
        <w:r w:rsidRPr="00A35073">
          <w:rPr>
            <w:color w:val="000000" w:themeColor="text1"/>
          </w:rPr>
          <w:t xml:space="preserve"> et al. Extreme </w:t>
        </w:r>
        <w:r w:rsidRPr="00A35073">
          <w:rPr>
            <w:color w:val="000000" w:themeColor="text1"/>
          </w:rPr>
          <w:lastRenderedPageBreak/>
          <w:t xml:space="preserve">mortality and reproductive failure of common murres resulting from the northeast Pacific marine heatwave of 2014-2016. </w:t>
        </w:r>
        <w:proofErr w:type="spellStart"/>
        <w:r w:rsidRPr="00A35073">
          <w:rPr>
            <w:color w:val="000000" w:themeColor="text1"/>
          </w:rPr>
          <w:t>PLoSONE</w:t>
        </w:r>
        <w:proofErr w:type="spellEnd"/>
        <w:r w:rsidRPr="00A35073">
          <w:rPr>
            <w:color w:val="000000" w:themeColor="text1"/>
          </w:rPr>
          <w:t xml:space="preserve"> 2020; 15: e0226087. </w:t>
        </w:r>
        <w:proofErr w:type="spellStart"/>
        <w:r w:rsidRPr="00A35073">
          <w:rPr>
            <w:color w:val="000000" w:themeColor="text1"/>
          </w:rPr>
          <w:t>doi</w:t>
        </w:r>
        <w:proofErr w:type="spellEnd"/>
        <w:r w:rsidRPr="00A35073">
          <w:rPr>
            <w:color w:val="000000" w:themeColor="text1"/>
          </w:rPr>
          <w:t>: 10.1371/journal.pone.0226087.</w:t>
        </w:r>
      </w:ins>
    </w:p>
    <w:p w14:paraId="31121B74" w14:textId="536767A3" w:rsidR="00F1145A" w:rsidRDefault="00F1145A" w:rsidP="00F1145A">
      <w:pPr>
        <w:widowControl w:val="0"/>
        <w:autoSpaceDE w:val="0"/>
        <w:autoSpaceDN w:val="0"/>
        <w:adjustRightInd w:val="0"/>
        <w:spacing w:line="480" w:lineRule="auto"/>
        <w:ind w:left="360" w:hanging="360"/>
        <w:rPr>
          <w:ins w:id="754" w:author="Mary Hunsicker" w:date="2022-01-07T19:56:00Z"/>
          <w:rFonts w:eastAsiaTheme="minorHAnsi"/>
          <w:color w:val="000000" w:themeColor="text1"/>
        </w:rPr>
      </w:pPr>
      <w:ins w:id="755" w:author="Mary Hunsicker" w:date="2022-01-07T19:56:00Z">
        <w:r w:rsidRPr="00A35073">
          <w:rPr>
            <w:rFonts w:eastAsiaTheme="minorHAnsi"/>
            <w:color w:val="000000" w:themeColor="text1"/>
          </w:rPr>
          <w:t xml:space="preserve">21. McCabe RM, Hickey BM, </w:t>
        </w:r>
        <w:proofErr w:type="spellStart"/>
        <w:r w:rsidRPr="00A35073">
          <w:rPr>
            <w:rFonts w:eastAsiaTheme="minorHAnsi"/>
            <w:color w:val="000000" w:themeColor="text1"/>
          </w:rPr>
          <w:t>Kudela</w:t>
        </w:r>
        <w:proofErr w:type="spellEnd"/>
        <w:r w:rsidRPr="00A35073">
          <w:rPr>
            <w:rFonts w:eastAsiaTheme="minorHAnsi"/>
            <w:color w:val="000000" w:themeColor="text1"/>
          </w:rPr>
          <w:t xml:space="preserve"> RM, Lefebvre KA, Adams NG, Bill BD</w:t>
        </w:r>
      </w:ins>
      <w:ins w:id="756" w:author="Mary Hunsicker" w:date="2022-01-08T08:17:00Z">
        <w:r w:rsidR="00A00526">
          <w:rPr>
            <w:rFonts w:eastAsiaTheme="minorHAnsi"/>
            <w:color w:val="000000" w:themeColor="text1"/>
          </w:rPr>
          <w:t>,</w:t>
        </w:r>
      </w:ins>
      <w:ins w:id="757" w:author="Mary Hunsicker" w:date="2022-01-07T19:56:00Z">
        <w:r w:rsidRPr="00A35073">
          <w:rPr>
            <w:rFonts w:eastAsiaTheme="minorHAnsi"/>
            <w:color w:val="000000" w:themeColor="text1"/>
          </w:rPr>
          <w:t xml:space="preserve"> et al. An unprecedented coastwide toxic algal bloom linked to anomalous ocean conditions. </w:t>
        </w:r>
        <w:proofErr w:type="spellStart"/>
        <w:r w:rsidRPr="00A35073">
          <w:rPr>
            <w:rFonts w:eastAsiaTheme="minorHAnsi"/>
            <w:color w:val="000000" w:themeColor="text1"/>
          </w:rPr>
          <w:t>Geophys</w:t>
        </w:r>
        <w:proofErr w:type="spellEnd"/>
        <w:r w:rsidRPr="00A35073">
          <w:rPr>
            <w:rFonts w:eastAsiaTheme="minorHAnsi"/>
            <w:color w:val="000000" w:themeColor="text1"/>
          </w:rPr>
          <w:t>. Res. Lett. 2016; 43: 10366–10376. doi:10.1002/2016GL070023.</w:t>
        </w:r>
      </w:ins>
    </w:p>
    <w:p w14:paraId="1EB4097C" w14:textId="77777777" w:rsidR="00F1145A" w:rsidRDefault="00F1145A" w:rsidP="00F1145A">
      <w:pPr>
        <w:widowControl w:val="0"/>
        <w:autoSpaceDE w:val="0"/>
        <w:autoSpaceDN w:val="0"/>
        <w:adjustRightInd w:val="0"/>
        <w:spacing w:line="480" w:lineRule="auto"/>
        <w:ind w:left="360" w:hanging="360"/>
        <w:rPr>
          <w:ins w:id="758" w:author="Mary Hunsicker" w:date="2022-01-07T19:56:00Z"/>
          <w:noProof/>
          <w:color w:val="000000" w:themeColor="text1"/>
        </w:rPr>
      </w:pPr>
      <w:ins w:id="759" w:author="Mary Hunsicker" w:date="2022-01-07T19:56:00Z">
        <w:r>
          <w:rPr>
            <w:noProof/>
            <w:color w:val="000000" w:themeColor="text1"/>
          </w:rPr>
          <w:t>2</w:t>
        </w:r>
        <w:r w:rsidRPr="00A35073">
          <w:rPr>
            <w:color w:val="000000" w:themeColor="text1"/>
          </w:rPr>
          <w:t xml:space="preserve">2. Santora JA, Hazen EL, Schroeder ID, </w:t>
        </w:r>
        <w:proofErr w:type="spellStart"/>
        <w:r w:rsidRPr="00A35073">
          <w:rPr>
            <w:color w:val="000000" w:themeColor="text1"/>
          </w:rPr>
          <w:t>Bograd</w:t>
        </w:r>
        <w:proofErr w:type="spellEnd"/>
        <w:r w:rsidRPr="00A35073">
          <w:rPr>
            <w:color w:val="000000" w:themeColor="text1"/>
          </w:rPr>
          <w:t xml:space="preserve"> SJ, Sakuma KM, Field JC. Impacts of ocean climate variability on biodiversity of pelagic forage species in an upwelling ecosystem. Mar. Ecol. Prog. Ser. 2017; 580: 205-220.</w:t>
        </w:r>
      </w:ins>
    </w:p>
    <w:p w14:paraId="7BDC9370" w14:textId="77777777" w:rsidR="00F1145A" w:rsidRDefault="00F1145A" w:rsidP="00F1145A">
      <w:pPr>
        <w:widowControl w:val="0"/>
        <w:autoSpaceDE w:val="0"/>
        <w:autoSpaceDN w:val="0"/>
        <w:adjustRightInd w:val="0"/>
        <w:spacing w:line="480" w:lineRule="auto"/>
        <w:ind w:left="360" w:hanging="360"/>
        <w:rPr>
          <w:ins w:id="760" w:author="Mary Hunsicker" w:date="2022-01-07T19:56:00Z"/>
          <w:noProof/>
          <w:color w:val="000000" w:themeColor="text1"/>
        </w:rPr>
      </w:pPr>
      <w:ins w:id="761" w:author="Mary Hunsicker" w:date="2022-01-07T19:56:00Z">
        <w:r w:rsidRPr="00A35073">
          <w:rPr>
            <w:color w:val="000000" w:themeColor="text1"/>
          </w:rPr>
          <w:t xml:space="preserve">23. Brodeur RD, Auth TD, Phillips AJ. Major shifts in pelagic micronekton and zooplankton community structure in an upwelling ecosystem related to an unprecedented marine heatwave. Front. Mar. Sci. 2019. </w:t>
        </w:r>
        <w:proofErr w:type="spellStart"/>
        <w:r w:rsidRPr="00A35073">
          <w:rPr>
            <w:color w:val="000000" w:themeColor="text1"/>
          </w:rPr>
          <w:t>doi</w:t>
        </w:r>
        <w:proofErr w:type="spellEnd"/>
        <w:r w:rsidRPr="00A35073">
          <w:rPr>
            <w:color w:val="000000" w:themeColor="text1"/>
          </w:rPr>
          <w:t>: 10.3389/fmars.2019.00212.</w:t>
        </w:r>
      </w:ins>
    </w:p>
    <w:p w14:paraId="58113522" w14:textId="29DBF048" w:rsidR="00F1145A" w:rsidRDefault="00F1145A" w:rsidP="00F1145A">
      <w:pPr>
        <w:widowControl w:val="0"/>
        <w:autoSpaceDE w:val="0"/>
        <w:autoSpaceDN w:val="0"/>
        <w:adjustRightInd w:val="0"/>
        <w:spacing w:line="480" w:lineRule="auto"/>
        <w:ind w:left="360" w:hanging="360"/>
        <w:rPr>
          <w:ins w:id="762" w:author="Mary Hunsicker" w:date="2022-01-07T19:56:00Z"/>
          <w:noProof/>
          <w:color w:val="000000" w:themeColor="text1"/>
        </w:rPr>
      </w:pPr>
      <w:ins w:id="763" w:author="Mary Hunsicker" w:date="2022-01-07T19:56:00Z">
        <w:r w:rsidRPr="00A35073">
          <w:rPr>
            <w:color w:val="000000" w:themeColor="text1"/>
          </w:rPr>
          <w:t>24. Nielsen JM, Rogers LA, Brodeur RD, Thompson AR, Auth TD, Dreary AL</w:t>
        </w:r>
      </w:ins>
      <w:ins w:id="764" w:author="Mary Hunsicker" w:date="2022-01-08T08:17:00Z">
        <w:r w:rsidR="00A00526">
          <w:rPr>
            <w:color w:val="000000" w:themeColor="text1"/>
          </w:rPr>
          <w:t>,</w:t>
        </w:r>
      </w:ins>
      <w:ins w:id="765" w:author="Mary Hunsicker" w:date="2022-01-07T19:56:00Z">
        <w:r w:rsidRPr="00A35073">
          <w:rPr>
            <w:color w:val="000000" w:themeColor="text1"/>
          </w:rPr>
          <w:t xml:space="preserve"> et al. Responses of ichthyoplankton assemblages to the recent marine heatwave and previous climate fluctuations in several Northeast Pacific marine ecosystems. Glob. Chang. Biol. 2020; 27: 506-520.</w:t>
        </w:r>
      </w:ins>
    </w:p>
    <w:p w14:paraId="27304686" w14:textId="77777777" w:rsidR="00F1145A" w:rsidRDefault="00F1145A" w:rsidP="00F1145A">
      <w:pPr>
        <w:widowControl w:val="0"/>
        <w:autoSpaceDE w:val="0"/>
        <w:autoSpaceDN w:val="0"/>
        <w:adjustRightInd w:val="0"/>
        <w:spacing w:line="480" w:lineRule="auto"/>
        <w:ind w:left="360" w:hanging="360"/>
        <w:rPr>
          <w:ins w:id="766" w:author="Mary Hunsicker" w:date="2022-01-07T19:56:00Z"/>
          <w:noProof/>
          <w:color w:val="000000" w:themeColor="text1"/>
        </w:rPr>
      </w:pPr>
      <w:ins w:id="767" w:author="Mary Hunsicker" w:date="2022-01-07T19:56:00Z">
        <w:r w:rsidRPr="00A35073">
          <w:rPr>
            <w:rFonts w:eastAsiaTheme="minorHAnsi"/>
            <w:color w:val="000000" w:themeColor="text1"/>
          </w:rPr>
          <w:t xml:space="preserve">25. Sakuma KM, Field JC, Mantua NJ, Ralston S, Marinovic BB, Carrion CN. Anomalous epipelagic micronekton assemblage patterns in the neritic waters of the California Current in spring 2015 during a period of extreme ocean conditions. </w:t>
        </w:r>
        <w:proofErr w:type="spellStart"/>
        <w:r w:rsidRPr="00A35073">
          <w:rPr>
            <w:rFonts w:eastAsiaTheme="minorHAnsi"/>
            <w:color w:val="000000" w:themeColor="text1"/>
          </w:rPr>
          <w:t>CalCOFI</w:t>
        </w:r>
        <w:proofErr w:type="spellEnd"/>
        <w:r w:rsidRPr="00A35073">
          <w:rPr>
            <w:rFonts w:eastAsiaTheme="minorHAnsi"/>
            <w:color w:val="000000" w:themeColor="text1"/>
          </w:rPr>
          <w:t xml:space="preserve"> Reports 2016; 57: 163-183.</w:t>
        </w:r>
      </w:ins>
    </w:p>
    <w:p w14:paraId="020E4F1C" w14:textId="77777777" w:rsidR="00F1145A" w:rsidRDefault="00F1145A" w:rsidP="00F1145A">
      <w:pPr>
        <w:widowControl w:val="0"/>
        <w:autoSpaceDE w:val="0"/>
        <w:autoSpaceDN w:val="0"/>
        <w:adjustRightInd w:val="0"/>
        <w:spacing w:line="480" w:lineRule="auto"/>
        <w:ind w:left="360" w:hanging="360"/>
        <w:rPr>
          <w:ins w:id="768" w:author="Mary Hunsicker" w:date="2022-01-07T19:56:00Z"/>
          <w:noProof/>
          <w:color w:val="000000" w:themeColor="text1"/>
        </w:rPr>
      </w:pPr>
      <w:ins w:id="769" w:author="Mary Hunsicker" w:date="2022-01-07T19:56:00Z">
        <w:r w:rsidRPr="00A35073">
          <w:rPr>
            <w:noProof/>
            <w:color w:val="000000" w:themeColor="text1"/>
          </w:rPr>
          <w:t xml:space="preserve">26. Morgan CA, Beckman BR, Weitkamp LA, Fresh KL. Recent ecosystem disturbance in the Northern California Current. Fisheries 2019; 44: 465-474. doi: </w:t>
        </w:r>
        <w:r w:rsidRPr="00A35073">
          <w:rPr>
            <w:rFonts w:eastAsiaTheme="minorHAnsi"/>
            <w:color w:val="000000" w:themeColor="text1"/>
          </w:rPr>
          <w:t>10.1002/fsh.10273.</w:t>
        </w:r>
      </w:ins>
    </w:p>
    <w:p w14:paraId="79FDA322" w14:textId="77777777" w:rsidR="00F1145A" w:rsidRDefault="00F1145A" w:rsidP="00F1145A">
      <w:pPr>
        <w:widowControl w:val="0"/>
        <w:autoSpaceDE w:val="0"/>
        <w:autoSpaceDN w:val="0"/>
        <w:adjustRightInd w:val="0"/>
        <w:spacing w:line="480" w:lineRule="auto"/>
        <w:ind w:left="360" w:hanging="360"/>
        <w:rPr>
          <w:ins w:id="770" w:author="Mary Hunsicker" w:date="2022-01-07T19:56:00Z"/>
          <w:noProof/>
          <w:color w:val="000000" w:themeColor="text1"/>
        </w:rPr>
      </w:pPr>
      <w:ins w:id="771" w:author="Mary Hunsicker" w:date="2022-01-07T19:56:00Z">
        <w:r w:rsidRPr="00A35073">
          <w:rPr>
            <w:color w:val="000000" w:themeColor="text1"/>
            <w:shd w:val="clear" w:color="auto" w:fill="FFFFFF"/>
          </w:rPr>
          <w:t xml:space="preserve">27. Sanford E, Sones JL, García-Reyes M, Goddard JH, </w:t>
        </w:r>
        <w:proofErr w:type="spellStart"/>
        <w:r w:rsidRPr="00A35073">
          <w:rPr>
            <w:color w:val="000000" w:themeColor="text1"/>
            <w:shd w:val="clear" w:color="auto" w:fill="FFFFFF"/>
          </w:rPr>
          <w:t>Largier</w:t>
        </w:r>
        <w:proofErr w:type="spellEnd"/>
        <w:r w:rsidRPr="00A35073">
          <w:rPr>
            <w:color w:val="000000" w:themeColor="text1"/>
            <w:shd w:val="clear" w:color="auto" w:fill="FFFFFF"/>
          </w:rPr>
          <w:t xml:space="preserve"> JL. Widespread shifts in the </w:t>
        </w:r>
        <w:r w:rsidRPr="00A35073">
          <w:rPr>
            <w:color w:val="000000" w:themeColor="text1"/>
            <w:shd w:val="clear" w:color="auto" w:fill="FFFFFF"/>
          </w:rPr>
          <w:lastRenderedPageBreak/>
          <w:t>coastal biota of northern California during the 2014–2016 marine heatwaves. Sci. Rep. 2019; 9: 1-14.</w:t>
        </w:r>
      </w:ins>
    </w:p>
    <w:p w14:paraId="126857E0" w14:textId="77777777" w:rsidR="00F1145A" w:rsidRDefault="00F1145A" w:rsidP="00F1145A">
      <w:pPr>
        <w:widowControl w:val="0"/>
        <w:autoSpaceDE w:val="0"/>
        <w:autoSpaceDN w:val="0"/>
        <w:adjustRightInd w:val="0"/>
        <w:spacing w:line="480" w:lineRule="auto"/>
        <w:ind w:left="360" w:hanging="360"/>
        <w:rPr>
          <w:ins w:id="772" w:author="Mary Hunsicker" w:date="2022-01-07T19:56:00Z"/>
          <w:noProof/>
          <w:color w:val="000000" w:themeColor="text1"/>
        </w:rPr>
      </w:pPr>
      <w:ins w:id="773" w:author="Mary Hunsicker" w:date="2022-01-07T19:56:00Z">
        <w:r w:rsidRPr="00A35073">
          <w:rPr>
            <w:color w:val="000000" w:themeColor="text1"/>
            <w:shd w:val="clear" w:color="auto" w:fill="FFFFFF"/>
          </w:rPr>
          <w:t xml:space="preserve">28. Walker Jr HJ, Hastings PA, Hyde JR, Lea RN, Snodgrass OE, </w:t>
        </w:r>
        <w:proofErr w:type="spellStart"/>
        <w:r w:rsidRPr="00A35073">
          <w:rPr>
            <w:color w:val="000000" w:themeColor="text1"/>
            <w:shd w:val="clear" w:color="auto" w:fill="FFFFFF"/>
          </w:rPr>
          <w:t>Bellquist</w:t>
        </w:r>
        <w:proofErr w:type="spellEnd"/>
        <w:r w:rsidRPr="00A35073">
          <w:rPr>
            <w:color w:val="000000" w:themeColor="text1"/>
            <w:shd w:val="clear" w:color="auto" w:fill="FFFFFF"/>
          </w:rPr>
          <w:t xml:space="preserve"> LF. Unusual occurrences of fishes in the Southern California Current System during the warm water period of 2014–2018. </w:t>
        </w:r>
        <w:proofErr w:type="spellStart"/>
        <w:r w:rsidRPr="00A35073">
          <w:rPr>
            <w:color w:val="000000" w:themeColor="text1"/>
            <w:shd w:val="clear" w:color="auto" w:fill="FFFFFF"/>
          </w:rPr>
          <w:t>Estuar</w:t>
        </w:r>
        <w:proofErr w:type="spellEnd"/>
        <w:r w:rsidRPr="00A35073">
          <w:rPr>
            <w:color w:val="000000" w:themeColor="text1"/>
            <w:shd w:val="clear" w:color="auto" w:fill="FFFFFF"/>
          </w:rPr>
          <w:t>. Coast. Shelf Sci. 2020; 236: 106634.</w:t>
        </w:r>
      </w:ins>
    </w:p>
    <w:p w14:paraId="47FFF4FB" w14:textId="54E18647" w:rsidR="00F1145A" w:rsidRDefault="00F1145A" w:rsidP="00F1145A">
      <w:pPr>
        <w:widowControl w:val="0"/>
        <w:autoSpaceDE w:val="0"/>
        <w:autoSpaceDN w:val="0"/>
        <w:adjustRightInd w:val="0"/>
        <w:spacing w:line="480" w:lineRule="auto"/>
        <w:ind w:left="360" w:hanging="360"/>
        <w:rPr>
          <w:ins w:id="774" w:author="Mary Hunsicker" w:date="2022-01-07T19:56:00Z"/>
          <w:noProof/>
          <w:color w:val="000000" w:themeColor="text1"/>
        </w:rPr>
      </w:pPr>
      <w:ins w:id="775" w:author="Mary Hunsicker" w:date="2022-01-07T19:56:00Z">
        <w:r w:rsidRPr="00A35073">
          <w:rPr>
            <w:color w:val="000000" w:themeColor="text1"/>
            <w:shd w:val="clear" w:color="auto" w:fill="FFFFFF"/>
          </w:rPr>
          <w:t>29. Schroeder ID, Santora JA, </w:t>
        </w:r>
        <w:proofErr w:type="spellStart"/>
        <w:r w:rsidRPr="00A35073">
          <w:rPr>
            <w:color w:val="000000" w:themeColor="text1"/>
            <w:shd w:val="clear" w:color="auto" w:fill="FFFFFF"/>
          </w:rPr>
          <w:t>Bograd</w:t>
        </w:r>
        <w:proofErr w:type="spellEnd"/>
        <w:r w:rsidRPr="00A35073">
          <w:rPr>
            <w:color w:val="000000" w:themeColor="text1"/>
            <w:shd w:val="clear" w:color="auto" w:fill="FFFFFF"/>
          </w:rPr>
          <w:t xml:space="preserve"> SJ, </w:t>
        </w:r>
        <w:r w:rsidRPr="00A35073">
          <w:rPr>
            <w:color w:val="000000" w:themeColor="text1"/>
            <w:bdr w:val="none" w:sz="0" w:space="0" w:color="auto" w:frame="1"/>
            <w:shd w:val="clear" w:color="auto" w:fill="FFFFFF"/>
          </w:rPr>
          <w:t>Hazen</w:t>
        </w:r>
        <w:r w:rsidRPr="00A35073">
          <w:rPr>
            <w:color w:val="000000" w:themeColor="text1"/>
            <w:shd w:val="clear" w:color="auto" w:fill="FFFFFF"/>
          </w:rPr>
          <w:t xml:space="preserve"> EL, Sakuma, KM, Moore AM</w:t>
        </w:r>
      </w:ins>
      <w:ins w:id="776" w:author="Mary Hunsicker" w:date="2022-01-08T08:17:00Z">
        <w:r w:rsidR="00A00526">
          <w:rPr>
            <w:color w:val="000000" w:themeColor="text1"/>
            <w:shd w:val="clear" w:color="auto" w:fill="FFFFFF"/>
          </w:rPr>
          <w:t>,</w:t>
        </w:r>
      </w:ins>
      <w:ins w:id="777" w:author="Mary Hunsicker" w:date="2022-01-07T19:56:00Z">
        <w:r w:rsidRPr="00A35073">
          <w:rPr>
            <w:color w:val="000000" w:themeColor="text1"/>
            <w:shd w:val="clear" w:color="auto" w:fill="FFFFFF"/>
          </w:rPr>
          <w:t xml:space="preserve"> et al. Source water variability as a driver of rockfish recruitment in the California Current Ecosystem: implications for climate change and fisheries management. Can. J. Fish. </w:t>
        </w:r>
        <w:proofErr w:type="spellStart"/>
        <w:r w:rsidRPr="00A35073">
          <w:rPr>
            <w:color w:val="000000" w:themeColor="text1"/>
            <w:shd w:val="clear" w:color="auto" w:fill="FFFFFF"/>
          </w:rPr>
          <w:t>Aquat</w:t>
        </w:r>
        <w:proofErr w:type="spellEnd"/>
        <w:r w:rsidRPr="00A35073">
          <w:rPr>
            <w:color w:val="000000" w:themeColor="text1"/>
            <w:shd w:val="clear" w:color="auto" w:fill="FFFFFF"/>
          </w:rPr>
          <w:t xml:space="preserve">. Sci. 2019; 76: 950-960. </w:t>
        </w:r>
        <w:proofErr w:type="spellStart"/>
        <w:r w:rsidRPr="00A35073">
          <w:rPr>
            <w:color w:val="000000" w:themeColor="text1"/>
            <w:shd w:val="clear" w:color="auto" w:fill="FFFFFF"/>
          </w:rPr>
          <w:t>doi</w:t>
        </w:r>
        <w:proofErr w:type="spellEnd"/>
        <w:r w:rsidRPr="00A35073">
          <w:rPr>
            <w:color w:val="000000" w:themeColor="text1"/>
            <w:shd w:val="clear" w:color="auto" w:fill="FFFFFF"/>
          </w:rPr>
          <w:t>: 10.1139/cjfas-2017-0480.</w:t>
        </w:r>
      </w:ins>
    </w:p>
    <w:p w14:paraId="41661B66" w14:textId="27823459" w:rsidR="00F1145A" w:rsidRDefault="00F1145A" w:rsidP="00F1145A">
      <w:pPr>
        <w:widowControl w:val="0"/>
        <w:autoSpaceDE w:val="0"/>
        <w:autoSpaceDN w:val="0"/>
        <w:adjustRightInd w:val="0"/>
        <w:spacing w:line="480" w:lineRule="auto"/>
        <w:ind w:left="360" w:hanging="360"/>
        <w:rPr>
          <w:ins w:id="778" w:author="Mary Hunsicker" w:date="2022-01-07T19:56:00Z"/>
          <w:noProof/>
          <w:color w:val="000000" w:themeColor="text1"/>
        </w:rPr>
      </w:pPr>
      <w:ins w:id="779" w:author="Mary Hunsicker" w:date="2022-01-07T19:56:00Z">
        <w:r w:rsidRPr="00A35073">
          <w:rPr>
            <w:color w:val="000000" w:themeColor="text1"/>
          </w:rPr>
          <w:t xml:space="preserve">30. Field JC, Miller RA, Santora JA, </w:t>
        </w:r>
        <w:proofErr w:type="spellStart"/>
        <w:r w:rsidRPr="00A35073">
          <w:rPr>
            <w:color w:val="000000" w:themeColor="text1"/>
          </w:rPr>
          <w:t>Tolimieri</w:t>
        </w:r>
        <w:proofErr w:type="spellEnd"/>
        <w:r w:rsidRPr="00A35073">
          <w:rPr>
            <w:color w:val="000000" w:themeColor="text1"/>
          </w:rPr>
          <w:t xml:space="preserve"> N, </w:t>
        </w:r>
        <w:proofErr w:type="spellStart"/>
        <w:r w:rsidRPr="00A35073">
          <w:rPr>
            <w:color w:val="000000" w:themeColor="text1"/>
          </w:rPr>
          <w:t>Haltuch</w:t>
        </w:r>
        <w:proofErr w:type="spellEnd"/>
        <w:r w:rsidRPr="00A35073">
          <w:rPr>
            <w:color w:val="000000" w:themeColor="text1"/>
          </w:rPr>
          <w:t xml:space="preserve"> MA, Brodeur RD</w:t>
        </w:r>
      </w:ins>
      <w:ins w:id="780" w:author="Mary Hunsicker" w:date="2022-01-08T08:18:00Z">
        <w:r w:rsidR="00A00526">
          <w:rPr>
            <w:color w:val="000000" w:themeColor="text1"/>
          </w:rPr>
          <w:t>,</w:t>
        </w:r>
      </w:ins>
      <w:ins w:id="781" w:author="Mary Hunsicker" w:date="2022-01-07T19:56:00Z">
        <w:r w:rsidRPr="00A35073">
          <w:rPr>
            <w:color w:val="000000" w:themeColor="text1"/>
          </w:rPr>
          <w:t xml:space="preserve"> et al. Spatiotemporal patterns of variability in the abundance and distribution of winter-spawned pelagic juvenile rockfish in the California Current. </w:t>
        </w:r>
        <w:proofErr w:type="spellStart"/>
        <w:r w:rsidRPr="00A35073">
          <w:rPr>
            <w:color w:val="000000" w:themeColor="text1"/>
          </w:rPr>
          <w:t>PloS</w:t>
        </w:r>
        <w:proofErr w:type="spellEnd"/>
        <w:r w:rsidRPr="00A35073">
          <w:rPr>
            <w:color w:val="000000" w:themeColor="text1"/>
          </w:rPr>
          <w:t xml:space="preserve"> one 2021; 16: e0251638.</w:t>
        </w:r>
      </w:ins>
    </w:p>
    <w:p w14:paraId="0535E635" w14:textId="318B8E81" w:rsidR="00F1145A" w:rsidRDefault="00F1145A" w:rsidP="00F1145A">
      <w:pPr>
        <w:widowControl w:val="0"/>
        <w:autoSpaceDE w:val="0"/>
        <w:autoSpaceDN w:val="0"/>
        <w:adjustRightInd w:val="0"/>
        <w:spacing w:line="480" w:lineRule="auto"/>
        <w:ind w:left="360" w:hanging="360"/>
        <w:rPr>
          <w:ins w:id="782" w:author="Mary Hunsicker" w:date="2022-01-07T19:56:00Z"/>
          <w:noProof/>
          <w:color w:val="000000" w:themeColor="text1"/>
        </w:rPr>
      </w:pPr>
      <w:ins w:id="783" w:author="Mary Hunsicker" w:date="2022-01-07T19:56:00Z">
        <w:r w:rsidRPr="00A35073">
          <w:rPr>
            <w:color w:val="000000" w:themeColor="text1"/>
          </w:rPr>
          <w:t xml:space="preserve">31. Thompson AR, Schroeder ID, </w:t>
        </w:r>
        <w:proofErr w:type="spellStart"/>
        <w:r w:rsidRPr="00A35073">
          <w:rPr>
            <w:color w:val="000000" w:themeColor="text1"/>
          </w:rPr>
          <w:t>Bograd</w:t>
        </w:r>
        <w:proofErr w:type="spellEnd"/>
        <w:r w:rsidRPr="00A35073">
          <w:rPr>
            <w:color w:val="000000" w:themeColor="text1"/>
          </w:rPr>
          <w:t xml:space="preserve"> SJ, Hazen EL, </w:t>
        </w:r>
        <w:proofErr w:type="spellStart"/>
        <w:r w:rsidRPr="00A35073">
          <w:rPr>
            <w:color w:val="000000" w:themeColor="text1"/>
          </w:rPr>
          <w:t>Jacox</w:t>
        </w:r>
        <w:proofErr w:type="spellEnd"/>
        <w:r w:rsidRPr="00A35073">
          <w:rPr>
            <w:color w:val="000000" w:themeColor="text1"/>
          </w:rPr>
          <w:t xml:space="preserve"> MG, </w:t>
        </w:r>
        <w:proofErr w:type="spellStart"/>
        <w:r w:rsidRPr="00A35073">
          <w:rPr>
            <w:color w:val="000000" w:themeColor="text1"/>
          </w:rPr>
          <w:t>Leising</w:t>
        </w:r>
        <w:proofErr w:type="spellEnd"/>
        <w:r w:rsidRPr="00A35073">
          <w:rPr>
            <w:color w:val="000000" w:themeColor="text1"/>
          </w:rPr>
          <w:t xml:space="preserve"> AL</w:t>
        </w:r>
      </w:ins>
      <w:ins w:id="784" w:author="Mary Hunsicker" w:date="2022-01-08T08:18:00Z">
        <w:r w:rsidR="00A00526">
          <w:rPr>
            <w:color w:val="000000" w:themeColor="text1"/>
          </w:rPr>
          <w:t>,</w:t>
        </w:r>
      </w:ins>
      <w:ins w:id="785" w:author="Mary Hunsicker" w:date="2022-01-07T19:56:00Z">
        <w:r w:rsidRPr="00A35073">
          <w:rPr>
            <w:color w:val="000000" w:themeColor="text1"/>
          </w:rPr>
          <w:t xml:space="preserve"> et al. State of the California Current 2018-19: a novel anchovy regime and a new marine heatwave? </w:t>
        </w:r>
        <w:proofErr w:type="spellStart"/>
        <w:r w:rsidRPr="00A35073">
          <w:rPr>
            <w:color w:val="000000" w:themeColor="text1"/>
          </w:rPr>
          <w:t>CalCOFI</w:t>
        </w:r>
        <w:proofErr w:type="spellEnd"/>
        <w:r w:rsidRPr="00A35073">
          <w:rPr>
            <w:color w:val="000000" w:themeColor="text1"/>
          </w:rPr>
          <w:t xml:space="preserve"> Reports 2019; 60: 1-65.</w:t>
        </w:r>
      </w:ins>
    </w:p>
    <w:p w14:paraId="7FCD4409" w14:textId="77777777" w:rsidR="00F1145A" w:rsidRDefault="00F1145A" w:rsidP="00F1145A">
      <w:pPr>
        <w:widowControl w:val="0"/>
        <w:autoSpaceDE w:val="0"/>
        <w:autoSpaceDN w:val="0"/>
        <w:adjustRightInd w:val="0"/>
        <w:spacing w:line="480" w:lineRule="auto"/>
        <w:ind w:left="360" w:hanging="360"/>
        <w:rPr>
          <w:ins w:id="786" w:author="Mary Hunsicker" w:date="2022-01-07T19:56:00Z"/>
          <w:noProof/>
          <w:color w:val="000000" w:themeColor="text1"/>
        </w:rPr>
      </w:pPr>
      <w:ins w:id="787" w:author="Mary Hunsicker" w:date="2022-01-07T19:56:00Z">
        <w:r w:rsidRPr="00A35073">
          <w:rPr>
            <w:color w:val="000000" w:themeColor="text1"/>
          </w:rPr>
          <w:t xml:space="preserve">32. Harvey CJ, Fisher J, </w:t>
        </w:r>
        <w:proofErr w:type="spellStart"/>
        <w:r w:rsidRPr="00A35073">
          <w:rPr>
            <w:color w:val="000000" w:themeColor="text1"/>
          </w:rPr>
          <w:t>Samhouri</w:t>
        </w:r>
        <w:proofErr w:type="spellEnd"/>
        <w:r w:rsidRPr="00A35073">
          <w:rPr>
            <w:color w:val="000000" w:themeColor="text1"/>
          </w:rPr>
          <w:t xml:space="preserve">, JF, Williams GD, Francis TB, Jacobson KC, et al. The importance of long-term ecological time series for integrated ecosystem assessment and ecosystem-based management. Prog. </w:t>
        </w:r>
        <w:proofErr w:type="spellStart"/>
        <w:r w:rsidRPr="00A35073">
          <w:rPr>
            <w:color w:val="000000" w:themeColor="text1"/>
          </w:rPr>
          <w:t>Oceanogr</w:t>
        </w:r>
        <w:proofErr w:type="spellEnd"/>
        <w:r w:rsidRPr="00A35073">
          <w:rPr>
            <w:color w:val="000000" w:themeColor="text1"/>
          </w:rPr>
          <w:t xml:space="preserve">. 2020. </w:t>
        </w:r>
        <w:proofErr w:type="spellStart"/>
        <w:r w:rsidRPr="00A35073">
          <w:rPr>
            <w:color w:val="000000" w:themeColor="text1"/>
          </w:rPr>
          <w:t>doi</w:t>
        </w:r>
        <w:proofErr w:type="spellEnd"/>
        <w:r w:rsidRPr="00A35073">
          <w:rPr>
            <w:color w:val="000000" w:themeColor="text1"/>
          </w:rPr>
          <w:t>: 10.1016/j.pocean.2020.102418.</w:t>
        </w:r>
      </w:ins>
    </w:p>
    <w:p w14:paraId="00B803BC" w14:textId="77777777" w:rsidR="00F1145A" w:rsidRDefault="00F1145A" w:rsidP="00F1145A">
      <w:pPr>
        <w:widowControl w:val="0"/>
        <w:autoSpaceDE w:val="0"/>
        <w:autoSpaceDN w:val="0"/>
        <w:adjustRightInd w:val="0"/>
        <w:spacing w:line="480" w:lineRule="auto"/>
        <w:ind w:left="360" w:hanging="360"/>
        <w:rPr>
          <w:ins w:id="788" w:author="Mary Hunsicker" w:date="2022-01-07T19:56:00Z"/>
          <w:noProof/>
          <w:color w:val="000000" w:themeColor="text1"/>
        </w:rPr>
      </w:pPr>
      <w:ins w:id="789" w:author="Mary Hunsicker" w:date="2022-01-07T19:56:00Z">
        <w:r w:rsidRPr="00A35073">
          <w:rPr>
            <w:color w:val="000000" w:themeColor="text1"/>
          </w:rPr>
          <w:t xml:space="preserve">33. Hobday AJ, Spillman CM, Paige </w:t>
        </w:r>
        <w:proofErr w:type="spellStart"/>
        <w:r w:rsidRPr="00A35073">
          <w:rPr>
            <w:color w:val="000000" w:themeColor="text1"/>
          </w:rPr>
          <w:t>Eveson</w:t>
        </w:r>
        <w:proofErr w:type="spellEnd"/>
        <w:r w:rsidRPr="00A35073">
          <w:rPr>
            <w:color w:val="000000" w:themeColor="text1"/>
          </w:rPr>
          <w:t xml:space="preserve"> J, Hartog JR. Seasonal forecasting for decision support in marine fisheries and aquaculture. Fish. </w:t>
        </w:r>
        <w:proofErr w:type="spellStart"/>
        <w:r w:rsidRPr="00A35073">
          <w:rPr>
            <w:color w:val="000000" w:themeColor="text1"/>
          </w:rPr>
          <w:t>Oceanogr</w:t>
        </w:r>
        <w:proofErr w:type="spellEnd"/>
        <w:r w:rsidRPr="00A35073">
          <w:rPr>
            <w:color w:val="000000" w:themeColor="text1"/>
          </w:rPr>
          <w:t>. 2016; 25: 45–56.</w:t>
        </w:r>
      </w:ins>
    </w:p>
    <w:p w14:paraId="2E73FD84" w14:textId="73DBEFB5" w:rsidR="00F1145A" w:rsidRDefault="00F1145A" w:rsidP="00F1145A">
      <w:pPr>
        <w:widowControl w:val="0"/>
        <w:autoSpaceDE w:val="0"/>
        <w:autoSpaceDN w:val="0"/>
        <w:adjustRightInd w:val="0"/>
        <w:spacing w:line="480" w:lineRule="auto"/>
        <w:ind w:left="360" w:hanging="360"/>
        <w:rPr>
          <w:ins w:id="790" w:author="Mary Hunsicker" w:date="2022-01-07T19:56:00Z"/>
          <w:noProof/>
          <w:color w:val="000000" w:themeColor="text1"/>
        </w:rPr>
      </w:pPr>
      <w:ins w:id="791" w:author="Mary Hunsicker" w:date="2022-01-07T19:56:00Z">
        <w:r w:rsidRPr="00A35073">
          <w:rPr>
            <w:color w:val="000000" w:themeColor="text1"/>
          </w:rPr>
          <w:t xml:space="preserve">34. </w:t>
        </w:r>
        <w:proofErr w:type="spellStart"/>
        <w:r w:rsidRPr="00A35073">
          <w:rPr>
            <w:color w:val="000000" w:themeColor="text1"/>
          </w:rPr>
          <w:t>Tommasi</w:t>
        </w:r>
        <w:proofErr w:type="spellEnd"/>
        <w:r w:rsidRPr="00A35073">
          <w:rPr>
            <w:color w:val="000000" w:themeColor="text1"/>
          </w:rPr>
          <w:t xml:space="preserve"> D, Stock CA, Hobday AJ, </w:t>
        </w:r>
        <w:proofErr w:type="spellStart"/>
        <w:r w:rsidRPr="00A35073">
          <w:rPr>
            <w:color w:val="000000" w:themeColor="text1"/>
          </w:rPr>
          <w:t>Methot</w:t>
        </w:r>
        <w:proofErr w:type="spellEnd"/>
        <w:r w:rsidRPr="00A35073">
          <w:rPr>
            <w:color w:val="000000" w:themeColor="text1"/>
          </w:rPr>
          <w:t xml:space="preserve"> R, Kaplan IC, </w:t>
        </w:r>
        <w:proofErr w:type="spellStart"/>
        <w:r w:rsidRPr="00A35073">
          <w:rPr>
            <w:color w:val="000000" w:themeColor="text1"/>
          </w:rPr>
          <w:t>Eveson</w:t>
        </w:r>
        <w:proofErr w:type="spellEnd"/>
        <w:r w:rsidRPr="00A35073">
          <w:rPr>
            <w:color w:val="000000" w:themeColor="text1"/>
          </w:rPr>
          <w:t xml:space="preserve"> JP</w:t>
        </w:r>
      </w:ins>
      <w:ins w:id="792" w:author="Mary Hunsicker" w:date="2022-01-08T08:18:00Z">
        <w:r w:rsidR="00A00526">
          <w:rPr>
            <w:color w:val="000000" w:themeColor="text1"/>
          </w:rPr>
          <w:t>,</w:t>
        </w:r>
      </w:ins>
      <w:ins w:id="793" w:author="Mary Hunsicker" w:date="2022-01-07T19:56:00Z">
        <w:r w:rsidRPr="00A35073">
          <w:rPr>
            <w:color w:val="000000" w:themeColor="text1"/>
          </w:rPr>
          <w:t xml:space="preserve"> et al. Managing living marine resources in a dynamic environment: the role of seasonal to decadal climate forecasts. Prog. </w:t>
        </w:r>
        <w:proofErr w:type="spellStart"/>
        <w:r w:rsidRPr="00A35073">
          <w:rPr>
            <w:color w:val="000000" w:themeColor="text1"/>
          </w:rPr>
          <w:t>Oceanogr</w:t>
        </w:r>
        <w:proofErr w:type="spellEnd"/>
        <w:r w:rsidRPr="00A35073">
          <w:rPr>
            <w:color w:val="000000" w:themeColor="text1"/>
          </w:rPr>
          <w:t>. 2017; 152: 15–49.</w:t>
        </w:r>
      </w:ins>
    </w:p>
    <w:p w14:paraId="32D18FF7" w14:textId="2993A70B" w:rsidR="00F1145A" w:rsidRDefault="00F1145A" w:rsidP="00F1145A">
      <w:pPr>
        <w:widowControl w:val="0"/>
        <w:autoSpaceDE w:val="0"/>
        <w:autoSpaceDN w:val="0"/>
        <w:adjustRightInd w:val="0"/>
        <w:spacing w:line="480" w:lineRule="auto"/>
        <w:ind w:left="360" w:hanging="360"/>
        <w:rPr>
          <w:ins w:id="794" w:author="Mary Hunsicker" w:date="2022-01-07T19:56:00Z"/>
          <w:noProof/>
          <w:color w:val="000000" w:themeColor="text1"/>
        </w:rPr>
      </w:pPr>
      <w:ins w:id="795" w:author="Mary Hunsicker" w:date="2022-01-07T19:56:00Z">
        <w:r w:rsidRPr="00A35073">
          <w:rPr>
            <w:bCs/>
            <w:color w:val="000000" w:themeColor="text1"/>
            <w:bdr w:val="none" w:sz="0" w:space="0" w:color="auto" w:frame="1"/>
          </w:rPr>
          <w:lastRenderedPageBreak/>
          <w:t xml:space="preserve">35. </w:t>
        </w:r>
        <w:proofErr w:type="spellStart"/>
        <w:r w:rsidRPr="00A35073">
          <w:rPr>
            <w:bCs/>
            <w:color w:val="000000" w:themeColor="text1"/>
            <w:bdr w:val="none" w:sz="0" w:space="0" w:color="auto" w:frame="1"/>
          </w:rPr>
          <w:t>Jacox</w:t>
        </w:r>
        <w:proofErr w:type="spellEnd"/>
        <w:r w:rsidRPr="00A35073">
          <w:rPr>
            <w:bCs/>
            <w:color w:val="000000" w:themeColor="text1"/>
            <w:bdr w:val="none" w:sz="0" w:space="0" w:color="auto" w:frame="1"/>
          </w:rPr>
          <w:t xml:space="preserve"> MG, Alexander MA, </w:t>
        </w:r>
        <w:proofErr w:type="spellStart"/>
        <w:r w:rsidRPr="00A35073">
          <w:rPr>
            <w:bCs/>
            <w:color w:val="000000" w:themeColor="text1"/>
            <w:bdr w:val="none" w:sz="0" w:space="0" w:color="auto" w:frame="1"/>
          </w:rPr>
          <w:t>Siedlecki</w:t>
        </w:r>
        <w:proofErr w:type="spellEnd"/>
        <w:r w:rsidRPr="00A35073">
          <w:rPr>
            <w:bCs/>
            <w:color w:val="000000" w:themeColor="text1"/>
            <w:bdr w:val="none" w:sz="0" w:space="0" w:color="auto" w:frame="1"/>
          </w:rPr>
          <w:t xml:space="preserve"> S, Chen K, Kwon Y-O, Brodie S</w:t>
        </w:r>
      </w:ins>
      <w:ins w:id="796" w:author="Mary Hunsicker" w:date="2022-01-08T08:18:00Z">
        <w:r w:rsidR="00A00526">
          <w:rPr>
            <w:bCs/>
            <w:color w:val="000000" w:themeColor="text1"/>
            <w:bdr w:val="none" w:sz="0" w:space="0" w:color="auto" w:frame="1"/>
          </w:rPr>
          <w:t>,</w:t>
        </w:r>
      </w:ins>
      <w:ins w:id="797" w:author="Mary Hunsicker" w:date="2022-01-07T19:56:00Z">
        <w:r w:rsidRPr="00A35073">
          <w:rPr>
            <w:bCs/>
            <w:color w:val="000000" w:themeColor="text1"/>
            <w:bdr w:val="none" w:sz="0" w:space="0" w:color="auto" w:frame="1"/>
          </w:rPr>
          <w:t xml:space="preserve"> </w:t>
        </w:r>
        <w:r w:rsidRPr="00A35073">
          <w:rPr>
            <w:color w:val="000000" w:themeColor="text1"/>
            <w:shd w:val="clear" w:color="auto" w:fill="FFFFFF"/>
          </w:rPr>
          <w:t xml:space="preserve">et al. </w:t>
        </w:r>
        <w:r w:rsidRPr="00A35073">
          <w:rPr>
            <w:color w:val="000000" w:themeColor="text1"/>
            <w:bdr w:val="none" w:sz="0" w:space="0" w:color="auto" w:frame="1"/>
          </w:rPr>
          <w:t xml:space="preserve">Seasonal-to-interannual prediction of North American coastal marine ecosystems: Forecast methods, mechanisms of predictability, and priority developments. </w:t>
        </w:r>
        <w:r w:rsidRPr="00A35073">
          <w:rPr>
            <w:iCs/>
            <w:color w:val="000000" w:themeColor="text1"/>
            <w:bdr w:val="none" w:sz="0" w:space="0" w:color="auto" w:frame="1"/>
          </w:rPr>
          <w:t xml:space="preserve">Prog. </w:t>
        </w:r>
        <w:proofErr w:type="spellStart"/>
        <w:r w:rsidRPr="00A35073">
          <w:rPr>
            <w:iCs/>
            <w:color w:val="000000" w:themeColor="text1"/>
            <w:bdr w:val="none" w:sz="0" w:space="0" w:color="auto" w:frame="1"/>
          </w:rPr>
          <w:t>Oceanogr</w:t>
        </w:r>
        <w:proofErr w:type="spellEnd"/>
        <w:r w:rsidRPr="00A35073">
          <w:rPr>
            <w:iCs/>
            <w:color w:val="000000" w:themeColor="text1"/>
            <w:bdr w:val="none" w:sz="0" w:space="0" w:color="auto" w:frame="1"/>
          </w:rPr>
          <w:t>. 2020</w:t>
        </w:r>
        <w:r w:rsidRPr="00A35073">
          <w:rPr>
            <w:color w:val="000000" w:themeColor="text1"/>
            <w:bdr w:val="none" w:sz="0" w:space="0" w:color="auto" w:frame="1"/>
          </w:rPr>
          <w:t xml:space="preserve">. </w:t>
        </w:r>
        <w:proofErr w:type="spellStart"/>
        <w:r w:rsidRPr="00A35073">
          <w:rPr>
            <w:color w:val="000000" w:themeColor="text1"/>
            <w:bdr w:val="none" w:sz="0" w:space="0" w:color="auto" w:frame="1"/>
          </w:rPr>
          <w:t>doi</w:t>
        </w:r>
        <w:proofErr w:type="spellEnd"/>
        <w:r w:rsidRPr="00A35073">
          <w:rPr>
            <w:color w:val="000000" w:themeColor="text1"/>
            <w:bdr w:val="none" w:sz="0" w:space="0" w:color="auto" w:frame="1"/>
          </w:rPr>
          <w:t>: 10.1016/j.pocean.2020.102307. </w:t>
        </w:r>
      </w:ins>
    </w:p>
    <w:p w14:paraId="2C8CC1FF" w14:textId="37172984" w:rsidR="00F1145A" w:rsidRDefault="00F1145A" w:rsidP="00F1145A">
      <w:pPr>
        <w:widowControl w:val="0"/>
        <w:autoSpaceDE w:val="0"/>
        <w:autoSpaceDN w:val="0"/>
        <w:adjustRightInd w:val="0"/>
        <w:spacing w:line="480" w:lineRule="auto"/>
        <w:ind w:left="360" w:hanging="360"/>
        <w:rPr>
          <w:ins w:id="798" w:author="Mary Hunsicker" w:date="2022-01-07T19:56:00Z"/>
          <w:noProof/>
          <w:color w:val="000000" w:themeColor="text1"/>
        </w:rPr>
      </w:pPr>
      <w:ins w:id="799" w:author="Mary Hunsicker" w:date="2022-01-07T19:56:00Z">
        <w:r w:rsidRPr="00A35073">
          <w:rPr>
            <w:color w:val="000000" w:themeColor="text1"/>
          </w:rPr>
          <w:t xml:space="preserve">36. </w:t>
        </w:r>
        <w:proofErr w:type="spellStart"/>
        <w:r w:rsidRPr="00A35073">
          <w:rPr>
            <w:color w:val="000000" w:themeColor="text1"/>
          </w:rPr>
          <w:t>Koslow</w:t>
        </w:r>
        <w:proofErr w:type="spellEnd"/>
        <w:r w:rsidRPr="00A35073">
          <w:rPr>
            <w:color w:val="000000" w:themeColor="text1"/>
          </w:rPr>
          <w:t xml:space="preserve"> JA, Hobday AJ, Boehlert GW. Climate variability and marine survival of </w:t>
        </w:r>
        <w:proofErr w:type="spellStart"/>
        <w:r w:rsidRPr="00A35073">
          <w:rPr>
            <w:color w:val="000000" w:themeColor="text1"/>
          </w:rPr>
          <w:t>coho</w:t>
        </w:r>
        <w:proofErr w:type="spellEnd"/>
        <w:r w:rsidRPr="00A35073">
          <w:rPr>
            <w:color w:val="000000" w:themeColor="text1"/>
          </w:rPr>
          <w:t xml:space="preserve"> salmon (</w:t>
        </w:r>
        <w:r w:rsidRPr="00A35073">
          <w:rPr>
            <w:i/>
            <w:color w:val="000000" w:themeColor="text1"/>
          </w:rPr>
          <w:t>Oncorhynchus kisutch</w:t>
        </w:r>
        <w:r w:rsidRPr="00A35073">
          <w:rPr>
            <w:color w:val="000000" w:themeColor="text1"/>
          </w:rPr>
          <w:t xml:space="preserve">) in the Oregon production area. Fish. </w:t>
        </w:r>
        <w:proofErr w:type="spellStart"/>
        <w:r w:rsidRPr="00A35073">
          <w:rPr>
            <w:color w:val="000000" w:themeColor="text1"/>
          </w:rPr>
          <w:t>Oceanogr</w:t>
        </w:r>
        <w:proofErr w:type="spellEnd"/>
        <w:r w:rsidRPr="00A35073">
          <w:rPr>
            <w:color w:val="000000" w:themeColor="text1"/>
          </w:rPr>
          <w:t>. 2002; 11: 65-77.</w:t>
        </w:r>
      </w:ins>
    </w:p>
    <w:p w14:paraId="2EFB2BDE" w14:textId="77777777" w:rsidR="00F1145A" w:rsidRDefault="00F1145A" w:rsidP="00F1145A">
      <w:pPr>
        <w:widowControl w:val="0"/>
        <w:autoSpaceDE w:val="0"/>
        <w:autoSpaceDN w:val="0"/>
        <w:adjustRightInd w:val="0"/>
        <w:spacing w:line="480" w:lineRule="auto"/>
        <w:ind w:left="360" w:hanging="360"/>
        <w:rPr>
          <w:ins w:id="800" w:author="Mary Hunsicker" w:date="2022-01-07T19:56:00Z"/>
          <w:noProof/>
          <w:color w:val="000000" w:themeColor="text1"/>
        </w:rPr>
      </w:pPr>
      <w:ins w:id="801" w:author="Mary Hunsicker" w:date="2022-01-07T19:56:00Z">
        <w:r w:rsidRPr="00A35073">
          <w:rPr>
            <w:color w:val="000000" w:themeColor="text1"/>
          </w:rPr>
          <w:t xml:space="preserve">37. </w:t>
        </w:r>
        <w:proofErr w:type="spellStart"/>
        <w:r w:rsidRPr="00A35073">
          <w:rPr>
            <w:color w:val="000000" w:themeColor="text1"/>
          </w:rPr>
          <w:t>Koslow</w:t>
        </w:r>
        <w:proofErr w:type="spellEnd"/>
        <w:r w:rsidRPr="00A35073">
          <w:rPr>
            <w:color w:val="000000" w:themeColor="text1"/>
          </w:rPr>
          <w:t xml:space="preserve"> J, </w:t>
        </w:r>
        <w:proofErr w:type="spellStart"/>
        <w:r w:rsidRPr="00A35073">
          <w:rPr>
            <w:color w:val="000000" w:themeColor="text1"/>
          </w:rPr>
          <w:t>Goericke</w:t>
        </w:r>
        <w:proofErr w:type="spellEnd"/>
        <w:r w:rsidRPr="00A35073">
          <w:rPr>
            <w:color w:val="000000" w:themeColor="text1"/>
          </w:rPr>
          <w:t xml:space="preserve"> R, Watson W. Fish assemblages in the Southern California Current: relationships with climate, 1951–2008. Fish. </w:t>
        </w:r>
        <w:proofErr w:type="spellStart"/>
        <w:r w:rsidRPr="00A35073">
          <w:rPr>
            <w:color w:val="000000" w:themeColor="text1"/>
          </w:rPr>
          <w:t>Oceanogr</w:t>
        </w:r>
        <w:proofErr w:type="spellEnd"/>
        <w:r w:rsidRPr="00A35073">
          <w:rPr>
            <w:color w:val="000000" w:themeColor="text1"/>
          </w:rPr>
          <w:t>. 2013; 22: 207–219.</w:t>
        </w:r>
      </w:ins>
    </w:p>
    <w:p w14:paraId="74CEA5C5" w14:textId="77777777" w:rsidR="00F1145A" w:rsidRPr="00D17A0D" w:rsidRDefault="00F1145A" w:rsidP="00F1145A">
      <w:pPr>
        <w:widowControl w:val="0"/>
        <w:autoSpaceDE w:val="0"/>
        <w:autoSpaceDN w:val="0"/>
        <w:adjustRightInd w:val="0"/>
        <w:spacing w:line="480" w:lineRule="auto"/>
        <w:ind w:left="360" w:hanging="360"/>
        <w:rPr>
          <w:ins w:id="802" w:author="Mary Hunsicker" w:date="2022-01-07T19:56:00Z"/>
          <w:noProof/>
          <w:color w:val="000000" w:themeColor="text1"/>
        </w:rPr>
      </w:pPr>
      <w:ins w:id="803" w:author="Mary Hunsicker" w:date="2022-01-07T19:56:00Z">
        <w:r w:rsidRPr="00A35073">
          <w:rPr>
            <w:noProof/>
            <w:color w:val="000000" w:themeColor="text1"/>
          </w:rPr>
          <w:t>38. Planque B, Arneberg P. Principal component analyses for integrated ecosystem assessments may primarily reflect methodological artefacts. ICES J. Mar. Sci. 2018; 75:</w:t>
        </w:r>
      </w:ins>
    </w:p>
    <w:p w14:paraId="36BA6F04" w14:textId="77777777" w:rsidR="00F1145A" w:rsidRDefault="00F1145A" w:rsidP="00F1145A">
      <w:pPr>
        <w:widowControl w:val="0"/>
        <w:autoSpaceDE w:val="0"/>
        <w:autoSpaceDN w:val="0"/>
        <w:adjustRightInd w:val="0"/>
        <w:spacing w:line="480" w:lineRule="auto"/>
        <w:ind w:firstLine="270"/>
        <w:rPr>
          <w:ins w:id="804" w:author="Mary Hunsicker" w:date="2022-01-07T19:56:00Z"/>
          <w:noProof/>
          <w:color w:val="000000" w:themeColor="text1"/>
        </w:rPr>
      </w:pPr>
      <w:ins w:id="805" w:author="Mary Hunsicker" w:date="2022-01-07T19:56:00Z">
        <w:r w:rsidRPr="00A35073">
          <w:rPr>
            <w:noProof/>
            <w:color w:val="000000" w:themeColor="text1"/>
          </w:rPr>
          <w:t xml:space="preserve"> 1021–1028.</w:t>
        </w:r>
      </w:ins>
    </w:p>
    <w:p w14:paraId="2941B2AA" w14:textId="77777777" w:rsidR="00F1145A" w:rsidRDefault="00F1145A" w:rsidP="00F1145A">
      <w:pPr>
        <w:widowControl w:val="0"/>
        <w:autoSpaceDE w:val="0"/>
        <w:autoSpaceDN w:val="0"/>
        <w:adjustRightInd w:val="0"/>
        <w:spacing w:line="480" w:lineRule="auto"/>
        <w:ind w:left="360" w:hanging="360"/>
        <w:rPr>
          <w:ins w:id="806" w:author="Mary Hunsicker" w:date="2022-01-07T19:56:00Z"/>
          <w:noProof/>
          <w:color w:val="000000" w:themeColor="text1"/>
        </w:rPr>
      </w:pPr>
      <w:ins w:id="807" w:author="Mary Hunsicker" w:date="2022-01-07T19:56:00Z">
        <w:r w:rsidRPr="00A35073">
          <w:rPr>
            <w:noProof/>
            <w:color w:val="000000" w:themeColor="text1"/>
          </w:rPr>
          <w:t>39. Zuur AF, Tuck ID, Bailey N. Dynamic factor analysis to estimate common trends in fisheries time series. Can. J. Fish. Aquat. Sci. 2003; 60: 542–552.</w:t>
        </w:r>
      </w:ins>
    </w:p>
    <w:p w14:paraId="586FDECD" w14:textId="77777777" w:rsidR="00F1145A" w:rsidRDefault="00F1145A" w:rsidP="00F1145A">
      <w:pPr>
        <w:widowControl w:val="0"/>
        <w:autoSpaceDE w:val="0"/>
        <w:autoSpaceDN w:val="0"/>
        <w:adjustRightInd w:val="0"/>
        <w:spacing w:line="480" w:lineRule="auto"/>
        <w:ind w:left="360" w:hanging="360"/>
        <w:rPr>
          <w:ins w:id="808" w:author="Mary Hunsicker" w:date="2022-01-07T19:56:00Z"/>
          <w:noProof/>
          <w:color w:val="000000" w:themeColor="text1"/>
        </w:rPr>
      </w:pPr>
      <w:ins w:id="809" w:author="Mary Hunsicker" w:date="2022-01-07T19:56:00Z">
        <w:r w:rsidRPr="00A35073">
          <w:rPr>
            <w:noProof/>
            <w:color w:val="000000" w:themeColor="text1"/>
          </w:rPr>
          <w:t xml:space="preserve">40. Ward EJ, Anderson SC, Damiano LA, Hunsicker ME, Litzow MA. Modeling regimes with extremes: the bayesdfa package for identifying and forecasting common trends and anomalies in multivariate time-series data. R J 2019; 11: 46–55. </w:t>
        </w:r>
      </w:ins>
    </w:p>
    <w:p w14:paraId="56C33D68" w14:textId="77777777" w:rsidR="00F1145A" w:rsidRDefault="00F1145A" w:rsidP="00F1145A">
      <w:pPr>
        <w:widowControl w:val="0"/>
        <w:autoSpaceDE w:val="0"/>
        <w:autoSpaceDN w:val="0"/>
        <w:adjustRightInd w:val="0"/>
        <w:spacing w:line="480" w:lineRule="auto"/>
        <w:ind w:left="360" w:hanging="360"/>
        <w:rPr>
          <w:ins w:id="810" w:author="Mary Hunsicker" w:date="2022-01-07T19:56:00Z"/>
          <w:noProof/>
          <w:color w:val="000000" w:themeColor="text1"/>
        </w:rPr>
      </w:pPr>
      <w:ins w:id="811" w:author="Mary Hunsicker" w:date="2022-01-07T19:56:00Z">
        <w:r w:rsidRPr="00A35073">
          <w:rPr>
            <w:noProof/>
            <w:color w:val="000000" w:themeColor="text1"/>
          </w:rPr>
          <w:t>41. Anderson SC, Branch TA, Cooper AB, Dulvy NK. Black-swan events in animal populations. Proc. Natl. Acad. Sci. U.S.A. 2017; 114: 3252–3257.</w:t>
        </w:r>
      </w:ins>
    </w:p>
    <w:p w14:paraId="1B179DF1" w14:textId="3C2EDBAE" w:rsidR="00F1145A" w:rsidRDefault="00F1145A" w:rsidP="00F1145A">
      <w:pPr>
        <w:widowControl w:val="0"/>
        <w:autoSpaceDE w:val="0"/>
        <w:autoSpaceDN w:val="0"/>
        <w:adjustRightInd w:val="0"/>
        <w:spacing w:line="480" w:lineRule="auto"/>
        <w:ind w:left="360" w:hanging="360"/>
        <w:rPr>
          <w:ins w:id="812" w:author="Mary Hunsicker" w:date="2022-01-07T19:56:00Z"/>
          <w:noProof/>
          <w:color w:val="000000" w:themeColor="text1"/>
        </w:rPr>
      </w:pPr>
      <w:ins w:id="813" w:author="Mary Hunsicker" w:date="2022-01-07T19:56:00Z">
        <w:r w:rsidRPr="00A35073">
          <w:rPr>
            <w:rFonts w:eastAsiaTheme="minorHAnsi"/>
            <w:color w:val="000000" w:themeColor="text1"/>
          </w:rPr>
          <w:t xml:space="preserve">42. Litzow MA, Hunsicker ME, Ward EJ, Anderson SC, Gao J, </w:t>
        </w:r>
        <w:proofErr w:type="spellStart"/>
        <w:r w:rsidRPr="00A35073">
          <w:rPr>
            <w:rFonts w:eastAsiaTheme="minorHAnsi"/>
            <w:color w:val="000000" w:themeColor="text1"/>
          </w:rPr>
          <w:t>Zador</w:t>
        </w:r>
        <w:proofErr w:type="spellEnd"/>
        <w:r w:rsidRPr="00A35073">
          <w:rPr>
            <w:rFonts w:eastAsiaTheme="minorHAnsi"/>
            <w:color w:val="000000" w:themeColor="text1"/>
          </w:rPr>
          <w:t xml:space="preserve"> S</w:t>
        </w:r>
      </w:ins>
      <w:ins w:id="814" w:author="Mary Hunsicker" w:date="2022-01-08T08:19:00Z">
        <w:r w:rsidR="00A00526">
          <w:rPr>
            <w:rFonts w:eastAsiaTheme="minorHAnsi"/>
            <w:color w:val="000000" w:themeColor="text1"/>
          </w:rPr>
          <w:t>,</w:t>
        </w:r>
      </w:ins>
      <w:ins w:id="815" w:author="Mary Hunsicker" w:date="2022-01-07T19:56:00Z">
        <w:r w:rsidRPr="00A35073">
          <w:rPr>
            <w:rFonts w:eastAsiaTheme="minorHAnsi"/>
            <w:color w:val="000000" w:themeColor="text1"/>
          </w:rPr>
          <w:t xml:space="preserve"> et al. </w:t>
        </w:r>
        <w:r w:rsidRPr="00A35073">
          <w:rPr>
            <w:color w:val="000000" w:themeColor="text1"/>
            <w:shd w:val="clear" w:color="auto" w:fill="FFFFFF"/>
          </w:rPr>
          <w:t>Evaluating ecosystem change as Gulf of Alaska temperature exceeds the limits of preindustrial variability. Prog. Ocean. 2020a; 117: 7665-7671.</w:t>
        </w:r>
      </w:ins>
    </w:p>
    <w:p w14:paraId="7412F440" w14:textId="77777777" w:rsidR="00F1145A" w:rsidRDefault="00F1145A" w:rsidP="00F1145A">
      <w:pPr>
        <w:widowControl w:val="0"/>
        <w:autoSpaceDE w:val="0"/>
        <w:autoSpaceDN w:val="0"/>
        <w:adjustRightInd w:val="0"/>
        <w:spacing w:line="480" w:lineRule="auto"/>
        <w:ind w:left="360" w:hanging="360"/>
        <w:rPr>
          <w:ins w:id="816" w:author="Mary Hunsicker" w:date="2022-01-07T19:56:00Z"/>
          <w:noProof/>
          <w:color w:val="000000" w:themeColor="text1"/>
        </w:rPr>
      </w:pPr>
      <w:ins w:id="817" w:author="Mary Hunsicker" w:date="2022-01-07T19:56:00Z">
        <w:r w:rsidRPr="00A35073">
          <w:rPr>
            <w:color w:val="000000" w:themeColor="text1"/>
            <w:shd w:val="clear" w:color="auto" w:fill="FFFFFF"/>
          </w:rPr>
          <w:t xml:space="preserve">43. </w:t>
        </w:r>
        <w:proofErr w:type="spellStart"/>
        <w:r w:rsidRPr="00A35073">
          <w:rPr>
            <w:color w:val="000000" w:themeColor="text1"/>
            <w:shd w:val="clear" w:color="auto" w:fill="FFFFFF"/>
          </w:rPr>
          <w:t>Neveu</w:t>
        </w:r>
        <w:proofErr w:type="spellEnd"/>
        <w:r w:rsidRPr="00A35073">
          <w:rPr>
            <w:color w:val="000000" w:themeColor="text1"/>
            <w:shd w:val="clear" w:color="auto" w:fill="FFFFFF"/>
          </w:rPr>
          <w:t xml:space="preserve"> E, Moore AM, Edwards CA, </w:t>
        </w:r>
        <w:proofErr w:type="spellStart"/>
        <w:r w:rsidRPr="00A35073">
          <w:rPr>
            <w:color w:val="000000" w:themeColor="text1"/>
            <w:shd w:val="clear" w:color="auto" w:fill="FFFFFF"/>
          </w:rPr>
          <w:t>Fiechter</w:t>
        </w:r>
        <w:proofErr w:type="spellEnd"/>
        <w:r w:rsidRPr="00A35073">
          <w:rPr>
            <w:color w:val="000000" w:themeColor="text1"/>
            <w:shd w:val="clear" w:color="auto" w:fill="FFFFFF"/>
          </w:rPr>
          <w:t xml:space="preserve"> J, Drake P, </w:t>
        </w:r>
        <w:proofErr w:type="spellStart"/>
        <w:r w:rsidRPr="00A35073">
          <w:rPr>
            <w:color w:val="000000" w:themeColor="text1"/>
            <w:shd w:val="clear" w:color="auto" w:fill="FFFFFF"/>
          </w:rPr>
          <w:t>J</w:t>
        </w:r>
        <w:r w:rsidRPr="00A35073">
          <w:rPr>
            <w:color w:val="000000" w:themeColor="text1"/>
            <w:bdr w:val="none" w:sz="0" w:space="0" w:color="auto" w:frame="1"/>
            <w:shd w:val="clear" w:color="auto" w:fill="FFFFFF"/>
          </w:rPr>
          <w:t>acox</w:t>
        </w:r>
        <w:proofErr w:type="spellEnd"/>
        <w:r w:rsidRPr="00A35073">
          <w:rPr>
            <w:color w:val="000000" w:themeColor="text1"/>
            <w:bdr w:val="none" w:sz="0" w:space="0" w:color="auto" w:frame="1"/>
            <w:shd w:val="clear" w:color="auto" w:fill="FFFFFF"/>
          </w:rPr>
          <w:t xml:space="preserve"> MG, </w:t>
        </w:r>
        <w:proofErr w:type="spellStart"/>
        <w:r w:rsidRPr="00A35073">
          <w:rPr>
            <w:color w:val="000000" w:themeColor="text1"/>
            <w:shd w:val="clear" w:color="auto" w:fill="FFFFFF"/>
          </w:rPr>
          <w:t>Nuss</w:t>
        </w:r>
        <w:proofErr w:type="spellEnd"/>
        <w:r w:rsidRPr="00A35073">
          <w:rPr>
            <w:color w:val="000000" w:themeColor="text1"/>
            <w:shd w:val="clear" w:color="auto" w:fill="FFFFFF"/>
          </w:rPr>
          <w:t xml:space="preserve"> E. A historical </w:t>
        </w:r>
        <w:r w:rsidRPr="00A35073">
          <w:rPr>
            <w:color w:val="000000" w:themeColor="text1"/>
            <w:shd w:val="clear" w:color="auto" w:fill="FFFFFF"/>
          </w:rPr>
          <w:lastRenderedPageBreak/>
          <w:t>analysis of the California Current using ROMS 4D-Var. Part I: System configuration and diagnostics, </w:t>
        </w:r>
        <w:r w:rsidRPr="00A35073">
          <w:rPr>
            <w:color w:val="000000" w:themeColor="text1"/>
            <w:bdr w:val="none" w:sz="0" w:space="0" w:color="auto" w:frame="1"/>
            <w:shd w:val="clear" w:color="auto" w:fill="FFFFFF"/>
          </w:rPr>
          <w:t>Ocean Model.</w:t>
        </w:r>
        <w:r w:rsidRPr="00A35073">
          <w:rPr>
            <w:color w:val="000000" w:themeColor="text1"/>
            <w:shd w:val="clear" w:color="auto" w:fill="FFFFFF"/>
          </w:rPr>
          <w:t xml:space="preserve"> 2016; 99: 133-151.  </w:t>
        </w:r>
        <w:proofErr w:type="gramStart"/>
        <w:r w:rsidRPr="00A35073">
          <w:rPr>
            <w:color w:val="000000" w:themeColor="text1"/>
            <w:shd w:val="clear" w:color="auto" w:fill="FFFFFF"/>
          </w:rPr>
          <w:t>doi:10.1016/j.ocemod</w:t>
        </w:r>
        <w:proofErr w:type="gramEnd"/>
        <w:r w:rsidRPr="00A35073">
          <w:rPr>
            <w:color w:val="000000" w:themeColor="text1"/>
            <w:shd w:val="clear" w:color="auto" w:fill="FFFFFF"/>
          </w:rPr>
          <w:t>.2015.11.012.</w:t>
        </w:r>
      </w:ins>
    </w:p>
    <w:p w14:paraId="163122F4" w14:textId="77777777" w:rsidR="00F1145A" w:rsidRDefault="00F1145A" w:rsidP="00F1145A">
      <w:pPr>
        <w:widowControl w:val="0"/>
        <w:autoSpaceDE w:val="0"/>
        <w:autoSpaceDN w:val="0"/>
        <w:adjustRightInd w:val="0"/>
        <w:spacing w:line="480" w:lineRule="auto"/>
        <w:ind w:left="360" w:hanging="360"/>
        <w:rPr>
          <w:ins w:id="818" w:author="Mary Hunsicker" w:date="2022-01-07T19:56:00Z"/>
          <w:noProof/>
          <w:color w:val="000000" w:themeColor="text1"/>
        </w:rPr>
      </w:pPr>
      <w:ins w:id="819" w:author="Mary Hunsicker" w:date="2022-01-07T19:56:00Z">
        <w:r w:rsidRPr="00A35073">
          <w:rPr>
            <w:bCs/>
            <w:color w:val="000000" w:themeColor="text1"/>
            <w:bdr w:val="none" w:sz="0" w:space="0" w:color="auto" w:frame="1"/>
          </w:rPr>
          <w:t xml:space="preserve">44. </w:t>
        </w:r>
        <w:proofErr w:type="spellStart"/>
        <w:r w:rsidRPr="00A35073">
          <w:rPr>
            <w:bCs/>
            <w:color w:val="000000" w:themeColor="text1"/>
            <w:bdr w:val="none" w:sz="0" w:space="0" w:color="auto" w:frame="1"/>
          </w:rPr>
          <w:t>Jacox</w:t>
        </w:r>
        <w:proofErr w:type="spellEnd"/>
        <w:r w:rsidRPr="00A35073">
          <w:rPr>
            <w:bCs/>
            <w:color w:val="000000" w:themeColor="text1"/>
            <w:bdr w:val="none" w:sz="0" w:space="0" w:color="auto" w:frame="1"/>
          </w:rPr>
          <w:t xml:space="preserve"> MG</w:t>
        </w:r>
        <w:r w:rsidRPr="00A35073">
          <w:rPr>
            <w:color w:val="000000" w:themeColor="text1"/>
            <w:shd w:val="clear" w:color="auto" w:fill="FFFFFF"/>
          </w:rPr>
          <w:t xml:space="preserve">, Edwards CA, Hazen EL, </w:t>
        </w:r>
        <w:proofErr w:type="spellStart"/>
        <w:r w:rsidRPr="00A35073">
          <w:rPr>
            <w:color w:val="000000" w:themeColor="text1"/>
            <w:shd w:val="clear" w:color="auto" w:fill="FFFFFF"/>
          </w:rPr>
          <w:t>Bograd</w:t>
        </w:r>
        <w:proofErr w:type="spellEnd"/>
        <w:r w:rsidRPr="00A35073">
          <w:rPr>
            <w:color w:val="000000" w:themeColor="text1"/>
            <w:shd w:val="clear" w:color="auto" w:fill="FFFFFF"/>
          </w:rPr>
          <w:t xml:space="preserve">, SJ. Coastal upwelling revisited: Ekman, </w:t>
        </w:r>
        <w:proofErr w:type="spellStart"/>
        <w:r w:rsidRPr="00A35073">
          <w:rPr>
            <w:color w:val="000000" w:themeColor="text1"/>
            <w:shd w:val="clear" w:color="auto" w:fill="FFFFFF"/>
          </w:rPr>
          <w:t>Bakun</w:t>
        </w:r>
        <w:proofErr w:type="spellEnd"/>
        <w:r w:rsidRPr="00A35073">
          <w:rPr>
            <w:color w:val="000000" w:themeColor="text1"/>
            <w:shd w:val="clear" w:color="auto" w:fill="FFFFFF"/>
          </w:rPr>
          <w:t>, and improved upwelling indices for the U.S. west coast.</w:t>
        </w:r>
        <w:r w:rsidRPr="00A35073">
          <w:rPr>
            <w:iCs/>
            <w:color w:val="000000" w:themeColor="text1"/>
            <w:bdr w:val="none" w:sz="0" w:space="0" w:color="auto" w:frame="1"/>
          </w:rPr>
          <w:t xml:space="preserve"> J. </w:t>
        </w:r>
        <w:proofErr w:type="spellStart"/>
        <w:r w:rsidRPr="00A35073">
          <w:rPr>
            <w:iCs/>
            <w:color w:val="000000" w:themeColor="text1"/>
            <w:bdr w:val="none" w:sz="0" w:space="0" w:color="auto" w:frame="1"/>
          </w:rPr>
          <w:t>Geophys</w:t>
        </w:r>
        <w:proofErr w:type="spellEnd"/>
        <w:r w:rsidRPr="00A35073">
          <w:rPr>
            <w:iCs/>
            <w:color w:val="000000" w:themeColor="text1"/>
            <w:bdr w:val="none" w:sz="0" w:space="0" w:color="auto" w:frame="1"/>
          </w:rPr>
          <w:t>. Res.</w:t>
        </w:r>
        <w:r w:rsidRPr="00A35073">
          <w:rPr>
            <w:color w:val="000000" w:themeColor="text1"/>
            <w:shd w:val="clear" w:color="auto" w:fill="FFFFFF"/>
          </w:rPr>
          <w:t xml:space="preserve"> 2018b. doi:10.1029/2018JC014187. </w:t>
        </w:r>
      </w:ins>
    </w:p>
    <w:p w14:paraId="7616AD19" w14:textId="77777777" w:rsidR="00F1145A" w:rsidRDefault="00F1145A" w:rsidP="00F1145A">
      <w:pPr>
        <w:widowControl w:val="0"/>
        <w:autoSpaceDE w:val="0"/>
        <w:autoSpaceDN w:val="0"/>
        <w:adjustRightInd w:val="0"/>
        <w:spacing w:line="480" w:lineRule="auto"/>
        <w:ind w:left="360" w:hanging="360"/>
        <w:rPr>
          <w:ins w:id="820" w:author="Mary Hunsicker" w:date="2022-01-07T19:56:00Z"/>
          <w:noProof/>
          <w:color w:val="000000" w:themeColor="text1"/>
        </w:rPr>
      </w:pPr>
      <w:ins w:id="821" w:author="Mary Hunsicker" w:date="2022-01-07T19:56:00Z">
        <w:r w:rsidRPr="00A35073">
          <w:rPr>
            <w:color w:val="000000" w:themeColor="text1"/>
            <w:spacing w:val="3"/>
            <w:shd w:val="clear" w:color="auto" w:fill="FFFFFF"/>
          </w:rPr>
          <w:t>45. Checkley DM Jr, Barth JA. Patterns and processes in the California Current System. Prog. Ocean. 2009; 83, 49-64.</w:t>
        </w:r>
      </w:ins>
    </w:p>
    <w:p w14:paraId="5EFB9CB4" w14:textId="77777777" w:rsidR="00F1145A" w:rsidRDefault="00F1145A" w:rsidP="00F1145A">
      <w:pPr>
        <w:widowControl w:val="0"/>
        <w:autoSpaceDE w:val="0"/>
        <w:autoSpaceDN w:val="0"/>
        <w:adjustRightInd w:val="0"/>
        <w:spacing w:line="480" w:lineRule="auto"/>
        <w:ind w:left="360" w:hanging="360"/>
        <w:rPr>
          <w:ins w:id="822" w:author="Mary Hunsicker" w:date="2022-01-07T19:56:00Z"/>
          <w:noProof/>
          <w:color w:val="000000" w:themeColor="text1"/>
        </w:rPr>
      </w:pPr>
      <w:ins w:id="823" w:author="Mary Hunsicker" w:date="2022-01-07T19:56:00Z">
        <w:r w:rsidRPr="00A35073">
          <w:rPr>
            <w:color w:val="000000" w:themeColor="text1"/>
            <w:spacing w:val="3"/>
            <w:shd w:val="clear" w:color="auto" w:fill="FFFFFF"/>
          </w:rPr>
          <w:t xml:space="preserve">46. </w:t>
        </w:r>
        <w:proofErr w:type="spellStart"/>
        <w:r w:rsidRPr="00A35073">
          <w:rPr>
            <w:color w:val="000000" w:themeColor="text1"/>
            <w:spacing w:val="3"/>
            <w:shd w:val="clear" w:color="auto" w:fill="FFFFFF"/>
          </w:rPr>
          <w:t>Gottscho</w:t>
        </w:r>
        <w:proofErr w:type="spellEnd"/>
        <w:r w:rsidRPr="00A35073">
          <w:rPr>
            <w:color w:val="000000" w:themeColor="text1"/>
            <w:spacing w:val="3"/>
            <w:shd w:val="clear" w:color="auto" w:fill="FFFFFF"/>
          </w:rPr>
          <w:t xml:space="preserve"> AD. Zoogeography of the San Andreas Fault system: Great Pacific Fracture Zones correspond with spatially concordant phylogeographic boundaries in western North America. Biological Reviews 2016; 91: 235-254.</w:t>
        </w:r>
      </w:ins>
    </w:p>
    <w:p w14:paraId="72A39864" w14:textId="77777777" w:rsidR="00BE379F" w:rsidRDefault="00F1145A" w:rsidP="00BE379F">
      <w:pPr>
        <w:widowControl w:val="0"/>
        <w:autoSpaceDE w:val="0"/>
        <w:autoSpaceDN w:val="0"/>
        <w:adjustRightInd w:val="0"/>
        <w:spacing w:line="480" w:lineRule="auto"/>
        <w:ind w:left="360" w:hanging="360"/>
        <w:rPr>
          <w:ins w:id="824" w:author="Mary Hunsicker" w:date="2022-01-08T08:27:00Z"/>
          <w:noProof/>
          <w:color w:val="000000" w:themeColor="text1"/>
        </w:rPr>
      </w:pPr>
      <w:ins w:id="825" w:author="Mary Hunsicker" w:date="2022-01-07T19:56:00Z">
        <w:r w:rsidRPr="00A35073">
          <w:rPr>
            <w:color w:val="000000" w:themeColor="text1"/>
          </w:rPr>
          <w:t xml:space="preserve">47. </w:t>
        </w:r>
        <w:proofErr w:type="spellStart"/>
        <w:r w:rsidRPr="00A35073">
          <w:rPr>
            <w:color w:val="000000" w:themeColor="text1"/>
          </w:rPr>
          <w:t>Jacox</w:t>
        </w:r>
        <w:proofErr w:type="spellEnd"/>
        <w:r w:rsidRPr="00A35073">
          <w:rPr>
            <w:color w:val="000000" w:themeColor="text1"/>
          </w:rPr>
          <w:t xml:space="preserve"> MG, </w:t>
        </w:r>
        <w:proofErr w:type="spellStart"/>
        <w:r w:rsidRPr="00A35073">
          <w:rPr>
            <w:color w:val="000000" w:themeColor="text1"/>
          </w:rPr>
          <w:t>Fietcher</w:t>
        </w:r>
        <w:proofErr w:type="spellEnd"/>
        <w:r w:rsidRPr="00A35073">
          <w:rPr>
            <w:color w:val="000000" w:themeColor="text1"/>
          </w:rPr>
          <w:t xml:space="preserve"> J, Moore AM, Edwards CA. ENSO and the California Current coastal upwelling response. J. </w:t>
        </w:r>
        <w:proofErr w:type="spellStart"/>
        <w:r w:rsidRPr="00A35073">
          <w:rPr>
            <w:color w:val="000000" w:themeColor="text1"/>
          </w:rPr>
          <w:t>Geophys</w:t>
        </w:r>
        <w:proofErr w:type="spellEnd"/>
        <w:r w:rsidRPr="00A35073">
          <w:rPr>
            <w:color w:val="000000" w:themeColor="text1"/>
          </w:rPr>
          <w:t>. Res. 2015. doi</w:t>
        </w:r>
        <w:r w:rsidRPr="00A35073">
          <w:rPr>
            <w:rStyle w:val="doilabel"/>
            <w:color w:val="000000" w:themeColor="text1"/>
          </w:rPr>
          <w:t>:</w:t>
        </w:r>
        <w:r w:rsidRPr="00A35073">
          <w:rPr>
            <w:color w:val="000000" w:themeColor="text1"/>
          </w:rPr>
          <w:t>10.1002/2014JC010650</w:t>
        </w:r>
      </w:ins>
    </w:p>
    <w:p w14:paraId="1E842A7C" w14:textId="1F008965" w:rsidR="00F1145A" w:rsidRPr="00BE379F" w:rsidRDefault="00F1145A">
      <w:pPr>
        <w:widowControl w:val="0"/>
        <w:autoSpaceDE w:val="0"/>
        <w:autoSpaceDN w:val="0"/>
        <w:adjustRightInd w:val="0"/>
        <w:spacing w:line="480" w:lineRule="auto"/>
        <w:ind w:left="360" w:hanging="360"/>
        <w:rPr>
          <w:ins w:id="826" w:author="Mary Hunsicker" w:date="2022-01-07T19:56:00Z"/>
          <w:noProof/>
          <w:color w:val="000000" w:themeColor="text1"/>
          <w:rPrChange w:id="827" w:author="Mary Hunsicker" w:date="2022-01-08T08:27:00Z">
            <w:rPr>
              <w:ins w:id="828" w:author="Mary Hunsicker" w:date="2022-01-07T19:56:00Z"/>
              <w:color w:val="000000" w:themeColor="text1"/>
              <w:shd w:val="clear" w:color="auto" w:fill="FFFFFF"/>
            </w:rPr>
          </w:rPrChange>
        </w:rPr>
        <w:pPrChange w:id="829" w:author="Mary Hunsicker" w:date="2022-01-08T08:27:00Z">
          <w:pPr>
            <w:widowControl w:val="0"/>
            <w:autoSpaceDE w:val="0"/>
            <w:autoSpaceDN w:val="0"/>
            <w:adjustRightInd w:val="0"/>
            <w:spacing w:line="480" w:lineRule="auto"/>
            <w:ind w:left="540" w:hanging="540"/>
          </w:pPr>
        </w:pPrChange>
      </w:pPr>
      <w:ins w:id="830" w:author="Mary Hunsicker" w:date="2022-01-07T19:56:00Z">
        <w:r w:rsidRPr="00A35073">
          <w:rPr>
            <w:color w:val="000000" w:themeColor="text1"/>
            <w:shd w:val="clear" w:color="auto" w:fill="FFFFFF"/>
          </w:rPr>
          <w:t xml:space="preserve">48. Schroeder </w:t>
        </w:r>
      </w:ins>
      <w:ins w:id="831" w:author="Mary Hunsicker" w:date="2022-01-08T08:22:00Z">
        <w:r w:rsidR="00BE379F">
          <w:rPr>
            <w:color w:val="000000" w:themeColor="text1"/>
            <w:shd w:val="clear" w:color="auto" w:fill="FFFFFF"/>
          </w:rPr>
          <w:t xml:space="preserve">ID, Santora JA, Moore AM, Edwards CA, </w:t>
        </w:r>
        <w:proofErr w:type="spellStart"/>
        <w:r w:rsidR="00BE379F">
          <w:rPr>
            <w:color w:val="000000" w:themeColor="text1"/>
            <w:shd w:val="clear" w:color="auto" w:fill="FFFFFF"/>
          </w:rPr>
          <w:t>Fietcher</w:t>
        </w:r>
        <w:proofErr w:type="spellEnd"/>
        <w:r w:rsidR="00BE379F">
          <w:rPr>
            <w:color w:val="000000" w:themeColor="text1"/>
            <w:shd w:val="clear" w:color="auto" w:fill="FFFFFF"/>
          </w:rPr>
          <w:t xml:space="preserve"> J,</w:t>
        </w:r>
      </w:ins>
      <w:ins w:id="832" w:author="Mary Hunsicker" w:date="2022-01-08T08:23:00Z">
        <w:r w:rsidR="00BE379F">
          <w:rPr>
            <w:color w:val="000000" w:themeColor="text1"/>
            <w:shd w:val="clear" w:color="auto" w:fill="FFFFFF"/>
          </w:rPr>
          <w:t xml:space="preserve"> Hazen EL, </w:t>
        </w:r>
      </w:ins>
      <w:ins w:id="833" w:author="Mary Hunsicker" w:date="2022-01-07T19:56:00Z">
        <w:r w:rsidRPr="00A35073">
          <w:rPr>
            <w:color w:val="000000" w:themeColor="text1"/>
            <w:shd w:val="clear" w:color="auto" w:fill="FFFFFF"/>
          </w:rPr>
          <w:t xml:space="preserve">et al. </w:t>
        </w:r>
      </w:ins>
      <w:ins w:id="834" w:author="Mary Hunsicker" w:date="2022-01-08T08:20:00Z">
        <w:r w:rsidR="00A00526">
          <w:rPr>
            <w:color w:val="000000" w:themeColor="text1"/>
            <w:shd w:val="clear" w:color="auto" w:fill="FFFFFF"/>
          </w:rPr>
          <w:t>Application of a data assimilati</w:t>
        </w:r>
      </w:ins>
      <w:ins w:id="835" w:author="Mary Hunsicker" w:date="2022-01-08T08:21:00Z">
        <w:r w:rsidR="00A00526">
          <w:rPr>
            <w:color w:val="000000" w:themeColor="text1"/>
            <w:shd w:val="clear" w:color="auto" w:fill="FFFFFF"/>
          </w:rPr>
          <w:t xml:space="preserve">ve regional ocean modeling system for assessing California </w:t>
        </w:r>
        <w:proofErr w:type="gramStart"/>
        <w:r w:rsidR="00A00526">
          <w:rPr>
            <w:color w:val="000000" w:themeColor="text1"/>
            <w:shd w:val="clear" w:color="auto" w:fill="FFFFFF"/>
          </w:rPr>
          <w:t>Current</w:t>
        </w:r>
      </w:ins>
      <w:ins w:id="836" w:author="Mary Hunsicker" w:date="2022-01-08T08:24:00Z">
        <w:r w:rsidR="00BE379F">
          <w:rPr>
            <w:color w:val="000000" w:themeColor="text1"/>
            <w:shd w:val="clear" w:color="auto" w:fill="FFFFFF"/>
          </w:rPr>
          <w:t xml:space="preserve"> </w:t>
        </w:r>
      </w:ins>
      <w:ins w:id="837" w:author="Mary Hunsicker" w:date="2022-01-08T08:21:00Z">
        <w:r w:rsidR="00A00526">
          <w:rPr>
            <w:color w:val="000000" w:themeColor="text1"/>
            <w:shd w:val="clear" w:color="auto" w:fill="FFFFFF"/>
          </w:rPr>
          <w:t>System</w:t>
        </w:r>
        <w:r w:rsidR="00BE379F">
          <w:rPr>
            <w:color w:val="000000" w:themeColor="text1"/>
            <w:shd w:val="clear" w:color="auto" w:fill="FFFFFF"/>
          </w:rPr>
          <w:t xml:space="preserve"> ocean</w:t>
        </w:r>
        <w:proofErr w:type="gramEnd"/>
        <w:r w:rsidR="00BE379F">
          <w:rPr>
            <w:color w:val="000000" w:themeColor="text1"/>
            <w:shd w:val="clear" w:color="auto" w:fill="FFFFFF"/>
          </w:rPr>
          <w:t xml:space="preserve"> conditions, krill, and juvenile rockfish interannual varia</w:t>
        </w:r>
      </w:ins>
      <w:ins w:id="838" w:author="Mary Hunsicker" w:date="2022-01-08T08:22:00Z">
        <w:r w:rsidR="00BE379F">
          <w:rPr>
            <w:color w:val="000000" w:themeColor="text1"/>
            <w:shd w:val="clear" w:color="auto" w:fill="FFFFFF"/>
          </w:rPr>
          <w:t>bility</w:t>
        </w:r>
      </w:ins>
      <w:ins w:id="839" w:author="Mary Hunsicker" w:date="2022-01-08T08:23:00Z">
        <w:r w:rsidR="00BE379F">
          <w:rPr>
            <w:color w:val="000000" w:themeColor="text1"/>
            <w:shd w:val="clear" w:color="auto" w:fill="FFFFFF"/>
          </w:rPr>
          <w:t xml:space="preserve">. </w:t>
        </w:r>
      </w:ins>
      <w:proofErr w:type="spellStart"/>
      <w:ins w:id="840" w:author="Mary Hunsicker" w:date="2022-01-08T08:24:00Z">
        <w:r w:rsidR="00BE379F">
          <w:rPr>
            <w:color w:val="000000" w:themeColor="text1"/>
            <w:shd w:val="clear" w:color="auto" w:fill="FFFFFF"/>
          </w:rPr>
          <w:t>Geophys</w:t>
        </w:r>
        <w:proofErr w:type="spellEnd"/>
        <w:r w:rsidR="00BE379F">
          <w:rPr>
            <w:color w:val="000000" w:themeColor="text1"/>
            <w:shd w:val="clear" w:color="auto" w:fill="FFFFFF"/>
          </w:rPr>
          <w:t xml:space="preserve">. Res. </w:t>
        </w:r>
      </w:ins>
      <w:ins w:id="841" w:author="Mary Hunsicker" w:date="2022-01-08T08:25:00Z">
        <w:r w:rsidR="00BE379F">
          <w:rPr>
            <w:color w:val="000000" w:themeColor="text1"/>
            <w:shd w:val="clear" w:color="auto" w:fill="FFFFFF"/>
          </w:rPr>
          <w:t xml:space="preserve">Lett. 2014; 41: 5942-5950. </w:t>
        </w:r>
      </w:ins>
      <w:ins w:id="842" w:author="Mary Hunsicker" w:date="2022-01-08T08:26:00Z">
        <w:r w:rsidR="00BE379F" w:rsidRPr="00BE379F">
          <w:t>doi:10.1002/ 2014GL061045.</w:t>
        </w:r>
      </w:ins>
    </w:p>
    <w:p w14:paraId="4F5E8CEB" w14:textId="77777777" w:rsidR="00F1145A" w:rsidRDefault="00F1145A" w:rsidP="00F1145A">
      <w:pPr>
        <w:widowControl w:val="0"/>
        <w:autoSpaceDE w:val="0"/>
        <w:autoSpaceDN w:val="0"/>
        <w:adjustRightInd w:val="0"/>
        <w:spacing w:line="480" w:lineRule="auto"/>
        <w:ind w:left="360" w:hanging="360"/>
        <w:rPr>
          <w:ins w:id="843" w:author="Mary Hunsicker" w:date="2022-01-07T19:56:00Z"/>
          <w:color w:val="000000" w:themeColor="text1"/>
          <w:shd w:val="clear" w:color="auto" w:fill="FFFFFF"/>
        </w:rPr>
      </w:pPr>
      <w:ins w:id="844" w:author="Mary Hunsicker" w:date="2022-01-07T19:56:00Z">
        <w:r w:rsidRPr="00A35073">
          <w:rPr>
            <w:color w:val="000000" w:themeColor="text1"/>
          </w:rPr>
          <w:t xml:space="preserve">49. </w:t>
        </w:r>
        <w:proofErr w:type="spellStart"/>
        <w:r w:rsidRPr="00A35073">
          <w:rPr>
            <w:color w:val="000000" w:themeColor="text1"/>
          </w:rPr>
          <w:t>Amante</w:t>
        </w:r>
        <w:proofErr w:type="spellEnd"/>
        <w:r w:rsidRPr="00A35073">
          <w:rPr>
            <w:color w:val="000000" w:themeColor="text1"/>
          </w:rPr>
          <w:t xml:space="preserve"> C, Eakins BW. ETOPO1 1 Arc-Minute Global Relief Model: Procedures, Data Sources and Analysis. NESDIS NGDC-24, National Geophysical Data Center, United States Department of Commerce, Boulder, CO, March 2009. 19 p. DOI: 10.7289/V5C8276M</w:t>
        </w:r>
      </w:ins>
    </w:p>
    <w:p w14:paraId="79510436" w14:textId="13AE0882" w:rsidR="00F1145A" w:rsidRPr="00A35073" w:rsidRDefault="00F1145A" w:rsidP="00F1145A">
      <w:pPr>
        <w:widowControl w:val="0"/>
        <w:autoSpaceDE w:val="0"/>
        <w:autoSpaceDN w:val="0"/>
        <w:adjustRightInd w:val="0"/>
        <w:spacing w:line="480" w:lineRule="auto"/>
        <w:ind w:left="360" w:hanging="360"/>
        <w:rPr>
          <w:ins w:id="845" w:author="Mary Hunsicker" w:date="2022-01-07T19:56:00Z"/>
          <w:color w:val="000000" w:themeColor="text1"/>
          <w:shd w:val="clear" w:color="auto" w:fill="FFFFFF"/>
        </w:rPr>
      </w:pPr>
      <w:ins w:id="846" w:author="Mary Hunsicker" w:date="2022-01-07T19:56:00Z">
        <w:r w:rsidRPr="00A35073">
          <w:rPr>
            <w:color w:val="000000" w:themeColor="text1"/>
            <w:shd w:val="clear" w:color="auto" w:fill="FFFFFF"/>
          </w:rPr>
          <w:t xml:space="preserve">50. </w:t>
        </w:r>
        <w:proofErr w:type="spellStart"/>
        <w:r w:rsidRPr="00A35073">
          <w:rPr>
            <w:color w:val="000000" w:themeColor="text1"/>
            <w:shd w:val="clear" w:color="auto" w:fill="FFFFFF"/>
          </w:rPr>
          <w:t>McClatchie</w:t>
        </w:r>
        <w:proofErr w:type="spellEnd"/>
        <w:r w:rsidRPr="00A35073">
          <w:rPr>
            <w:color w:val="000000" w:themeColor="text1"/>
            <w:shd w:val="clear" w:color="auto" w:fill="FFFFFF"/>
          </w:rPr>
          <w:t xml:space="preserve"> S, Duffy-Anderson J, Field JC, </w:t>
        </w:r>
        <w:proofErr w:type="spellStart"/>
        <w:r w:rsidRPr="00A35073">
          <w:rPr>
            <w:color w:val="000000" w:themeColor="text1"/>
            <w:shd w:val="clear" w:color="auto" w:fill="FFFFFF"/>
          </w:rPr>
          <w:t>Goericke</w:t>
        </w:r>
        <w:proofErr w:type="spellEnd"/>
        <w:r w:rsidRPr="00A35073">
          <w:rPr>
            <w:color w:val="000000" w:themeColor="text1"/>
            <w:shd w:val="clear" w:color="auto" w:fill="FFFFFF"/>
          </w:rPr>
          <w:t xml:space="preserve"> R, Griffith D, </w:t>
        </w:r>
        <w:proofErr w:type="spellStart"/>
        <w:r w:rsidRPr="00A35073">
          <w:rPr>
            <w:color w:val="000000" w:themeColor="text1"/>
            <w:shd w:val="clear" w:color="auto" w:fill="FFFFFF"/>
          </w:rPr>
          <w:t>Hanisko</w:t>
        </w:r>
        <w:proofErr w:type="spellEnd"/>
        <w:r w:rsidRPr="00A35073">
          <w:rPr>
            <w:color w:val="000000" w:themeColor="text1"/>
            <w:shd w:val="clear" w:color="auto" w:fill="FFFFFF"/>
          </w:rPr>
          <w:t xml:space="preserve"> DS,</w:t>
        </w:r>
      </w:ins>
      <w:ins w:id="847" w:author="Mary Hunsicker" w:date="2022-01-08T08:27:00Z">
        <w:r w:rsidR="00913CDE">
          <w:rPr>
            <w:color w:val="000000" w:themeColor="text1"/>
            <w:shd w:val="clear" w:color="auto" w:fill="FFFFFF"/>
          </w:rPr>
          <w:t xml:space="preserve"> et al</w:t>
        </w:r>
      </w:ins>
      <w:ins w:id="848" w:author="Mary Hunsicker" w:date="2022-01-07T19:56:00Z">
        <w:r w:rsidRPr="00A35073">
          <w:rPr>
            <w:color w:val="000000" w:themeColor="text1"/>
            <w:shd w:val="clear" w:color="auto" w:fill="FFFFFF"/>
          </w:rPr>
          <w:t xml:space="preserve">. </w:t>
        </w:r>
        <w:proofErr w:type="gramStart"/>
        <w:r w:rsidRPr="00A35073">
          <w:rPr>
            <w:color w:val="000000" w:themeColor="text1"/>
            <w:shd w:val="clear" w:color="auto" w:fill="FFFFFF"/>
          </w:rPr>
          <w:t>Long</w:t>
        </w:r>
        <w:proofErr w:type="gramEnd"/>
        <w:r w:rsidRPr="00A35073">
          <w:rPr>
            <w:color w:val="000000" w:themeColor="text1"/>
            <w:shd w:val="clear" w:color="auto" w:fill="FFFFFF"/>
          </w:rPr>
          <w:t xml:space="preserve"> time series in US fisheries oceanography. Oceanography 2014; 27: 48-67.</w:t>
        </w:r>
      </w:ins>
    </w:p>
    <w:p w14:paraId="341B7A96" w14:textId="77777777" w:rsidR="00F1145A" w:rsidRDefault="00F1145A" w:rsidP="00F1145A">
      <w:pPr>
        <w:spacing w:line="480" w:lineRule="auto"/>
        <w:ind w:left="360" w:hanging="360"/>
        <w:rPr>
          <w:ins w:id="849" w:author="Mary Hunsicker" w:date="2022-01-07T19:56:00Z"/>
          <w:rFonts w:eastAsiaTheme="minorHAnsi"/>
          <w:color w:val="000000" w:themeColor="text1"/>
        </w:rPr>
      </w:pPr>
      <w:ins w:id="850" w:author="Mary Hunsicker" w:date="2022-01-07T19:56:00Z">
        <w:r w:rsidRPr="00A35073">
          <w:rPr>
            <w:rFonts w:eastAsiaTheme="minorHAnsi"/>
            <w:color w:val="000000" w:themeColor="text1"/>
          </w:rPr>
          <w:t xml:space="preserve">51. Stan Development Team. </w:t>
        </w:r>
        <w:proofErr w:type="spellStart"/>
        <w:r w:rsidRPr="00A35073">
          <w:rPr>
            <w:rFonts w:eastAsiaTheme="minorHAnsi"/>
            <w:color w:val="000000" w:themeColor="text1"/>
          </w:rPr>
          <w:t>RStan</w:t>
        </w:r>
        <w:proofErr w:type="spellEnd"/>
        <w:r w:rsidRPr="00A35073">
          <w:rPr>
            <w:rFonts w:eastAsiaTheme="minorHAnsi"/>
            <w:color w:val="000000" w:themeColor="text1"/>
          </w:rPr>
          <w:t>: The R interface to Stan. 2018.</w:t>
        </w:r>
      </w:ins>
    </w:p>
    <w:p w14:paraId="1D3AA6C9" w14:textId="77777777" w:rsidR="00F1145A" w:rsidRDefault="00F1145A" w:rsidP="00F1145A">
      <w:pPr>
        <w:spacing w:line="480" w:lineRule="auto"/>
        <w:ind w:left="360" w:hanging="360"/>
        <w:rPr>
          <w:ins w:id="851" w:author="Mary Hunsicker" w:date="2022-01-07T19:56:00Z"/>
          <w:rFonts w:eastAsiaTheme="minorHAnsi"/>
          <w:color w:val="000000" w:themeColor="text1"/>
        </w:rPr>
      </w:pPr>
      <w:ins w:id="852" w:author="Mary Hunsicker" w:date="2022-01-07T19:56:00Z">
        <w:r w:rsidRPr="00A35073">
          <w:rPr>
            <w:rFonts w:eastAsiaTheme="minorHAnsi"/>
            <w:color w:val="000000" w:themeColor="text1"/>
          </w:rPr>
          <w:lastRenderedPageBreak/>
          <w:t>52. R Core Team. R: A language and environment for statistical computing. R Foundation for Statistical Computing, Vienna, Austria, 2021.</w:t>
        </w:r>
      </w:ins>
    </w:p>
    <w:p w14:paraId="6E1D1BC6" w14:textId="3E7C1AE5" w:rsidR="00F1145A" w:rsidRDefault="00F1145A" w:rsidP="00F1145A">
      <w:pPr>
        <w:spacing w:line="480" w:lineRule="auto"/>
        <w:ind w:left="360" w:hanging="360"/>
        <w:rPr>
          <w:ins w:id="853" w:author="Mary Hunsicker" w:date="2022-01-07T19:56:00Z"/>
          <w:rFonts w:eastAsiaTheme="minorHAnsi"/>
          <w:color w:val="000000" w:themeColor="text1"/>
        </w:rPr>
      </w:pPr>
      <w:ins w:id="854" w:author="Mary Hunsicker" w:date="2022-01-07T19:56:00Z">
        <w:r w:rsidRPr="00A35073">
          <w:rPr>
            <w:noProof/>
            <w:color w:val="000000" w:themeColor="text1"/>
          </w:rPr>
          <w:t xml:space="preserve">53. Ward EJ, Anderson SC, Damiano LA, Malick MJ. bayesdfa: Bayesian Dynamic Factor Analysis (DFA) with 'Stan'. R package version 1.1.0 2020. </w:t>
        </w:r>
        <w:r w:rsidRPr="00A35073">
          <w:rPr>
            <w:noProof/>
            <w:color w:val="000000" w:themeColor="text1"/>
          </w:rPr>
          <w:fldChar w:fldCharType="begin"/>
        </w:r>
        <w:r w:rsidRPr="00A35073">
          <w:rPr>
            <w:noProof/>
            <w:color w:val="000000" w:themeColor="text1"/>
          </w:rPr>
          <w:instrText xml:space="preserve"> HYPERLINK "https://CRAN.R-project.org/package=bayesdfa" </w:instrText>
        </w:r>
        <w:r w:rsidRPr="00A35073">
          <w:rPr>
            <w:noProof/>
            <w:color w:val="000000" w:themeColor="text1"/>
          </w:rPr>
          <w:fldChar w:fldCharType="separate"/>
        </w:r>
        <w:r w:rsidRPr="00A35073">
          <w:rPr>
            <w:rStyle w:val="Hyperlink"/>
            <w:noProof/>
            <w:color w:val="000000" w:themeColor="text1"/>
          </w:rPr>
          <w:t>https://CRAN.R-project.org/package=bayesdfa</w:t>
        </w:r>
        <w:r w:rsidRPr="00A35073">
          <w:rPr>
            <w:noProof/>
            <w:color w:val="000000" w:themeColor="text1"/>
          </w:rPr>
          <w:fldChar w:fldCharType="end"/>
        </w:r>
      </w:ins>
      <w:ins w:id="855" w:author="Mary Hunsicker" w:date="2022-01-08T08:27:00Z">
        <w:r w:rsidR="0061242C">
          <w:rPr>
            <w:noProof/>
            <w:color w:val="000000" w:themeColor="text1"/>
          </w:rPr>
          <w:t>.</w:t>
        </w:r>
      </w:ins>
    </w:p>
    <w:p w14:paraId="6DBF61F4" w14:textId="77777777" w:rsidR="00F1145A" w:rsidRDefault="00F1145A" w:rsidP="00F1145A">
      <w:pPr>
        <w:spacing w:line="480" w:lineRule="auto"/>
        <w:ind w:left="360" w:hanging="360"/>
        <w:rPr>
          <w:ins w:id="856" w:author="Mary Hunsicker" w:date="2022-01-07T19:56:00Z"/>
          <w:rFonts w:eastAsiaTheme="minorHAnsi"/>
          <w:color w:val="000000" w:themeColor="text1"/>
        </w:rPr>
      </w:pPr>
      <w:ins w:id="857" w:author="Mary Hunsicker" w:date="2022-01-07T19:56:00Z">
        <w:r w:rsidRPr="00A35073">
          <w:rPr>
            <w:color w:val="000000" w:themeColor="text1"/>
            <w:shd w:val="clear" w:color="auto" w:fill="FFFFFF"/>
          </w:rPr>
          <w:t xml:space="preserve">54. Holmes EE, Ward EJ, </w:t>
        </w:r>
        <w:proofErr w:type="spellStart"/>
        <w:r w:rsidRPr="00A35073">
          <w:rPr>
            <w:color w:val="000000" w:themeColor="text1"/>
            <w:shd w:val="clear" w:color="auto" w:fill="FFFFFF"/>
          </w:rPr>
          <w:t>Scheuerell</w:t>
        </w:r>
        <w:proofErr w:type="spellEnd"/>
        <w:r w:rsidRPr="00A35073">
          <w:rPr>
            <w:color w:val="000000" w:themeColor="text1"/>
            <w:shd w:val="clear" w:color="auto" w:fill="FFFFFF"/>
          </w:rPr>
          <w:t>, MD. Analysis of multivariate time series using the MARSS package; 2018.</w:t>
        </w:r>
      </w:ins>
    </w:p>
    <w:p w14:paraId="621DC48D" w14:textId="77777777" w:rsidR="00F1145A" w:rsidRDefault="00F1145A" w:rsidP="00F1145A">
      <w:pPr>
        <w:spacing w:line="480" w:lineRule="auto"/>
        <w:ind w:left="360" w:hanging="360"/>
        <w:rPr>
          <w:ins w:id="858" w:author="Mary Hunsicker" w:date="2022-01-07T19:56:00Z"/>
          <w:rFonts w:eastAsiaTheme="minorHAnsi"/>
          <w:color w:val="000000" w:themeColor="text1"/>
        </w:rPr>
      </w:pPr>
      <w:ins w:id="859" w:author="Mary Hunsicker" w:date="2022-01-07T19:56:00Z">
        <w:r w:rsidRPr="00A35073">
          <w:rPr>
            <w:color w:val="000000" w:themeColor="text1"/>
          </w:rPr>
          <w:t>55. Anderson SC, Ward EJ. Black swans in space: modelling spatiotemporal processes with extremes. Ecology 2019; 100: e02403. doi:10.1002/ecy.2403.</w:t>
        </w:r>
      </w:ins>
    </w:p>
    <w:p w14:paraId="2B0A3941" w14:textId="77777777" w:rsidR="00F1145A" w:rsidRDefault="00F1145A" w:rsidP="00F1145A">
      <w:pPr>
        <w:spacing w:line="480" w:lineRule="auto"/>
        <w:ind w:left="360" w:hanging="360"/>
        <w:rPr>
          <w:ins w:id="860" w:author="Mary Hunsicker" w:date="2022-01-07T19:56:00Z"/>
          <w:rFonts w:eastAsiaTheme="minorHAnsi"/>
          <w:color w:val="000000" w:themeColor="text1"/>
        </w:rPr>
      </w:pPr>
      <w:ins w:id="861" w:author="Mary Hunsicker" w:date="2022-01-07T19:56:00Z">
        <w:r w:rsidRPr="00A35073">
          <w:rPr>
            <w:color w:val="000000" w:themeColor="text1"/>
          </w:rPr>
          <w:t>56. Hoffman MD, Gelman A. The No-U-Turn Sampler: Adaptively Setting Path Lengths in Hamiltonian Monte Carlo. J. Mach. Learn. Res. 2014; 15: 1593–1623.</w:t>
        </w:r>
      </w:ins>
    </w:p>
    <w:p w14:paraId="424338E5" w14:textId="25C1A679" w:rsidR="00F1145A" w:rsidRDefault="00F1145A" w:rsidP="00F1145A">
      <w:pPr>
        <w:spacing w:line="480" w:lineRule="auto"/>
        <w:ind w:left="360" w:hanging="360"/>
        <w:rPr>
          <w:ins w:id="862" w:author="Mary Hunsicker" w:date="2022-01-07T19:56:00Z"/>
          <w:rFonts w:eastAsiaTheme="minorHAnsi"/>
          <w:color w:val="000000" w:themeColor="text1"/>
        </w:rPr>
      </w:pPr>
      <w:ins w:id="863" w:author="Mary Hunsicker" w:date="2022-01-07T19:56:00Z">
        <w:r w:rsidRPr="00A35073">
          <w:rPr>
            <w:color w:val="000000" w:themeColor="text1"/>
            <w:shd w:val="clear" w:color="auto" w:fill="FFFFFF"/>
          </w:rPr>
          <w:t>57. Carpenter B, Gelman A, Hoffman MD, Lee D, Goodrich B, Betancourt</w:t>
        </w:r>
        <w:r w:rsidRPr="00A35073">
          <w:rPr>
            <w:color w:val="000000" w:themeColor="text1"/>
          </w:rPr>
          <w:t xml:space="preserve"> </w:t>
        </w:r>
        <w:r w:rsidRPr="00A35073">
          <w:rPr>
            <w:color w:val="000000" w:themeColor="text1"/>
            <w:shd w:val="clear" w:color="auto" w:fill="FFFFFF"/>
          </w:rPr>
          <w:t>M</w:t>
        </w:r>
      </w:ins>
      <w:ins w:id="864" w:author="Mary Hunsicker" w:date="2022-01-08T08:28:00Z">
        <w:r w:rsidR="0061242C">
          <w:rPr>
            <w:color w:val="000000" w:themeColor="text1"/>
            <w:shd w:val="clear" w:color="auto" w:fill="FFFFFF"/>
          </w:rPr>
          <w:t>,</w:t>
        </w:r>
      </w:ins>
      <w:ins w:id="865" w:author="Mary Hunsicker" w:date="2022-01-07T19:56:00Z">
        <w:r w:rsidRPr="00A35073">
          <w:rPr>
            <w:color w:val="000000" w:themeColor="text1"/>
            <w:shd w:val="clear" w:color="auto" w:fill="FFFFFF"/>
          </w:rPr>
          <w:t xml:space="preserve"> et al. Stan: A Probabilistic Programming Language. J. Stat. </w:t>
        </w:r>
        <w:proofErr w:type="spellStart"/>
        <w:r w:rsidRPr="00A35073">
          <w:rPr>
            <w:color w:val="000000" w:themeColor="text1"/>
            <w:shd w:val="clear" w:color="auto" w:fill="FFFFFF"/>
          </w:rPr>
          <w:t>Softw</w:t>
        </w:r>
        <w:proofErr w:type="spellEnd"/>
        <w:r w:rsidRPr="00A35073">
          <w:rPr>
            <w:color w:val="000000" w:themeColor="text1"/>
            <w:shd w:val="clear" w:color="auto" w:fill="FFFFFF"/>
          </w:rPr>
          <w:t xml:space="preserve">. 2017. </w:t>
        </w:r>
        <w:proofErr w:type="spellStart"/>
        <w:r w:rsidRPr="00A35073">
          <w:rPr>
            <w:color w:val="000000" w:themeColor="text1"/>
            <w:shd w:val="clear" w:color="auto" w:fill="FFFFFF"/>
          </w:rPr>
          <w:t>doi</w:t>
        </w:r>
        <w:proofErr w:type="spellEnd"/>
        <w:r w:rsidRPr="00A35073">
          <w:rPr>
            <w:color w:val="000000" w:themeColor="text1"/>
            <w:shd w:val="clear" w:color="auto" w:fill="FFFFFF"/>
          </w:rPr>
          <w:t xml:space="preserve">: </w:t>
        </w:r>
        <w:r w:rsidRPr="00A35073">
          <w:rPr>
            <w:color w:val="000000" w:themeColor="text1"/>
          </w:rPr>
          <w:t>0.18637/</w:t>
        </w:r>
        <w:proofErr w:type="gramStart"/>
        <w:r w:rsidRPr="00A35073">
          <w:rPr>
            <w:color w:val="000000" w:themeColor="text1"/>
          </w:rPr>
          <w:t>jss.v076.i</w:t>
        </w:r>
        <w:proofErr w:type="gramEnd"/>
        <w:r w:rsidRPr="00A35073">
          <w:rPr>
            <w:color w:val="000000" w:themeColor="text1"/>
          </w:rPr>
          <w:t>01.</w:t>
        </w:r>
      </w:ins>
    </w:p>
    <w:p w14:paraId="27EA9191" w14:textId="77777777" w:rsidR="00F1145A" w:rsidRDefault="00F1145A" w:rsidP="00F1145A">
      <w:pPr>
        <w:spacing w:line="480" w:lineRule="auto"/>
        <w:ind w:left="360" w:hanging="360"/>
        <w:rPr>
          <w:ins w:id="866" w:author="Mary Hunsicker" w:date="2022-01-07T19:56:00Z"/>
          <w:rFonts w:eastAsiaTheme="minorHAnsi"/>
          <w:color w:val="000000" w:themeColor="text1"/>
        </w:rPr>
      </w:pPr>
      <w:ins w:id="867" w:author="Mary Hunsicker" w:date="2022-01-07T19:56:00Z">
        <w:r w:rsidRPr="00A35073">
          <w:rPr>
            <w:bCs/>
            <w:color w:val="000000" w:themeColor="text1"/>
          </w:rPr>
          <w:t>58. Gelman A, Rubin DB. Inference from Iterative Simulation Using Multiple Sequences. Statist. Sci. 1992; 7: 457-472.</w:t>
        </w:r>
      </w:ins>
    </w:p>
    <w:p w14:paraId="6CDF427D" w14:textId="77777777" w:rsidR="00F1145A" w:rsidRDefault="00F1145A" w:rsidP="00F1145A">
      <w:pPr>
        <w:spacing w:line="480" w:lineRule="auto"/>
        <w:ind w:left="360" w:hanging="360"/>
        <w:rPr>
          <w:ins w:id="868" w:author="Mary Hunsicker" w:date="2022-01-07T19:56:00Z"/>
          <w:rFonts w:eastAsiaTheme="minorHAnsi"/>
          <w:color w:val="000000" w:themeColor="text1"/>
        </w:rPr>
      </w:pPr>
      <w:ins w:id="869" w:author="Mary Hunsicker" w:date="2022-01-07T19:56:00Z">
        <w:r w:rsidRPr="00A35073">
          <w:rPr>
            <w:color w:val="000000" w:themeColor="text1"/>
          </w:rPr>
          <w:t xml:space="preserve">59. Gelman A, Carlin JB. Stern HS, Dunson DB, </w:t>
        </w:r>
        <w:proofErr w:type="spellStart"/>
        <w:r w:rsidRPr="00A35073">
          <w:rPr>
            <w:color w:val="000000" w:themeColor="text1"/>
          </w:rPr>
          <w:t>Vehtari</w:t>
        </w:r>
        <w:proofErr w:type="spellEnd"/>
        <w:r w:rsidRPr="00A35073">
          <w:rPr>
            <w:color w:val="000000" w:themeColor="text1"/>
          </w:rPr>
          <w:t xml:space="preserve"> A, Rubin DB. Bayesian Data Analysis. 3rd ed. CRC Press; 2013.</w:t>
        </w:r>
      </w:ins>
    </w:p>
    <w:p w14:paraId="4C0694F1" w14:textId="77777777" w:rsidR="00F1145A" w:rsidRDefault="00F1145A" w:rsidP="00F1145A">
      <w:pPr>
        <w:spacing w:line="480" w:lineRule="auto"/>
        <w:ind w:left="360" w:hanging="360"/>
        <w:rPr>
          <w:ins w:id="870" w:author="Mary Hunsicker" w:date="2022-01-07T19:56:00Z"/>
          <w:rFonts w:eastAsiaTheme="minorHAnsi"/>
          <w:color w:val="000000" w:themeColor="text1"/>
        </w:rPr>
      </w:pPr>
      <w:ins w:id="871" w:author="Mary Hunsicker" w:date="2022-01-07T19:56:00Z">
        <w:r w:rsidRPr="00A35073">
          <w:rPr>
            <w:color w:val="000000" w:themeColor="text1"/>
          </w:rPr>
          <w:t xml:space="preserve">60. </w:t>
        </w:r>
        <w:proofErr w:type="spellStart"/>
        <w:r w:rsidRPr="00A35073">
          <w:rPr>
            <w:color w:val="000000" w:themeColor="text1"/>
          </w:rPr>
          <w:t>Bürkner</w:t>
        </w:r>
        <w:proofErr w:type="spellEnd"/>
        <w:r w:rsidRPr="00A35073">
          <w:rPr>
            <w:color w:val="000000" w:themeColor="text1"/>
          </w:rPr>
          <w:t xml:space="preserve"> P-C, </w:t>
        </w:r>
        <w:proofErr w:type="spellStart"/>
        <w:r w:rsidRPr="00A35073">
          <w:rPr>
            <w:color w:val="000000" w:themeColor="text1"/>
          </w:rPr>
          <w:t>Gabry</w:t>
        </w:r>
        <w:proofErr w:type="spellEnd"/>
        <w:r w:rsidRPr="00A35073">
          <w:rPr>
            <w:color w:val="000000" w:themeColor="text1"/>
          </w:rPr>
          <w:t xml:space="preserve"> J, </w:t>
        </w:r>
        <w:proofErr w:type="spellStart"/>
        <w:r w:rsidRPr="00A35073">
          <w:rPr>
            <w:color w:val="000000" w:themeColor="text1"/>
          </w:rPr>
          <w:t>Vehtari</w:t>
        </w:r>
        <w:proofErr w:type="spellEnd"/>
        <w:r w:rsidRPr="00A35073">
          <w:rPr>
            <w:color w:val="000000" w:themeColor="text1"/>
          </w:rPr>
          <w:t xml:space="preserve"> A. Approximate leave-future-out cross-validation for Bayesian time series models. </w:t>
        </w:r>
        <w:r w:rsidRPr="00A35073">
          <w:rPr>
            <w:color w:val="000000" w:themeColor="text1"/>
            <w:shd w:val="clear" w:color="auto" w:fill="FFFFFF"/>
          </w:rPr>
          <w:t xml:space="preserve">J. Stat </w:t>
        </w:r>
        <w:proofErr w:type="spellStart"/>
        <w:r w:rsidRPr="00A35073">
          <w:rPr>
            <w:color w:val="000000" w:themeColor="text1"/>
            <w:shd w:val="clear" w:color="auto" w:fill="FFFFFF"/>
          </w:rPr>
          <w:t>Comput</w:t>
        </w:r>
        <w:proofErr w:type="spellEnd"/>
        <w:r w:rsidRPr="00A35073">
          <w:rPr>
            <w:color w:val="000000" w:themeColor="text1"/>
            <w:shd w:val="clear" w:color="auto" w:fill="FFFFFF"/>
          </w:rPr>
          <w:t>. Simul. 2020;</w:t>
        </w:r>
        <w:r w:rsidRPr="00A35073">
          <w:rPr>
            <w:color w:val="000000" w:themeColor="text1"/>
          </w:rPr>
          <w:t xml:space="preserve"> 90: 2499-2523.</w:t>
        </w:r>
      </w:ins>
    </w:p>
    <w:p w14:paraId="338CD22B" w14:textId="77777777" w:rsidR="00F1145A" w:rsidRDefault="00F1145A" w:rsidP="00F1145A">
      <w:pPr>
        <w:spacing w:line="480" w:lineRule="auto"/>
        <w:ind w:left="360" w:hanging="360"/>
        <w:rPr>
          <w:ins w:id="872" w:author="Mary Hunsicker" w:date="2022-01-07T19:56:00Z"/>
          <w:rFonts w:eastAsiaTheme="minorHAnsi"/>
          <w:color w:val="000000" w:themeColor="text1"/>
        </w:rPr>
      </w:pPr>
      <w:ins w:id="873" w:author="Mary Hunsicker" w:date="2022-01-07T19:56:00Z">
        <w:r w:rsidRPr="00A35073">
          <w:rPr>
            <w:color w:val="000000" w:themeColor="text1"/>
          </w:rPr>
          <w:t xml:space="preserve">61. </w:t>
        </w:r>
        <w:proofErr w:type="spellStart"/>
        <w:r w:rsidRPr="00A35073">
          <w:rPr>
            <w:color w:val="000000" w:themeColor="text1"/>
          </w:rPr>
          <w:t>Vehtari</w:t>
        </w:r>
        <w:proofErr w:type="spellEnd"/>
        <w:r w:rsidRPr="00A35073">
          <w:rPr>
            <w:color w:val="000000" w:themeColor="text1"/>
          </w:rPr>
          <w:t xml:space="preserve"> A, Gelman A, </w:t>
        </w:r>
        <w:proofErr w:type="spellStart"/>
        <w:r w:rsidRPr="00A35073">
          <w:rPr>
            <w:color w:val="000000" w:themeColor="text1"/>
          </w:rPr>
          <w:t>Gabry</w:t>
        </w:r>
        <w:proofErr w:type="spellEnd"/>
        <w:r w:rsidRPr="00A35073">
          <w:rPr>
            <w:color w:val="000000" w:themeColor="text1"/>
          </w:rPr>
          <w:t xml:space="preserve"> J. Practical Bayesian model evaluation using leave-one-out cross-validation and WAIC. Statistics and Computing 2017; 27: 1413-1432. </w:t>
        </w:r>
        <w:proofErr w:type="spellStart"/>
        <w:r w:rsidRPr="00A35073">
          <w:rPr>
            <w:color w:val="000000" w:themeColor="text1"/>
          </w:rPr>
          <w:t>doi</w:t>
        </w:r>
        <w:proofErr w:type="spellEnd"/>
        <w:r w:rsidRPr="00A35073">
          <w:rPr>
            <w:color w:val="000000" w:themeColor="text1"/>
          </w:rPr>
          <w:t>: 10.1007/s11222-016-9696-4.</w:t>
        </w:r>
      </w:ins>
    </w:p>
    <w:p w14:paraId="3C6795AF" w14:textId="77777777" w:rsidR="00F1145A" w:rsidRDefault="00F1145A" w:rsidP="00F1145A">
      <w:pPr>
        <w:spacing w:line="480" w:lineRule="auto"/>
        <w:ind w:left="360" w:hanging="360"/>
        <w:rPr>
          <w:ins w:id="874" w:author="Mary Hunsicker" w:date="2022-01-07T19:56:00Z"/>
          <w:rFonts w:eastAsiaTheme="minorHAnsi"/>
          <w:color w:val="000000" w:themeColor="text1"/>
        </w:rPr>
      </w:pPr>
      <w:ins w:id="875" w:author="Mary Hunsicker" w:date="2022-01-07T19:56:00Z">
        <w:r w:rsidRPr="00A35073">
          <w:rPr>
            <w:color w:val="000000" w:themeColor="text1"/>
            <w:shd w:val="clear" w:color="auto" w:fill="FFFFFF"/>
          </w:rPr>
          <w:lastRenderedPageBreak/>
          <w:t xml:space="preserve">62. </w:t>
        </w:r>
        <w:proofErr w:type="spellStart"/>
        <w:r w:rsidRPr="00A35073">
          <w:rPr>
            <w:color w:val="000000" w:themeColor="text1"/>
            <w:shd w:val="clear" w:color="auto" w:fill="FFFFFF"/>
          </w:rPr>
          <w:t>Seo</w:t>
        </w:r>
        <w:proofErr w:type="spellEnd"/>
        <w:r w:rsidRPr="00A35073">
          <w:rPr>
            <w:color w:val="000000" w:themeColor="text1"/>
            <w:shd w:val="clear" w:color="auto" w:fill="FFFFFF"/>
          </w:rPr>
          <w:t xml:space="preserve"> H, Brink KH, Dorman E, </w:t>
        </w:r>
        <w:proofErr w:type="spellStart"/>
        <w:r w:rsidRPr="00A35073">
          <w:rPr>
            <w:color w:val="000000" w:themeColor="text1"/>
            <w:shd w:val="clear" w:color="auto" w:fill="FFFFFF"/>
          </w:rPr>
          <w:t>Koracin</w:t>
        </w:r>
        <w:proofErr w:type="spellEnd"/>
        <w:r w:rsidRPr="00A35073">
          <w:rPr>
            <w:color w:val="000000" w:themeColor="text1"/>
            <w:shd w:val="clear" w:color="auto" w:fill="FFFFFF"/>
          </w:rPr>
          <w:t xml:space="preserve"> D, Edwards CA. What determines the spatial pattern in summer upwelling trends on the US West Coast? J. </w:t>
        </w:r>
        <w:proofErr w:type="spellStart"/>
        <w:r w:rsidRPr="00A35073">
          <w:rPr>
            <w:color w:val="000000" w:themeColor="text1"/>
            <w:shd w:val="clear" w:color="auto" w:fill="FFFFFF"/>
          </w:rPr>
          <w:t>Geophys</w:t>
        </w:r>
        <w:proofErr w:type="spellEnd"/>
        <w:r w:rsidRPr="00A35073">
          <w:rPr>
            <w:color w:val="000000" w:themeColor="text1"/>
            <w:shd w:val="clear" w:color="auto" w:fill="FFFFFF"/>
          </w:rPr>
          <w:t xml:space="preserve">. Res. Oceans 2012. </w:t>
        </w:r>
        <w:proofErr w:type="spellStart"/>
        <w:r w:rsidRPr="00A35073">
          <w:rPr>
            <w:color w:val="000000" w:themeColor="text1"/>
            <w:shd w:val="clear" w:color="auto" w:fill="FFFFFF"/>
          </w:rPr>
          <w:t>doi</w:t>
        </w:r>
        <w:proofErr w:type="spellEnd"/>
        <w:r w:rsidRPr="00A35073">
          <w:rPr>
            <w:color w:val="000000" w:themeColor="text1"/>
            <w:shd w:val="clear" w:color="auto" w:fill="FFFFFF"/>
          </w:rPr>
          <w:t xml:space="preserve">: </w:t>
        </w:r>
        <w:r w:rsidRPr="00A35073">
          <w:rPr>
            <w:color w:val="000000" w:themeColor="text1"/>
          </w:rPr>
          <w:t>10.1029/2012JC008016.</w:t>
        </w:r>
      </w:ins>
    </w:p>
    <w:p w14:paraId="6CE64126" w14:textId="77777777" w:rsidR="00F1145A" w:rsidRDefault="00F1145A" w:rsidP="00F1145A">
      <w:pPr>
        <w:spacing w:line="480" w:lineRule="auto"/>
        <w:ind w:left="360" w:hanging="360"/>
        <w:rPr>
          <w:ins w:id="876" w:author="Mary Hunsicker" w:date="2022-01-07T19:56:00Z"/>
          <w:rFonts w:eastAsiaTheme="minorHAnsi"/>
          <w:color w:val="000000" w:themeColor="text1"/>
        </w:rPr>
      </w:pPr>
      <w:ins w:id="877" w:author="Mary Hunsicker" w:date="2022-01-07T19:56:00Z">
        <w:r w:rsidRPr="00A35073">
          <w:rPr>
            <w:color w:val="000000" w:themeColor="text1"/>
            <w:shd w:val="clear" w:color="auto" w:fill="FFFFFF"/>
          </w:rPr>
          <w:t xml:space="preserve">63. </w:t>
        </w:r>
        <w:proofErr w:type="spellStart"/>
        <w:r w:rsidRPr="00A35073">
          <w:rPr>
            <w:color w:val="000000" w:themeColor="text1"/>
            <w:shd w:val="clear" w:color="auto" w:fill="FFFFFF"/>
          </w:rPr>
          <w:t>McClatchie</w:t>
        </w:r>
        <w:proofErr w:type="spellEnd"/>
        <w:r w:rsidRPr="00A35073">
          <w:rPr>
            <w:color w:val="000000" w:themeColor="text1"/>
            <w:shd w:val="clear" w:color="auto" w:fill="FFFFFF"/>
          </w:rPr>
          <w:t xml:space="preserve"> S, </w:t>
        </w:r>
        <w:proofErr w:type="spellStart"/>
        <w:r w:rsidRPr="00A35073">
          <w:rPr>
            <w:color w:val="000000" w:themeColor="text1"/>
            <w:shd w:val="clear" w:color="auto" w:fill="FFFFFF"/>
          </w:rPr>
          <w:t>Goericke</w:t>
        </w:r>
        <w:proofErr w:type="spellEnd"/>
        <w:r w:rsidRPr="00A35073">
          <w:rPr>
            <w:color w:val="000000" w:themeColor="text1"/>
            <w:shd w:val="clear" w:color="auto" w:fill="FFFFFF"/>
          </w:rPr>
          <w:t xml:space="preserve"> R, </w:t>
        </w:r>
        <w:proofErr w:type="spellStart"/>
        <w:r w:rsidRPr="00A35073">
          <w:rPr>
            <w:color w:val="000000" w:themeColor="text1"/>
            <w:shd w:val="clear" w:color="auto" w:fill="FFFFFF"/>
          </w:rPr>
          <w:t>Koslow</w:t>
        </w:r>
        <w:proofErr w:type="spellEnd"/>
        <w:r w:rsidRPr="00A35073">
          <w:rPr>
            <w:color w:val="000000" w:themeColor="text1"/>
            <w:shd w:val="clear" w:color="auto" w:fill="FFFFFF"/>
          </w:rPr>
          <w:t xml:space="preserve"> JA, Schwing FB, </w:t>
        </w:r>
        <w:proofErr w:type="spellStart"/>
        <w:r w:rsidRPr="00A35073">
          <w:rPr>
            <w:color w:val="000000" w:themeColor="text1"/>
            <w:shd w:val="clear" w:color="auto" w:fill="FFFFFF"/>
          </w:rPr>
          <w:t>Bograd</w:t>
        </w:r>
        <w:proofErr w:type="spellEnd"/>
        <w:r w:rsidRPr="00A35073">
          <w:rPr>
            <w:color w:val="000000" w:themeColor="text1"/>
            <w:shd w:val="clear" w:color="auto" w:fill="FFFFFF"/>
          </w:rPr>
          <w:t xml:space="preserve"> SJ, Charter RW et al. The State of the California Current, 2007–2008: La Niña conditions and their effects on the ecosystem. Cal-COFI Rep. 2008; 49: 39–76.</w:t>
        </w:r>
      </w:ins>
    </w:p>
    <w:p w14:paraId="585E4231" w14:textId="3D497E70" w:rsidR="00F1145A" w:rsidRDefault="00F1145A" w:rsidP="00F1145A">
      <w:pPr>
        <w:spacing w:line="480" w:lineRule="auto"/>
        <w:ind w:left="360" w:hanging="360"/>
        <w:rPr>
          <w:ins w:id="878" w:author="Mary Hunsicker" w:date="2022-01-07T19:56:00Z"/>
          <w:rFonts w:eastAsiaTheme="minorHAnsi"/>
          <w:color w:val="000000" w:themeColor="text1"/>
        </w:rPr>
      </w:pPr>
      <w:ins w:id="879" w:author="Mary Hunsicker" w:date="2022-01-07T19:56:00Z">
        <w:r w:rsidRPr="00A35073">
          <w:rPr>
            <w:color w:val="000000" w:themeColor="text1"/>
            <w:shd w:val="clear" w:color="auto" w:fill="FFFFFF"/>
          </w:rPr>
          <w:t xml:space="preserve">64. </w:t>
        </w:r>
        <w:proofErr w:type="spellStart"/>
        <w:r w:rsidRPr="00A35073">
          <w:rPr>
            <w:color w:val="000000" w:themeColor="text1"/>
            <w:shd w:val="clear" w:color="auto" w:fill="FFFFFF"/>
          </w:rPr>
          <w:t>McClatchie</w:t>
        </w:r>
        <w:proofErr w:type="spellEnd"/>
        <w:r w:rsidRPr="00A35073">
          <w:rPr>
            <w:color w:val="000000" w:themeColor="text1"/>
            <w:shd w:val="clear" w:color="auto" w:fill="FFFFFF"/>
          </w:rPr>
          <w:t xml:space="preserve"> S, </w:t>
        </w:r>
        <w:proofErr w:type="spellStart"/>
        <w:r w:rsidRPr="00A35073">
          <w:rPr>
            <w:color w:val="000000" w:themeColor="text1"/>
            <w:shd w:val="clear" w:color="auto" w:fill="FFFFFF"/>
          </w:rPr>
          <w:t>Goericke</w:t>
        </w:r>
        <w:proofErr w:type="spellEnd"/>
        <w:r w:rsidRPr="00A35073">
          <w:rPr>
            <w:color w:val="000000" w:themeColor="text1"/>
            <w:shd w:val="clear" w:color="auto" w:fill="FFFFFF"/>
          </w:rPr>
          <w:t xml:space="preserve"> R, Schwing FB, </w:t>
        </w:r>
        <w:proofErr w:type="spellStart"/>
        <w:r w:rsidRPr="00A35073">
          <w:rPr>
            <w:color w:val="000000" w:themeColor="text1"/>
            <w:shd w:val="clear" w:color="auto" w:fill="FFFFFF"/>
          </w:rPr>
          <w:t>Bograd</w:t>
        </w:r>
        <w:proofErr w:type="spellEnd"/>
        <w:r w:rsidRPr="00A35073">
          <w:rPr>
            <w:color w:val="000000" w:themeColor="text1"/>
            <w:shd w:val="clear" w:color="auto" w:fill="FFFFFF"/>
          </w:rPr>
          <w:t xml:space="preserve"> SJ, Peterson WT, Emmett R</w:t>
        </w:r>
      </w:ins>
      <w:ins w:id="880" w:author="Mary Hunsicker" w:date="2022-01-08T08:28:00Z">
        <w:r w:rsidR="0061242C">
          <w:rPr>
            <w:color w:val="000000" w:themeColor="text1"/>
            <w:shd w:val="clear" w:color="auto" w:fill="FFFFFF"/>
          </w:rPr>
          <w:t>,</w:t>
        </w:r>
      </w:ins>
      <w:ins w:id="881" w:author="Mary Hunsicker" w:date="2022-01-07T19:56:00Z">
        <w:r w:rsidRPr="00A35073">
          <w:rPr>
            <w:color w:val="000000" w:themeColor="text1"/>
            <w:shd w:val="clear" w:color="auto" w:fill="FFFFFF"/>
          </w:rPr>
          <w:t xml:space="preserve"> et al. The state of the California Current, 2008–2009: Cold conditions drive regional difference. </w:t>
        </w:r>
        <w:proofErr w:type="spellStart"/>
        <w:r w:rsidRPr="00A35073">
          <w:rPr>
            <w:color w:val="000000" w:themeColor="text1"/>
            <w:shd w:val="clear" w:color="auto" w:fill="FFFFFF"/>
          </w:rPr>
          <w:t>CalCOFI</w:t>
        </w:r>
        <w:proofErr w:type="spellEnd"/>
        <w:r w:rsidRPr="00A35073">
          <w:rPr>
            <w:color w:val="000000" w:themeColor="text1"/>
            <w:shd w:val="clear" w:color="auto" w:fill="FFFFFF"/>
          </w:rPr>
          <w:t xml:space="preserve"> Rep. 2009; 50: 43–68.</w:t>
        </w:r>
      </w:ins>
    </w:p>
    <w:p w14:paraId="331E4784" w14:textId="08725EBD" w:rsidR="00F1145A" w:rsidRDefault="00F1145A" w:rsidP="00F1145A">
      <w:pPr>
        <w:spacing w:line="480" w:lineRule="auto"/>
        <w:ind w:left="360" w:hanging="360"/>
        <w:rPr>
          <w:ins w:id="882" w:author="Mary Hunsicker" w:date="2022-01-07T19:56:00Z"/>
          <w:rFonts w:eastAsiaTheme="minorHAnsi"/>
          <w:color w:val="000000" w:themeColor="text1"/>
        </w:rPr>
      </w:pPr>
      <w:ins w:id="883" w:author="Mary Hunsicker" w:date="2022-01-07T19:56:00Z">
        <w:r w:rsidRPr="00A35073">
          <w:rPr>
            <w:noProof/>
            <w:color w:val="000000" w:themeColor="text1"/>
          </w:rPr>
          <w:t>65. Bjorkstedt EP, Goericke R, McClatchie S, Weber E, Watson W, Lo N</w:t>
        </w:r>
      </w:ins>
      <w:ins w:id="884" w:author="Mary Hunsicker" w:date="2022-01-08T08:28:00Z">
        <w:r w:rsidR="0061242C">
          <w:rPr>
            <w:noProof/>
            <w:color w:val="000000" w:themeColor="text1"/>
          </w:rPr>
          <w:t>,</w:t>
        </w:r>
      </w:ins>
      <w:ins w:id="885" w:author="Mary Hunsicker" w:date="2022-01-07T19:56:00Z">
        <w:r w:rsidRPr="00A35073">
          <w:rPr>
            <w:noProof/>
            <w:color w:val="000000" w:themeColor="text1"/>
          </w:rPr>
          <w:t xml:space="preserve"> et al. State of the California current 2009-2010: Regional variation persists through transition from the la Niña to el Niño (and back?). CalCOFI Rep. 2010; 51.</w:t>
        </w:r>
      </w:ins>
    </w:p>
    <w:p w14:paraId="2BAA5424" w14:textId="77777777" w:rsidR="00F1145A" w:rsidRDefault="00F1145A" w:rsidP="00F1145A">
      <w:pPr>
        <w:spacing w:line="480" w:lineRule="auto"/>
        <w:ind w:left="360" w:hanging="360"/>
        <w:rPr>
          <w:ins w:id="886" w:author="Mary Hunsicker" w:date="2022-01-07T19:56:00Z"/>
          <w:rFonts w:eastAsiaTheme="minorHAnsi"/>
          <w:color w:val="000000" w:themeColor="text1"/>
        </w:rPr>
      </w:pPr>
      <w:ins w:id="887" w:author="Mary Hunsicker" w:date="2022-01-07T19:56:00Z">
        <w:r w:rsidRPr="00A35073">
          <w:rPr>
            <w:color w:val="000000" w:themeColor="text1"/>
          </w:rPr>
          <w:t>66. Holmes EE. Beyond theory to applications and evaluation: Diffusions approximations for population viability analysis. Ecol. Appl. 2004; 14: 1272-1293.</w:t>
        </w:r>
      </w:ins>
    </w:p>
    <w:p w14:paraId="406AC3F7" w14:textId="77777777" w:rsidR="00F1145A" w:rsidRDefault="00F1145A" w:rsidP="00F1145A">
      <w:pPr>
        <w:spacing w:line="480" w:lineRule="auto"/>
        <w:ind w:left="360" w:hanging="360"/>
        <w:rPr>
          <w:ins w:id="888" w:author="Mary Hunsicker" w:date="2022-01-07T19:56:00Z"/>
          <w:rFonts w:eastAsiaTheme="minorHAnsi"/>
          <w:color w:val="000000" w:themeColor="text1"/>
        </w:rPr>
      </w:pPr>
      <w:ins w:id="889" w:author="Mary Hunsicker" w:date="2022-01-07T19:56:00Z">
        <w:r w:rsidRPr="00A35073">
          <w:rPr>
            <w:color w:val="000000" w:themeColor="text1"/>
          </w:rPr>
          <w:t>67. Ward EJ, Holmes EE, Thorson JT, Collen B. Complexity is costly: a meta‐analysis of parametric and non‐parametric methods for short‐term population forecasting. Oikos 2014; 123:</w:t>
        </w:r>
        <w:r w:rsidRPr="00A35073">
          <w:rPr>
            <w:color w:val="000000" w:themeColor="text1"/>
            <w:shd w:val="clear" w:color="auto" w:fill="FFFFFF"/>
          </w:rPr>
          <w:t xml:space="preserve"> 652-661.</w:t>
        </w:r>
      </w:ins>
    </w:p>
    <w:p w14:paraId="5AECC13B" w14:textId="77777777" w:rsidR="00F1145A" w:rsidRDefault="00F1145A" w:rsidP="00F1145A">
      <w:pPr>
        <w:spacing w:line="480" w:lineRule="auto"/>
        <w:ind w:left="360" w:hanging="360"/>
        <w:rPr>
          <w:ins w:id="890" w:author="Mary Hunsicker" w:date="2022-01-07T19:56:00Z"/>
          <w:rFonts w:eastAsiaTheme="minorHAnsi"/>
          <w:color w:val="000000" w:themeColor="text1"/>
        </w:rPr>
      </w:pPr>
      <w:ins w:id="891" w:author="Mary Hunsicker" w:date="2022-01-07T19:56:00Z">
        <w:r w:rsidRPr="00A35073">
          <w:rPr>
            <w:color w:val="000000" w:themeColor="text1"/>
          </w:rPr>
          <w:t xml:space="preserve">68. McGowan JA, </w:t>
        </w:r>
        <w:proofErr w:type="spellStart"/>
        <w:r w:rsidRPr="00A35073">
          <w:rPr>
            <w:color w:val="000000" w:themeColor="text1"/>
          </w:rPr>
          <w:t>Bograd</w:t>
        </w:r>
        <w:proofErr w:type="spellEnd"/>
        <w:r w:rsidRPr="00A35073">
          <w:rPr>
            <w:color w:val="000000" w:themeColor="text1"/>
          </w:rPr>
          <w:t xml:space="preserve"> SJ, Lynn RJ, Miller AJ. The biological response to the 1977 regime shift in the California Current. Deep Sea Res. II 2003; 50: 2567-2582. </w:t>
        </w:r>
      </w:ins>
    </w:p>
    <w:p w14:paraId="47BDE0DB" w14:textId="6D5E9D98" w:rsidR="00F1145A" w:rsidRDefault="00F1145A" w:rsidP="00F1145A">
      <w:pPr>
        <w:spacing w:line="480" w:lineRule="auto"/>
        <w:ind w:left="360" w:hanging="360"/>
        <w:rPr>
          <w:ins w:id="892" w:author="Mary Hunsicker" w:date="2022-01-07T19:56:00Z"/>
          <w:rFonts w:eastAsiaTheme="minorHAnsi"/>
          <w:color w:val="000000" w:themeColor="text1"/>
        </w:rPr>
      </w:pPr>
      <w:ins w:id="893" w:author="Mary Hunsicker" w:date="2022-01-07T19:56:00Z">
        <w:r w:rsidRPr="00A35073">
          <w:rPr>
            <w:color w:val="000000" w:themeColor="text1"/>
          </w:rPr>
          <w:t xml:space="preserve">69. Peterson WT, Emmett R, </w:t>
        </w:r>
        <w:proofErr w:type="spellStart"/>
        <w:r w:rsidRPr="00A35073">
          <w:rPr>
            <w:color w:val="000000" w:themeColor="text1"/>
          </w:rPr>
          <w:t>Goericke</w:t>
        </w:r>
        <w:proofErr w:type="spellEnd"/>
        <w:r w:rsidRPr="00A35073">
          <w:rPr>
            <w:color w:val="000000" w:themeColor="text1"/>
          </w:rPr>
          <w:t xml:space="preserve"> R, </w:t>
        </w:r>
        <w:proofErr w:type="spellStart"/>
        <w:r w:rsidRPr="00A35073">
          <w:rPr>
            <w:color w:val="000000" w:themeColor="text1"/>
          </w:rPr>
          <w:t>Venrick</w:t>
        </w:r>
        <w:proofErr w:type="spellEnd"/>
        <w:r w:rsidRPr="00A35073">
          <w:rPr>
            <w:color w:val="000000" w:themeColor="text1"/>
          </w:rPr>
          <w:t xml:space="preserve"> E, </w:t>
        </w:r>
        <w:proofErr w:type="spellStart"/>
        <w:r w:rsidRPr="00A35073">
          <w:rPr>
            <w:color w:val="000000" w:themeColor="text1"/>
          </w:rPr>
          <w:t>Mantyla</w:t>
        </w:r>
        <w:proofErr w:type="spellEnd"/>
        <w:r w:rsidRPr="00A35073">
          <w:rPr>
            <w:color w:val="000000" w:themeColor="text1"/>
          </w:rPr>
          <w:t xml:space="preserve"> A, </w:t>
        </w:r>
        <w:proofErr w:type="spellStart"/>
        <w:r w:rsidRPr="00A35073">
          <w:rPr>
            <w:color w:val="000000" w:themeColor="text1"/>
          </w:rPr>
          <w:t>Bograd</w:t>
        </w:r>
        <w:proofErr w:type="spellEnd"/>
        <w:r w:rsidRPr="00A35073">
          <w:rPr>
            <w:color w:val="000000" w:themeColor="text1"/>
          </w:rPr>
          <w:t xml:space="preserve"> S</w:t>
        </w:r>
      </w:ins>
      <w:ins w:id="894" w:author="Mary Hunsicker" w:date="2022-01-08T08:28:00Z">
        <w:r w:rsidR="0061242C">
          <w:rPr>
            <w:color w:val="000000" w:themeColor="text1"/>
          </w:rPr>
          <w:t>,</w:t>
        </w:r>
      </w:ins>
      <w:ins w:id="895" w:author="Mary Hunsicker" w:date="2022-01-07T19:56:00Z">
        <w:r w:rsidRPr="00A35073">
          <w:rPr>
            <w:color w:val="000000" w:themeColor="text1"/>
          </w:rPr>
          <w:t xml:space="preserve"> et al. The State of the California Current, 2005-2006: warm in the north, cool in the south. </w:t>
        </w:r>
        <w:proofErr w:type="spellStart"/>
        <w:r w:rsidRPr="00A35073">
          <w:rPr>
            <w:color w:val="000000" w:themeColor="text1"/>
          </w:rPr>
          <w:t>CalCOFI</w:t>
        </w:r>
        <w:proofErr w:type="spellEnd"/>
        <w:r w:rsidRPr="00A35073">
          <w:rPr>
            <w:color w:val="000000" w:themeColor="text1"/>
          </w:rPr>
          <w:t xml:space="preserve"> Reports 2006; 47: 30–74.</w:t>
        </w:r>
      </w:ins>
    </w:p>
    <w:p w14:paraId="5A680507" w14:textId="77777777" w:rsidR="00F1145A" w:rsidRDefault="00F1145A" w:rsidP="00F1145A">
      <w:pPr>
        <w:spacing w:line="480" w:lineRule="auto"/>
        <w:ind w:left="360" w:hanging="360"/>
        <w:rPr>
          <w:ins w:id="896" w:author="Mary Hunsicker" w:date="2022-01-07T19:56:00Z"/>
          <w:rFonts w:eastAsiaTheme="minorHAnsi"/>
          <w:color w:val="000000" w:themeColor="text1"/>
        </w:rPr>
      </w:pPr>
      <w:ins w:id="897" w:author="Mary Hunsicker" w:date="2022-01-07T19:56:00Z">
        <w:r w:rsidRPr="00A35073">
          <w:rPr>
            <w:rFonts w:eastAsiaTheme="minorHAnsi"/>
            <w:color w:val="000000" w:themeColor="text1"/>
          </w:rPr>
          <w:lastRenderedPageBreak/>
          <w:t xml:space="preserve">70. Ralston S, Field JC, Sakuma KM. Long-term variation in a central California pelagic forage assemblage. J. Mar. Sys. 2015; 146: 26-37. </w:t>
        </w:r>
        <w:proofErr w:type="spellStart"/>
        <w:r w:rsidRPr="00A35073">
          <w:rPr>
            <w:rFonts w:eastAsiaTheme="minorHAnsi"/>
            <w:color w:val="000000" w:themeColor="text1"/>
          </w:rPr>
          <w:t>doi</w:t>
        </w:r>
        <w:proofErr w:type="spellEnd"/>
        <w:r w:rsidRPr="00A35073">
          <w:rPr>
            <w:rFonts w:eastAsiaTheme="minorHAnsi"/>
            <w:color w:val="000000" w:themeColor="text1"/>
          </w:rPr>
          <w:t>: 10.1016/j.jmarsys.2014.06.013.</w:t>
        </w:r>
      </w:ins>
    </w:p>
    <w:p w14:paraId="6395C4B8" w14:textId="6E03D1A1" w:rsidR="00F1145A" w:rsidRDefault="00F1145A" w:rsidP="00F1145A">
      <w:pPr>
        <w:spacing w:line="480" w:lineRule="auto"/>
        <w:ind w:left="360" w:hanging="360"/>
        <w:rPr>
          <w:ins w:id="898" w:author="Mary Hunsicker" w:date="2022-01-07T19:56:00Z"/>
          <w:rFonts w:eastAsiaTheme="minorHAnsi"/>
          <w:color w:val="000000" w:themeColor="text1"/>
        </w:rPr>
      </w:pPr>
      <w:ins w:id="899" w:author="Mary Hunsicker" w:date="2022-01-07T19:56:00Z">
        <w:r w:rsidRPr="00A35073">
          <w:rPr>
            <w:color w:val="000000" w:themeColor="text1"/>
          </w:rPr>
          <w:t xml:space="preserve">71. Peterson WT, Fisher JL, </w:t>
        </w:r>
        <w:proofErr w:type="spellStart"/>
        <w:r w:rsidRPr="00A35073">
          <w:rPr>
            <w:color w:val="000000" w:themeColor="text1"/>
          </w:rPr>
          <w:t>Strub</w:t>
        </w:r>
        <w:proofErr w:type="spellEnd"/>
        <w:r w:rsidRPr="00A35073">
          <w:rPr>
            <w:color w:val="000000" w:themeColor="text1"/>
          </w:rPr>
          <w:t xml:space="preserve"> PT, Du X, </w:t>
        </w:r>
        <w:proofErr w:type="spellStart"/>
        <w:r w:rsidRPr="00A35073">
          <w:rPr>
            <w:color w:val="000000" w:themeColor="text1"/>
          </w:rPr>
          <w:t>Risien</w:t>
        </w:r>
        <w:proofErr w:type="spellEnd"/>
        <w:r w:rsidRPr="00A35073">
          <w:rPr>
            <w:color w:val="000000" w:themeColor="text1"/>
          </w:rPr>
          <w:t xml:space="preserve"> C, Peterson J</w:t>
        </w:r>
      </w:ins>
      <w:ins w:id="900" w:author="Mary Hunsicker" w:date="2022-01-08T08:28:00Z">
        <w:r w:rsidR="0061242C">
          <w:rPr>
            <w:color w:val="000000" w:themeColor="text1"/>
          </w:rPr>
          <w:t>,</w:t>
        </w:r>
      </w:ins>
      <w:ins w:id="901" w:author="Mary Hunsicker" w:date="2022-01-07T19:56:00Z">
        <w:r w:rsidRPr="00A35073">
          <w:rPr>
            <w:color w:val="000000" w:themeColor="text1"/>
          </w:rPr>
          <w:t xml:space="preserve"> et al. The pelagic ecosystem in the Northern California Current off Oregon during the 2014-2016 warm anomalies within the context of the past 20 years. J. </w:t>
        </w:r>
        <w:proofErr w:type="spellStart"/>
        <w:r w:rsidRPr="00A35073">
          <w:rPr>
            <w:color w:val="000000" w:themeColor="text1"/>
          </w:rPr>
          <w:t>Geophys</w:t>
        </w:r>
        <w:proofErr w:type="spellEnd"/>
        <w:r w:rsidRPr="00A35073">
          <w:rPr>
            <w:color w:val="000000" w:themeColor="text1"/>
          </w:rPr>
          <w:t xml:space="preserve">. Res. 2017; 122: 7267-7290. </w:t>
        </w:r>
      </w:ins>
    </w:p>
    <w:p w14:paraId="03A8A542" w14:textId="501BD4DF" w:rsidR="00F1145A" w:rsidRDefault="00F1145A" w:rsidP="00F1145A">
      <w:pPr>
        <w:spacing w:line="480" w:lineRule="auto"/>
        <w:ind w:left="360" w:hanging="360"/>
        <w:rPr>
          <w:ins w:id="902" w:author="Mary Hunsicker" w:date="2022-01-07T19:56:00Z"/>
          <w:rFonts w:eastAsiaTheme="minorHAnsi"/>
          <w:color w:val="000000" w:themeColor="text1"/>
        </w:rPr>
      </w:pPr>
      <w:ins w:id="903" w:author="Mary Hunsicker" w:date="2022-01-07T19:56:00Z">
        <w:r w:rsidRPr="00A35073">
          <w:rPr>
            <w:rFonts w:eastAsiaTheme="minorHAnsi"/>
            <w:color w:val="000000" w:themeColor="text1"/>
          </w:rPr>
          <w:t xml:space="preserve">72. Ryan JP, </w:t>
        </w:r>
        <w:proofErr w:type="spellStart"/>
        <w:r w:rsidRPr="00A35073">
          <w:rPr>
            <w:rFonts w:eastAsiaTheme="minorHAnsi"/>
            <w:color w:val="000000" w:themeColor="text1"/>
          </w:rPr>
          <w:t>Kudela</w:t>
        </w:r>
        <w:proofErr w:type="spellEnd"/>
        <w:r w:rsidRPr="00A35073">
          <w:rPr>
            <w:rFonts w:eastAsiaTheme="minorHAnsi"/>
            <w:color w:val="000000" w:themeColor="text1"/>
          </w:rPr>
          <w:t xml:space="preserve"> RM, Birch JM, Blum M, Bowers HA, Chavez FP</w:t>
        </w:r>
      </w:ins>
      <w:ins w:id="904" w:author="Mary Hunsicker" w:date="2022-01-08T08:29:00Z">
        <w:r w:rsidR="0061242C">
          <w:rPr>
            <w:rFonts w:eastAsiaTheme="minorHAnsi"/>
            <w:color w:val="000000" w:themeColor="text1"/>
          </w:rPr>
          <w:t>,</w:t>
        </w:r>
      </w:ins>
      <w:ins w:id="905" w:author="Mary Hunsicker" w:date="2022-01-07T19:56:00Z">
        <w:r w:rsidRPr="00A35073">
          <w:rPr>
            <w:rFonts w:eastAsiaTheme="minorHAnsi"/>
            <w:color w:val="000000" w:themeColor="text1"/>
          </w:rPr>
          <w:t xml:space="preserve"> et al. </w:t>
        </w:r>
        <w:r w:rsidRPr="00A35073">
          <w:rPr>
            <w:color w:val="000000" w:themeColor="text1"/>
          </w:rPr>
          <w:t xml:space="preserve">Causality of an extreme harmful algal bloom in Monterey Bay, California, during the 2014–2016 northeast Pacific warm anomaly. </w:t>
        </w:r>
        <w:proofErr w:type="spellStart"/>
        <w:r w:rsidRPr="00A35073">
          <w:rPr>
            <w:color w:val="000000" w:themeColor="text1"/>
          </w:rPr>
          <w:t>Geophys</w:t>
        </w:r>
        <w:proofErr w:type="spellEnd"/>
        <w:r w:rsidRPr="00A35073">
          <w:rPr>
            <w:color w:val="000000" w:themeColor="text1"/>
          </w:rPr>
          <w:t xml:space="preserve">. Res. Lett. 2017; 44: 5571-5579. </w:t>
        </w:r>
        <w:proofErr w:type="spellStart"/>
        <w:r w:rsidRPr="00A35073">
          <w:rPr>
            <w:color w:val="000000" w:themeColor="text1"/>
          </w:rPr>
          <w:t>doi</w:t>
        </w:r>
        <w:proofErr w:type="spellEnd"/>
        <w:r w:rsidRPr="00A35073">
          <w:rPr>
            <w:color w:val="000000" w:themeColor="text1"/>
          </w:rPr>
          <w:t xml:space="preserve">: </w:t>
        </w:r>
        <w:r w:rsidRPr="00A35073">
          <w:rPr>
            <w:color w:val="000000" w:themeColor="text1"/>
            <w:shd w:val="clear" w:color="auto" w:fill="FFFFFF"/>
          </w:rPr>
          <w:t>10.1002/2017GL072637.</w:t>
        </w:r>
      </w:ins>
    </w:p>
    <w:p w14:paraId="77D8835B" w14:textId="3FBF2E19" w:rsidR="00F1145A" w:rsidRDefault="00F1145A" w:rsidP="00F1145A">
      <w:pPr>
        <w:spacing w:line="480" w:lineRule="auto"/>
        <w:ind w:left="360" w:hanging="360"/>
        <w:rPr>
          <w:ins w:id="906" w:author="Mary Hunsicker" w:date="2022-01-07T19:56:00Z"/>
          <w:rFonts w:eastAsiaTheme="minorHAnsi"/>
          <w:color w:val="000000" w:themeColor="text1"/>
        </w:rPr>
      </w:pPr>
      <w:ins w:id="907" w:author="Mary Hunsicker" w:date="2022-01-07T19:56:00Z">
        <w:r>
          <w:rPr>
            <w:rFonts w:eastAsiaTheme="minorHAnsi"/>
            <w:color w:val="000000" w:themeColor="text1"/>
          </w:rPr>
          <w:t>7</w:t>
        </w:r>
        <w:r w:rsidRPr="00A35073">
          <w:rPr>
            <w:color w:val="000000" w:themeColor="text1"/>
          </w:rPr>
          <w:t xml:space="preserve">3. </w:t>
        </w:r>
        <w:proofErr w:type="spellStart"/>
        <w:r w:rsidRPr="00A35073">
          <w:rPr>
            <w:color w:val="000000" w:themeColor="text1"/>
          </w:rPr>
          <w:t>McClatchie</w:t>
        </w:r>
        <w:proofErr w:type="spellEnd"/>
        <w:r w:rsidRPr="00A35073">
          <w:rPr>
            <w:color w:val="000000" w:themeColor="text1"/>
          </w:rPr>
          <w:t xml:space="preserve"> S, Field J, Thompson AR, </w:t>
        </w:r>
        <w:proofErr w:type="spellStart"/>
        <w:r w:rsidRPr="00A35073">
          <w:rPr>
            <w:color w:val="000000" w:themeColor="text1"/>
          </w:rPr>
          <w:t>Gerrodette</w:t>
        </w:r>
        <w:proofErr w:type="spellEnd"/>
        <w:r w:rsidRPr="00A35073">
          <w:rPr>
            <w:color w:val="000000" w:themeColor="text1"/>
          </w:rPr>
          <w:t xml:space="preserve"> T, Lowry M, Fiedler PC</w:t>
        </w:r>
      </w:ins>
      <w:ins w:id="908" w:author="Mary Hunsicker" w:date="2022-01-08T08:29:00Z">
        <w:r w:rsidR="0061242C">
          <w:rPr>
            <w:color w:val="000000" w:themeColor="text1"/>
          </w:rPr>
          <w:t>,</w:t>
        </w:r>
      </w:ins>
      <w:ins w:id="909" w:author="Mary Hunsicker" w:date="2022-01-07T19:56:00Z">
        <w:r w:rsidRPr="00A35073">
          <w:rPr>
            <w:color w:val="000000" w:themeColor="text1"/>
          </w:rPr>
          <w:t xml:space="preserve"> et al. Food limitation of sea lion pups and the decline of forage off central and southern California. R. Soc. </w:t>
        </w:r>
        <w:proofErr w:type="spellStart"/>
        <w:r w:rsidRPr="00A35073">
          <w:rPr>
            <w:color w:val="000000" w:themeColor="text1"/>
          </w:rPr>
          <w:t>opensci</w:t>
        </w:r>
        <w:proofErr w:type="spellEnd"/>
        <w:r w:rsidRPr="00A35073">
          <w:rPr>
            <w:color w:val="000000" w:themeColor="text1"/>
          </w:rPr>
          <w:t xml:space="preserve">. 2016; 3: 150628. </w:t>
        </w:r>
        <w:proofErr w:type="spellStart"/>
        <w:r w:rsidRPr="00A35073">
          <w:rPr>
            <w:color w:val="000000" w:themeColor="text1"/>
          </w:rPr>
          <w:t>doi</w:t>
        </w:r>
        <w:proofErr w:type="spellEnd"/>
        <w:r w:rsidRPr="00A35073">
          <w:rPr>
            <w:color w:val="000000" w:themeColor="text1"/>
          </w:rPr>
          <w:t>: 10.1098/rsos.150628.</w:t>
        </w:r>
      </w:ins>
    </w:p>
    <w:p w14:paraId="4834249B" w14:textId="3FFB44B7" w:rsidR="00F1145A" w:rsidRDefault="00F1145A" w:rsidP="00F1145A">
      <w:pPr>
        <w:spacing w:line="480" w:lineRule="auto"/>
        <w:ind w:left="360" w:hanging="360"/>
        <w:rPr>
          <w:ins w:id="910" w:author="Mary Hunsicker" w:date="2022-01-07T19:56:00Z"/>
          <w:rFonts w:eastAsiaTheme="minorHAnsi"/>
          <w:color w:val="000000" w:themeColor="text1"/>
        </w:rPr>
      </w:pPr>
      <w:ins w:id="911" w:author="Mary Hunsicker" w:date="2022-01-07T19:56:00Z">
        <w:r w:rsidRPr="00A35073">
          <w:rPr>
            <w:rFonts w:eastAsiaTheme="minorHAnsi"/>
            <w:color w:val="000000" w:themeColor="text1"/>
          </w:rPr>
          <w:t xml:space="preserve">74. </w:t>
        </w:r>
        <w:proofErr w:type="spellStart"/>
        <w:r w:rsidRPr="00A35073">
          <w:rPr>
            <w:rFonts w:eastAsiaTheme="minorHAnsi"/>
            <w:color w:val="000000" w:themeColor="text1"/>
          </w:rPr>
          <w:t>Suryan</w:t>
        </w:r>
        <w:proofErr w:type="spellEnd"/>
        <w:r w:rsidRPr="00A35073">
          <w:rPr>
            <w:rFonts w:eastAsiaTheme="minorHAnsi"/>
            <w:color w:val="000000" w:themeColor="text1"/>
          </w:rPr>
          <w:t xml:space="preserve"> RM, </w:t>
        </w:r>
        <w:proofErr w:type="spellStart"/>
        <w:r w:rsidRPr="00A35073">
          <w:rPr>
            <w:rFonts w:eastAsiaTheme="minorHAnsi"/>
            <w:color w:val="000000" w:themeColor="text1"/>
          </w:rPr>
          <w:t>Arimitsu</w:t>
        </w:r>
        <w:proofErr w:type="spellEnd"/>
        <w:r w:rsidRPr="00A35073">
          <w:rPr>
            <w:rFonts w:eastAsiaTheme="minorHAnsi"/>
            <w:color w:val="000000" w:themeColor="text1"/>
          </w:rPr>
          <w:t xml:space="preserve"> ML, </w:t>
        </w:r>
        <w:proofErr w:type="spellStart"/>
        <w:r w:rsidRPr="00A35073">
          <w:rPr>
            <w:rFonts w:eastAsiaTheme="minorHAnsi"/>
            <w:color w:val="000000" w:themeColor="text1"/>
          </w:rPr>
          <w:t>Coletti</w:t>
        </w:r>
        <w:proofErr w:type="spellEnd"/>
        <w:r w:rsidRPr="00A35073">
          <w:rPr>
            <w:rFonts w:eastAsiaTheme="minorHAnsi"/>
            <w:color w:val="000000" w:themeColor="text1"/>
          </w:rPr>
          <w:t xml:space="preserve"> HA, Hopcroft RR, </w:t>
        </w:r>
        <w:proofErr w:type="spellStart"/>
        <w:r w:rsidRPr="00A35073">
          <w:rPr>
            <w:rFonts w:eastAsiaTheme="minorHAnsi"/>
            <w:color w:val="000000" w:themeColor="text1"/>
          </w:rPr>
          <w:t>Lindeberg</w:t>
        </w:r>
        <w:proofErr w:type="spellEnd"/>
        <w:r w:rsidRPr="00A35073">
          <w:rPr>
            <w:rFonts w:eastAsiaTheme="minorHAnsi"/>
            <w:color w:val="000000" w:themeColor="text1"/>
          </w:rPr>
          <w:t xml:space="preserve"> MR, </w:t>
        </w:r>
        <w:proofErr w:type="spellStart"/>
        <w:r w:rsidRPr="00A35073">
          <w:rPr>
            <w:rFonts w:eastAsiaTheme="minorHAnsi"/>
            <w:color w:val="000000" w:themeColor="text1"/>
          </w:rPr>
          <w:t>Barbeaux</w:t>
        </w:r>
        <w:proofErr w:type="spellEnd"/>
        <w:r w:rsidRPr="00A35073">
          <w:rPr>
            <w:rFonts w:eastAsiaTheme="minorHAnsi"/>
            <w:color w:val="000000" w:themeColor="text1"/>
          </w:rPr>
          <w:t xml:space="preserve"> SJ</w:t>
        </w:r>
      </w:ins>
      <w:ins w:id="912" w:author="Mary Hunsicker" w:date="2022-01-08T08:29:00Z">
        <w:r w:rsidR="0061242C">
          <w:rPr>
            <w:rFonts w:eastAsiaTheme="minorHAnsi"/>
            <w:color w:val="000000" w:themeColor="text1"/>
          </w:rPr>
          <w:t>,</w:t>
        </w:r>
      </w:ins>
      <w:ins w:id="913" w:author="Mary Hunsicker" w:date="2022-01-07T19:56:00Z">
        <w:r w:rsidRPr="00A35073">
          <w:rPr>
            <w:rFonts w:eastAsiaTheme="minorHAnsi"/>
            <w:color w:val="000000" w:themeColor="text1"/>
          </w:rPr>
          <w:t xml:space="preserve"> et al. Ecosystem response persists after a prolonged marine heatwave. Sci. Rep. 2021; 11: 6235.</w:t>
        </w:r>
      </w:ins>
    </w:p>
    <w:p w14:paraId="136D338A" w14:textId="77777777" w:rsidR="00F1145A" w:rsidRDefault="00F1145A" w:rsidP="00F1145A">
      <w:pPr>
        <w:spacing w:line="480" w:lineRule="auto"/>
        <w:ind w:left="360" w:hanging="360"/>
        <w:rPr>
          <w:ins w:id="914" w:author="Mary Hunsicker" w:date="2022-01-07T19:56:00Z"/>
          <w:rFonts w:eastAsiaTheme="minorHAnsi"/>
          <w:color w:val="000000" w:themeColor="text1"/>
        </w:rPr>
      </w:pPr>
      <w:ins w:id="915" w:author="Mary Hunsicker" w:date="2022-01-07T19:56:00Z">
        <w:r w:rsidRPr="00A35073">
          <w:rPr>
            <w:rFonts w:eastAsiaTheme="minorHAnsi"/>
            <w:color w:val="000000" w:themeColor="text1"/>
          </w:rPr>
          <w:t xml:space="preserve">75. Ralston S, Sakuma KM, Field JC. Interannual variation in pelagic juvenile rockfish (Sebastes spp.) abundance – going with the flow. Fish. Ocean. 2013; 22:288–308. </w:t>
        </w:r>
        <w:proofErr w:type="spellStart"/>
        <w:r w:rsidRPr="00A35073">
          <w:rPr>
            <w:rFonts w:eastAsiaTheme="minorHAnsi"/>
            <w:color w:val="000000" w:themeColor="text1"/>
          </w:rPr>
          <w:t>doi</w:t>
        </w:r>
        <w:proofErr w:type="spellEnd"/>
        <w:r w:rsidRPr="00A35073">
          <w:rPr>
            <w:rFonts w:eastAsiaTheme="minorHAnsi"/>
            <w:color w:val="000000" w:themeColor="text1"/>
          </w:rPr>
          <w:t>: 10.1111/fog.12022.</w:t>
        </w:r>
      </w:ins>
    </w:p>
    <w:p w14:paraId="5F5EF7D1" w14:textId="1A06ED57" w:rsidR="00F1145A" w:rsidRDefault="00F1145A" w:rsidP="00F1145A">
      <w:pPr>
        <w:spacing w:line="480" w:lineRule="auto"/>
        <w:ind w:left="360" w:hanging="360"/>
        <w:rPr>
          <w:ins w:id="916" w:author="Mary Hunsicker" w:date="2022-01-07T19:56:00Z"/>
          <w:rFonts w:eastAsiaTheme="minorHAnsi"/>
          <w:color w:val="000000" w:themeColor="text1"/>
        </w:rPr>
      </w:pPr>
      <w:ins w:id="917" w:author="Mary Hunsicker" w:date="2022-01-07T19:56:00Z">
        <w:r w:rsidRPr="00A35073">
          <w:rPr>
            <w:color w:val="000000" w:themeColor="text1"/>
            <w:shd w:val="clear" w:color="auto" w:fill="FFFFFF"/>
          </w:rPr>
          <w:t xml:space="preserve">76. Wells BK, Field JC, Thayer JA, Grimes CB, </w:t>
        </w:r>
        <w:proofErr w:type="spellStart"/>
        <w:r w:rsidRPr="00A35073">
          <w:rPr>
            <w:color w:val="000000" w:themeColor="text1"/>
            <w:shd w:val="clear" w:color="auto" w:fill="FFFFFF"/>
          </w:rPr>
          <w:t>Bograd</w:t>
        </w:r>
        <w:proofErr w:type="spellEnd"/>
        <w:r w:rsidRPr="00A35073">
          <w:rPr>
            <w:color w:val="000000" w:themeColor="text1"/>
            <w:shd w:val="clear" w:color="auto" w:fill="FFFFFF"/>
          </w:rPr>
          <w:t xml:space="preserve"> SJ, </w:t>
        </w:r>
        <w:proofErr w:type="spellStart"/>
        <w:r w:rsidRPr="00A35073">
          <w:rPr>
            <w:color w:val="000000" w:themeColor="text1"/>
            <w:shd w:val="clear" w:color="auto" w:fill="FFFFFF"/>
          </w:rPr>
          <w:t>Sydeman</w:t>
        </w:r>
        <w:proofErr w:type="spellEnd"/>
        <w:r w:rsidRPr="00A35073">
          <w:rPr>
            <w:color w:val="000000" w:themeColor="text1"/>
            <w:shd w:val="clear" w:color="auto" w:fill="FFFFFF"/>
          </w:rPr>
          <w:t xml:space="preserve"> WJ</w:t>
        </w:r>
      </w:ins>
      <w:ins w:id="918" w:author="Mary Hunsicker" w:date="2022-01-08T08:29:00Z">
        <w:r w:rsidR="0061242C">
          <w:rPr>
            <w:color w:val="000000" w:themeColor="text1"/>
            <w:shd w:val="clear" w:color="auto" w:fill="FFFFFF"/>
          </w:rPr>
          <w:t>,</w:t>
        </w:r>
      </w:ins>
      <w:ins w:id="919" w:author="Mary Hunsicker" w:date="2022-01-07T19:56:00Z">
        <w:r w:rsidRPr="00A35073">
          <w:rPr>
            <w:color w:val="000000" w:themeColor="text1"/>
            <w:shd w:val="clear" w:color="auto" w:fill="FFFFFF"/>
          </w:rPr>
          <w:t xml:space="preserve"> et al. Untangling the relationships among climate, prey and top predators in an ocean ecosystem. Mar. Ecol. Prog. Ser. 2008; 364: 15-29.</w:t>
        </w:r>
      </w:ins>
    </w:p>
    <w:p w14:paraId="59560017" w14:textId="77777777" w:rsidR="00F1145A" w:rsidRDefault="00F1145A" w:rsidP="00F1145A">
      <w:pPr>
        <w:spacing w:line="480" w:lineRule="auto"/>
        <w:ind w:left="360" w:hanging="360"/>
        <w:rPr>
          <w:ins w:id="920" w:author="Mary Hunsicker" w:date="2022-01-07T19:56:00Z"/>
          <w:rFonts w:eastAsiaTheme="minorHAnsi"/>
          <w:color w:val="000000" w:themeColor="text1"/>
        </w:rPr>
      </w:pPr>
      <w:ins w:id="921" w:author="Mary Hunsicker" w:date="2022-01-07T19:56:00Z">
        <w:r w:rsidRPr="00A35073">
          <w:rPr>
            <w:rFonts w:eastAsiaTheme="minorHAnsi"/>
            <w:color w:val="000000" w:themeColor="text1"/>
          </w:rPr>
          <w:t xml:space="preserve">77. Santora JA, Schroeder ID, Field JC, Wells BK, </w:t>
        </w:r>
        <w:proofErr w:type="spellStart"/>
        <w:r w:rsidRPr="00A35073">
          <w:rPr>
            <w:rFonts w:eastAsiaTheme="minorHAnsi"/>
            <w:color w:val="000000" w:themeColor="text1"/>
          </w:rPr>
          <w:t>Sydeman</w:t>
        </w:r>
        <w:proofErr w:type="spellEnd"/>
        <w:r w:rsidRPr="00A35073">
          <w:rPr>
            <w:rFonts w:eastAsiaTheme="minorHAnsi"/>
            <w:color w:val="000000" w:themeColor="text1"/>
          </w:rPr>
          <w:t xml:space="preserve"> WJ. Spatiotemporal dynamics of ocean conditions and forage taxa reveals regional structuring of predator-prey relationships. Ecol. Appl. 2014; 24:1730-1747. doi:10.1890/13-1605.1.</w:t>
        </w:r>
      </w:ins>
    </w:p>
    <w:p w14:paraId="534E5329" w14:textId="77777777" w:rsidR="00F1145A" w:rsidRDefault="00F1145A" w:rsidP="00F1145A">
      <w:pPr>
        <w:spacing w:line="480" w:lineRule="auto"/>
        <w:ind w:left="360" w:hanging="360"/>
        <w:rPr>
          <w:ins w:id="922" w:author="Mary Hunsicker" w:date="2022-01-07T19:56:00Z"/>
          <w:rFonts w:eastAsiaTheme="minorHAnsi"/>
          <w:color w:val="000000" w:themeColor="text1"/>
        </w:rPr>
      </w:pPr>
      <w:ins w:id="923" w:author="Mary Hunsicker" w:date="2022-01-07T19:56:00Z">
        <w:r w:rsidRPr="00A35073">
          <w:rPr>
            <w:noProof/>
            <w:color w:val="000000" w:themeColor="text1"/>
          </w:rPr>
          <w:lastRenderedPageBreak/>
          <w:t>78. Bailey KM, Francis RC. Recruitment of Pacific Whiting, Merluccius productus, and the ocean environment. Mar. Fish. Rev. 1985; 47: 8-11.</w:t>
        </w:r>
      </w:ins>
    </w:p>
    <w:p w14:paraId="7ED93FCE" w14:textId="77777777" w:rsidR="00F1145A" w:rsidRDefault="00F1145A" w:rsidP="00F1145A">
      <w:pPr>
        <w:spacing w:line="480" w:lineRule="auto"/>
        <w:ind w:left="360" w:hanging="360"/>
        <w:rPr>
          <w:ins w:id="924" w:author="Mary Hunsicker" w:date="2022-01-07T19:56:00Z"/>
          <w:rFonts w:eastAsiaTheme="minorHAnsi"/>
          <w:color w:val="000000" w:themeColor="text1"/>
        </w:rPr>
      </w:pPr>
      <w:ins w:id="925" w:author="Mary Hunsicker" w:date="2022-01-07T19:56:00Z">
        <w:r w:rsidRPr="00A35073">
          <w:rPr>
            <w:rFonts w:eastAsiaTheme="minorHAnsi"/>
            <w:noProof/>
            <w:color w:val="000000" w:themeColor="text1"/>
          </w:rPr>
          <w:t>79. Nieto K, McClatchie S, Weber ED, Lennert-Cody CE. Effect of</w:t>
        </w:r>
        <w:r w:rsidRPr="00A35073">
          <w:rPr>
            <w:color w:val="000000" w:themeColor="text1"/>
          </w:rPr>
          <w:t xml:space="preserve"> </w:t>
        </w:r>
        <w:r w:rsidRPr="00A35073">
          <w:rPr>
            <w:rFonts w:eastAsiaTheme="minorHAnsi"/>
            <w:noProof/>
            <w:color w:val="000000" w:themeColor="text1"/>
          </w:rPr>
          <w:t>mesoscale eddies and streamers on sardine spawning habitat and recruitment success off Southern and central California, J. Geophys. Res. Oceans 2014; 119: 6330–6339, doi:10.1002/014JC010251.</w:t>
        </w:r>
      </w:ins>
    </w:p>
    <w:p w14:paraId="6F71C1F6" w14:textId="14F9D86D" w:rsidR="00F1145A" w:rsidRDefault="00F1145A" w:rsidP="00F1145A">
      <w:pPr>
        <w:spacing w:line="480" w:lineRule="auto"/>
        <w:ind w:left="360" w:hanging="360"/>
        <w:rPr>
          <w:ins w:id="926" w:author="Mary Hunsicker" w:date="2022-01-07T19:56:00Z"/>
          <w:rFonts w:eastAsiaTheme="minorHAnsi"/>
          <w:color w:val="000000" w:themeColor="text1"/>
        </w:rPr>
      </w:pPr>
      <w:ins w:id="927" w:author="Mary Hunsicker" w:date="2022-01-07T19:56:00Z">
        <w:r w:rsidRPr="00A35073">
          <w:rPr>
            <w:color w:val="000000" w:themeColor="text1"/>
          </w:rPr>
          <w:t xml:space="preserve">80. </w:t>
        </w:r>
        <w:proofErr w:type="spellStart"/>
        <w:r w:rsidRPr="00A35073">
          <w:rPr>
            <w:color w:val="000000" w:themeColor="text1"/>
          </w:rPr>
          <w:t>Sydeman</w:t>
        </w:r>
        <w:proofErr w:type="spellEnd"/>
        <w:r w:rsidRPr="00A35073">
          <w:rPr>
            <w:color w:val="000000" w:themeColor="text1"/>
          </w:rPr>
          <w:t xml:space="preserve"> WJ, Dedman S, Garcia-Reyes M, Thompson SA, Thayer JA, </w:t>
        </w:r>
        <w:proofErr w:type="spellStart"/>
        <w:r w:rsidRPr="00A35073">
          <w:rPr>
            <w:color w:val="000000" w:themeColor="text1"/>
          </w:rPr>
          <w:t>Bakun</w:t>
        </w:r>
        <w:proofErr w:type="spellEnd"/>
        <w:r w:rsidRPr="00A35073">
          <w:rPr>
            <w:color w:val="000000" w:themeColor="text1"/>
          </w:rPr>
          <w:t xml:space="preserve"> A,</w:t>
        </w:r>
      </w:ins>
      <w:ins w:id="928" w:author="Mary Hunsicker" w:date="2022-01-08T08:29:00Z">
        <w:r w:rsidR="0061242C">
          <w:rPr>
            <w:color w:val="000000" w:themeColor="text1"/>
          </w:rPr>
          <w:t xml:space="preserve"> et al</w:t>
        </w:r>
      </w:ins>
      <w:ins w:id="929" w:author="Mary Hunsicker" w:date="2022-01-07T19:56:00Z">
        <w:r w:rsidRPr="00A35073">
          <w:rPr>
            <w:color w:val="000000" w:themeColor="text1"/>
          </w:rPr>
          <w:t>. Sixty-five years of northern anchovy population studies in the southern California Current: a review and suggestion for sensible management. ICES J. Mar. Sci. 2020; 77: 486–499.</w:t>
        </w:r>
      </w:ins>
    </w:p>
    <w:p w14:paraId="7A2AEB95" w14:textId="77777777" w:rsidR="00F1145A" w:rsidRDefault="00F1145A" w:rsidP="00F1145A">
      <w:pPr>
        <w:spacing w:line="480" w:lineRule="auto"/>
        <w:ind w:left="360" w:hanging="360"/>
        <w:rPr>
          <w:ins w:id="930" w:author="Mary Hunsicker" w:date="2022-01-07T19:56:00Z"/>
          <w:rFonts w:eastAsiaTheme="minorHAnsi"/>
          <w:color w:val="000000" w:themeColor="text1"/>
        </w:rPr>
      </w:pPr>
      <w:ins w:id="931" w:author="Mary Hunsicker" w:date="2022-01-07T19:56:00Z">
        <w:r w:rsidRPr="00A35073">
          <w:rPr>
            <w:color w:val="000000" w:themeColor="text1"/>
            <w:shd w:val="clear" w:color="auto" w:fill="FFFFFF"/>
          </w:rPr>
          <w:t xml:space="preserve">81. </w:t>
        </w:r>
        <w:proofErr w:type="spellStart"/>
        <w:r w:rsidRPr="00A35073">
          <w:rPr>
            <w:color w:val="000000" w:themeColor="text1"/>
            <w:shd w:val="clear" w:color="auto" w:fill="FFFFFF"/>
          </w:rPr>
          <w:t>Tolimieri</w:t>
        </w:r>
        <w:proofErr w:type="spellEnd"/>
        <w:r w:rsidRPr="00A35073">
          <w:rPr>
            <w:color w:val="000000" w:themeColor="text1"/>
            <w:shd w:val="clear" w:color="auto" w:fill="FFFFFF"/>
          </w:rPr>
          <w:t xml:space="preserve"> N, </w:t>
        </w:r>
        <w:proofErr w:type="spellStart"/>
        <w:r w:rsidRPr="00A35073">
          <w:rPr>
            <w:color w:val="000000" w:themeColor="text1"/>
            <w:shd w:val="clear" w:color="auto" w:fill="FFFFFF"/>
          </w:rPr>
          <w:t>Haltuch</w:t>
        </w:r>
        <w:proofErr w:type="spellEnd"/>
        <w:r w:rsidRPr="00A35073">
          <w:rPr>
            <w:color w:val="000000" w:themeColor="text1"/>
            <w:shd w:val="clear" w:color="auto" w:fill="FFFFFF"/>
          </w:rPr>
          <w:t xml:space="preserve"> M, Lee Q, </w:t>
        </w:r>
        <w:proofErr w:type="spellStart"/>
        <w:r w:rsidRPr="00A35073">
          <w:rPr>
            <w:bCs/>
            <w:color w:val="000000" w:themeColor="text1"/>
            <w:bdr w:val="none" w:sz="0" w:space="0" w:color="auto" w:frame="1"/>
          </w:rPr>
          <w:t>Jacox</w:t>
        </w:r>
        <w:proofErr w:type="spellEnd"/>
        <w:r w:rsidRPr="00A35073">
          <w:rPr>
            <w:bCs/>
            <w:color w:val="000000" w:themeColor="text1"/>
            <w:bdr w:val="none" w:sz="0" w:space="0" w:color="auto" w:frame="1"/>
          </w:rPr>
          <w:t xml:space="preserve"> MG</w:t>
        </w:r>
        <w:r w:rsidRPr="00A35073">
          <w:rPr>
            <w:color w:val="000000" w:themeColor="text1"/>
            <w:shd w:val="clear" w:color="auto" w:fill="FFFFFF"/>
          </w:rPr>
          <w:t xml:space="preserve">, </w:t>
        </w:r>
        <w:proofErr w:type="spellStart"/>
        <w:r w:rsidRPr="00A35073">
          <w:rPr>
            <w:color w:val="000000" w:themeColor="text1"/>
            <w:shd w:val="clear" w:color="auto" w:fill="FFFFFF"/>
          </w:rPr>
          <w:t>Bograd</w:t>
        </w:r>
        <w:proofErr w:type="spellEnd"/>
        <w:r w:rsidRPr="00A35073">
          <w:rPr>
            <w:color w:val="000000" w:themeColor="text1"/>
            <w:shd w:val="clear" w:color="auto" w:fill="FFFFFF"/>
          </w:rPr>
          <w:t xml:space="preserve"> SJ. Oceanographic drivers of sablefish recruitment in the California Current. </w:t>
        </w:r>
        <w:r w:rsidRPr="00A35073">
          <w:rPr>
            <w:color w:val="000000" w:themeColor="text1"/>
            <w:bdr w:val="none" w:sz="0" w:space="0" w:color="auto" w:frame="1"/>
          </w:rPr>
          <w:t>Fish. Ocean, 2018;</w:t>
        </w:r>
        <w:r w:rsidRPr="00A35073">
          <w:rPr>
            <w:i/>
            <w:iCs/>
            <w:color w:val="000000" w:themeColor="text1"/>
            <w:bdr w:val="none" w:sz="0" w:space="0" w:color="auto" w:frame="1"/>
          </w:rPr>
          <w:t xml:space="preserve"> </w:t>
        </w:r>
        <w:r w:rsidRPr="00A35073">
          <w:rPr>
            <w:color w:val="000000" w:themeColor="text1"/>
            <w:shd w:val="clear" w:color="auto" w:fill="FFFFFF"/>
          </w:rPr>
          <w:t>27: 458-474, doi:10.1111/fog.12266.</w:t>
        </w:r>
      </w:ins>
    </w:p>
    <w:p w14:paraId="5B9C9EA6" w14:textId="77777777" w:rsidR="00F1145A" w:rsidRDefault="00F1145A" w:rsidP="00F1145A">
      <w:pPr>
        <w:spacing w:line="480" w:lineRule="auto"/>
        <w:ind w:left="360" w:hanging="360"/>
        <w:rPr>
          <w:ins w:id="932" w:author="Mary Hunsicker" w:date="2022-01-07T19:56:00Z"/>
          <w:rFonts w:eastAsiaTheme="minorHAnsi"/>
          <w:color w:val="000000" w:themeColor="text1"/>
        </w:rPr>
      </w:pPr>
      <w:ins w:id="933" w:author="Mary Hunsicker" w:date="2022-01-07T19:56:00Z">
        <w:r w:rsidRPr="00A35073">
          <w:rPr>
            <w:color w:val="000000" w:themeColor="text1"/>
            <w:shd w:val="clear" w:color="auto" w:fill="FFFFFF"/>
          </w:rPr>
          <w:t xml:space="preserve">82. </w:t>
        </w:r>
        <w:proofErr w:type="spellStart"/>
        <w:r w:rsidRPr="00A35073">
          <w:rPr>
            <w:color w:val="000000" w:themeColor="text1"/>
            <w:shd w:val="clear" w:color="auto" w:fill="FFFFFF"/>
          </w:rPr>
          <w:t>Haltuch</w:t>
        </w:r>
        <w:proofErr w:type="spellEnd"/>
        <w:r w:rsidRPr="00A35073">
          <w:rPr>
            <w:color w:val="000000" w:themeColor="text1"/>
            <w:shd w:val="clear" w:color="auto" w:fill="FFFFFF"/>
          </w:rPr>
          <w:t xml:space="preserve"> MA, </w:t>
        </w:r>
        <w:proofErr w:type="spellStart"/>
        <w:r w:rsidRPr="00A35073">
          <w:rPr>
            <w:color w:val="000000" w:themeColor="text1"/>
            <w:shd w:val="clear" w:color="auto" w:fill="FFFFFF"/>
          </w:rPr>
          <w:t>Tolimieri</w:t>
        </w:r>
        <w:proofErr w:type="spellEnd"/>
        <w:r w:rsidRPr="00A35073">
          <w:rPr>
            <w:color w:val="000000" w:themeColor="text1"/>
            <w:shd w:val="clear" w:color="auto" w:fill="FFFFFF"/>
          </w:rPr>
          <w:t xml:space="preserve"> N, Lee Q, </w:t>
        </w:r>
        <w:proofErr w:type="spellStart"/>
        <w:r w:rsidRPr="00A35073">
          <w:rPr>
            <w:bCs/>
            <w:color w:val="000000" w:themeColor="text1"/>
            <w:bdr w:val="none" w:sz="0" w:space="0" w:color="auto" w:frame="1"/>
          </w:rPr>
          <w:t>Jacox</w:t>
        </w:r>
        <w:proofErr w:type="spellEnd"/>
        <w:r w:rsidRPr="00A35073">
          <w:rPr>
            <w:color w:val="000000" w:themeColor="text1"/>
            <w:shd w:val="clear" w:color="auto" w:fill="FFFFFF"/>
          </w:rPr>
          <w:t xml:space="preserve"> MG. Oceanographic drivers of </w:t>
        </w:r>
        <w:proofErr w:type="spellStart"/>
        <w:r w:rsidRPr="00A35073">
          <w:rPr>
            <w:color w:val="000000" w:themeColor="text1"/>
            <w:shd w:val="clear" w:color="auto" w:fill="FFFFFF"/>
          </w:rPr>
          <w:t>petrale</w:t>
        </w:r>
        <w:proofErr w:type="spellEnd"/>
        <w:r w:rsidRPr="00A35073">
          <w:rPr>
            <w:color w:val="000000" w:themeColor="text1"/>
            <w:shd w:val="clear" w:color="auto" w:fill="FFFFFF"/>
          </w:rPr>
          <w:t xml:space="preserve"> sole recruitment in the California Current Ecosystem</w:t>
        </w:r>
        <w:r w:rsidRPr="00A35073">
          <w:rPr>
            <w:color w:val="000000" w:themeColor="text1"/>
            <w:bdr w:val="none" w:sz="0" w:space="0" w:color="auto" w:frame="1"/>
          </w:rPr>
          <w:t>, </w:t>
        </w:r>
        <w:r w:rsidRPr="00A35073">
          <w:rPr>
            <w:iCs/>
            <w:color w:val="000000" w:themeColor="text1"/>
            <w:bdr w:val="none" w:sz="0" w:space="0" w:color="auto" w:frame="1"/>
          </w:rPr>
          <w:t>Fish. Ocean.</w:t>
        </w:r>
        <w:r w:rsidRPr="00A35073">
          <w:rPr>
            <w:color w:val="000000" w:themeColor="text1"/>
            <w:bdr w:val="none" w:sz="0" w:space="0" w:color="auto" w:frame="1"/>
          </w:rPr>
          <w:t xml:space="preserve"> </w:t>
        </w:r>
        <w:r w:rsidRPr="00A35073">
          <w:rPr>
            <w:color w:val="000000" w:themeColor="text1"/>
            <w:shd w:val="clear" w:color="auto" w:fill="FFFFFF"/>
          </w:rPr>
          <w:t xml:space="preserve">2020; </w:t>
        </w:r>
        <w:r w:rsidRPr="00A35073">
          <w:rPr>
            <w:color w:val="000000" w:themeColor="text1"/>
            <w:bdr w:val="none" w:sz="0" w:space="0" w:color="auto" w:frame="1"/>
          </w:rPr>
          <w:t xml:space="preserve">29:122-136. </w:t>
        </w:r>
        <w:proofErr w:type="spellStart"/>
        <w:r w:rsidRPr="00A35073">
          <w:rPr>
            <w:color w:val="000000" w:themeColor="text1"/>
            <w:bdr w:val="none" w:sz="0" w:space="0" w:color="auto" w:frame="1"/>
          </w:rPr>
          <w:t>doi</w:t>
        </w:r>
        <w:proofErr w:type="spellEnd"/>
        <w:r w:rsidRPr="00A35073">
          <w:rPr>
            <w:color w:val="000000" w:themeColor="text1"/>
            <w:bdr w:val="none" w:sz="0" w:space="0" w:color="auto" w:frame="1"/>
          </w:rPr>
          <w:t>: 10.1111/fog.12459.</w:t>
        </w:r>
      </w:ins>
    </w:p>
    <w:p w14:paraId="227F3952" w14:textId="6CDD9973" w:rsidR="00F1145A" w:rsidRDefault="00F1145A" w:rsidP="00F1145A">
      <w:pPr>
        <w:spacing w:line="480" w:lineRule="auto"/>
        <w:ind w:left="360" w:hanging="360"/>
        <w:rPr>
          <w:ins w:id="934" w:author="Mary Hunsicker" w:date="2022-01-07T19:56:00Z"/>
          <w:rFonts w:eastAsiaTheme="minorHAnsi"/>
          <w:color w:val="000000" w:themeColor="text1"/>
        </w:rPr>
      </w:pPr>
      <w:ins w:id="935" w:author="Mary Hunsicker" w:date="2022-01-07T19:56:00Z">
        <w:r w:rsidRPr="00A35073">
          <w:rPr>
            <w:color w:val="000000" w:themeColor="text1"/>
            <w:shd w:val="clear" w:color="auto" w:fill="FFFFFF"/>
          </w:rPr>
          <w:t>83. Siegelman-</w:t>
        </w:r>
        <w:proofErr w:type="spellStart"/>
        <w:r w:rsidRPr="00A35073">
          <w:rPr>
            <w:color w:val="000000" w:themeColor="text1"/>
            <w:shd w:val="clear" w:color="auto" w:fill="FFFFFF"/>
          </w:rPr>
          <w:t>Charbit</w:t>
        </w:r>
        <w:proofErr w:type="spellEnd"/>
        <w:r w:rsidRPr="00A35073">
          <w:rPr>
            <w:color w:val="000000" w:themeColor="text1"/>
            <w:shd w:val="clear" w:color="auto" w:fill="FFFFFF"/>
          </w:rPr>
          <w:t xml:space="preserve"> L, </w:t>
        </w:r>
        <w:proofErr w:type="spellStart"/>
        <w:r w:rsidRPr="00A35073">
          <w:rPr>
            <w:color w:val="000000" w:themeColor="text1"/>
            <w:shd w:val="clear" w:color="auto" w:fill="FFFFFF"/>
          </w:rPr>
          <w:t>Koslow</w:t>
        </w:r>
        <w:proofErr w:type="spellEnd"/>
        <w:r w:rsidRPr="00A35073">
          <w:rPr>
            <w:color w:val="000000" w:themeColor="text1"/>
            <w:shd w:val="clear" w:color="auto" w:fill="FFFFFF"/>
          </w:rPr>
          <w:t xml:space="preserve"> JA, </w:t>
        </w:r>
        <w:proofErr w:type="spellStart"/>
        <w:r w:rsidRPr="00A35073">
          <w:rPr>
            <w:color w:val="000000" w:themeColor="text1"/>
            <w:bdr w:val="none" w:sz="0" w:space="0" w:color="auto" w:frame="1"/>
            <w:shd w:val="clear" w:color="auto" w:fill="FFFFFF"/>
          </w:rPr>
          <w:t>Jacox</w:t>
        </w:r>
        <w:proofErr w:type="spellEnd"/>
        <w:r w:rsidRPr="00A35073">
          <w:rPr>
            <w:color w:val="000000" w:themeColor="text1"/>
            <w:bdr w:val="none" w:sz="0" w:space="0" w:color="auto" w:frame="1"/>
            <w:shd w:val="clear" w:color="auto" w:fill="FFFFFF"/>
          </w:rPr>
          <w:t xml:space="preserve"> MG</w:t>
        </w:r>
        <w:r w:rsidRPr="00A35073">
          <w:rPr>
            <w:color w:val="000000" w:themeColor="text1"/>
            <w:shd w:val="clear" w:color="auto" w:fill="FFFFFF"/>
          </w:rPr>
          <w:t xml:space="preserve">, Hazen EL, </w:t>
        </w:r>
        <w:proofErr w:type="spellStart"/>
        <w:r w:rsidRPr="00A35073">
          <w:rPr>
            <w:color w:val="000000" w:themeColor="text1"/>
            <w:shd w:val="clear" w:color="auto" w:fill="FFFFFF"/>
          </w:rPr>
          <w:t>Bograd</w:t>
        </w:r>
        <w:proofErr w:type="spellEnd"/>
        <w:r w:rsidRPr="00A35073">
          <w:rPr>
            <w:color w:val="000000" w:themeColor="text1"/>
            <w:shd w:val="clear" w:color="auto" w:fill="FFFFFF"/>
          </w:rPr>
          <w:t xml:space="preserve"> SJ, Miller EF, </w:t>
        </w:r>
      </w:ins>
      <w:ins w:id="936" w:author="Mary Hunsicker" w:date="2022-01-08T08:30:00Z">
        <w:r w:rsidR="0061242C">
          <w:rPr>
            <w:color w:val="000000" w:themeColor="text1"/>
            <w:shd w:val="clear" w:color="auto" w:fill="FFFFFF"/>
          </w:rPr>
          <w:t>et al</w:t>
        </w:r>
      </w:ins>
      <w:ins w:id="937" w:author="Mary Hunsicker" w:date="2022-01-07T19:56:00Z">
        <w:r w:rsidRPr="00A35073">
          <w:rPr>
            <w:color w:val="000000" w:themeColor="text1"/>
            <w:shd w:val="clear" w:color="auto" w:fill="FFFFFF"/>
          </w:rPr>
          <w:t>. Physical forcing on fish abundance in the southern California Current System. </w:t>
        </w:r>
        <w:r w:rsidRPr="00A35073">
          <w:rPr>
            <w:color w:val="000000" w:themeColor="text1"/>
            <w:bdr w:val="none" w:sz="0" w:space="0" w:color="auto" w:frame="1"/>
            <w:shd w:val="clear" w:color="auto" w:fill="FFFFFF"/>
          </w:rPr>
          <w:t>Fish. Ocean. 2018;</w:t>
        </w:r>
        <w:r w:rsidRPr="00A35073">
          <w:rPr>
            <w:color w:val="000000" w:themeColor="text1"/>
            <w:shd w:val="clear" w:color="auto" w:fill="FFFFFF"/>
          </w:rPr>
          <w:t xml:space="preserve"> 27: 475–488. doi:10.1111/fog.12267. </w:t>
        </w:r>
      </w:ins>
    </w:p>
    <w:p w14:paraId="05C6D1AA" w14:textId="08C4AA59" w:rsidR="00F1145A" w:rsidRDefault="00F1145A" w:rsidP="00F1145A">
      <w:pPr>
        <w:spacing w:line="480" w:lineRule="auto"/>
        <w:ind w:left="360" w:hanging="360"/>
        <w:rPr>
          <w:ins w:id="938" w:author="Mary Hunsicker" w:date="2022-01-07T19:56:00Z"/>
          <w:rFonts w:eastAsiaTheme="minorHAnsi"/>
          <w:color w:val="000000" w:themeColor="text1"/>
        </w:rPr>
      </w:pPr>
      <w:ins w:id="939" w:author="Mary Hunsicker" w:date="2022-01-07T19:56:00Z">
        <w:r w:rsidRPr="00A35073">
          <w:rPr>
            <w:color w:val="000000" w:themeColor="text1"/>
            <w:shd w:val="clear" w:color="auto" w:fill="FFFFFF"/>
          </w:rPr>
          <w:t xml:space="preserve">84. </w:t>
        </w:r>
        <w:proofErr w:type="spellStart"/>
        <w:r w:rsidRPr="00A35073">
          <w:rPr>
            <w:color w:val="000000" w:themeColor="text1"/>
            <w:shd w:val="clear" w:color="auto" w:fill="FFFFFF"/>
          </w:rPr>
          <w:t>Abrahms</w:t>
        </w:r>
        <w:proofErr w:type="spellEnd"/>
        <w:r w:rsidRPr="00A35073">
          <w:rPr>
            <w:color w:val="000000" w:themeColor="text1"/>
            <w:shd w:val="clear" w:color="auto" w:fill="FFFFFF"/>
          </w:rPr>
          <w:t xml:space="preserve"> B, Welch H, Brodie S, </w:t>
        </w:r>
        <w:proofErr w:type="spellStart"/>
        <w:r w:rsidRPr="00A35073">
          <w:rPr>
            <w:bCs/>
            <w:color w:val="000000" w:themeColor="text1"/>
            <w:bdr w:val="none" w:sz="0" w:space="0" w:color="auto" w:frame="1"/>
          </w:rPr>
          <w:t>Jacox</w:t>
        </w:r>
        <w:proofErr w:type="spellEnd"/>
        <w:r w:rsidRPr="00A35073">
          <w:rPr>
            <w:bCs/>
            <w:color w:val="000000" w:themeColor="text1"/>
            <w:bdr w:val="none" w:sz="0" w:space="0" w:color="auto" w:frame="1"/>
          </w:rPr>
          <w:t xml:space="preserve"> MG</w:t>
        </w:r>
        <w:r w:rsidRPr="00A35073">
          <w:rPr>
            <w:color w:val="000000" w:themeColor="text1"/>
            <w:shd w:val="clear" w:color="auto" w:fill="FFFFFF"/>
          </w:rPr>
          <w:t xml:space="preserve">, Becker EA, </w:t>
        </w:r>
        <w:proofErr w:type="spellStart"/>
        <w:r w:rsidRPr="00A35073">
          <w:rPr>
            <w:color w:val="000000" w:themeColor="text1"/>
            <w:shd w:val="clear" w:color="auto" w:fill="FFFFFF"/>
          </w:rPr>
          <w:t>Bograd</w:t>
        </w:r>
        <w:proofErr w:type="spellEnd"/>
        <w:r w:rsidRPr="00A35073">
          <w:rPr>
            <w:color w:val="000000" w:themeColor="text1"/>
            <w:shd w:val="clear" w:color="auto" w:fill="FFFFFF"/>
          </w:rPr>
          <w:t xml:space="preserve"> SJ</w:t>
        </w:r>
      </w:ins>
      <w:ins w:id="940" w:author="Mary Hunsicker" w:date="2022-01-08T08:30:00Z">
        <w:r w:rsidR="0061242C">
          <w:rPr>
            <w:color w:val="000000" w:themeColor="text1"/>
            <w:shd w:val="clear" w:color="auto" w:fill="FFFFFF"/>
          </w:rPr>
          <w:t>,</w:t>
        </w:r>
      </w:ins>
      <w:ins w:id="941" w:author="Mary Hunsicker" w:date="2022-01-07T19:56:00Z">
        <w:r w:rsidRPr="00A35073">
          <w:rPr>
            <w:color w:val="000000" w:themeColor="text1"/>
            <w:shd w:val="clear" w:color="auto" w:fill="FFFFFF"/>
          </w:rPr>
          <w:t xml:space="preserve"> et al. Dynamic ensemble models to predict distributions and anthropogenic risk exposure for highly mobile species. </w:t>
        </w:r>
        <w:r w:rsidRPr="00A35073">
          <w:rPr>
            <w:iCs/>
            <w:color w:val="000000" w:themeColor="text1"/>
            <w:bdr w:val="none" w:sz="0" w:space="0" w:color="auto" w:frame="1"/>
          </w:rPr>
          <w:t xml:space="preserve">Divers. </w:t>
        </w:r>
        <w:proofErr w:type="spellStart"/>
        <w:r w:rsidRPr="00A35073">
          <w:rPr>
            <w:iCs/>
            <w:color w:val="000000" w:themeColor="text1"/>
            <w:bdr w:val="none" w:sz="0" w:space="0" w:color="auto" w:frame="1"/>
          </w:rPr>
          <w:t>Distrib</w:t>
        </w:r>
        <w:proofErr w:type="spellEnd"/>
        <w:r w:rsidRPr="00A35073">
          <w:rPr>
            <w:iCs/>
            <w:color w:val="000000" w:themeColor="text1"/>
            <w:bdr w:val="none" w:sz="0" w:space="0" w:color="auto" w:frame="1"/>
          </w:rPr>
          <w:t xml:space="preserve">. 2019; 25: 1182-1193. </w:t>
        </w:r>
        <w:proofErr w:type="spellStart"/>
        <w:r w:rsidRPr="00A35073">
          <w:rPr>
            <w:iCs/>
            <w:color w:val="000000" w:themeColor="text1"/>
            <w:bdr w:val="none" w:sz="0" w:space="0" w:color="auto" w:frame="1"/>
          </w:rPr>
          <w:t>doi</w:t>
        </w:r>
        <w:proofErr w:type="spellEnd"/>
        <w:r w:rsidRPr="00A35073">
          <w:rPr>
            <w:iCs/>
            <w:color w:val="000000" w:themeColor="text1"/>
            <w:bdr w:val="none" w:sz="0" w:space="0" w:color="auto" w:frame="1"/>
          </w:rPr>
          <w:t>:</w:t>
        </w:r>
        <w:r w:rsidRPr="00A35073">
          <w:rPr>
            <w:color w:val="000000" w:themeColor="text1"/>
          </w:rPr>
          <w:t xml:space="preserve"> </w:t>
        </w:r>
        <w:r w:rsidRPr="00A35073">
          <w:rPr>
            <w:color w:val="000000" w:themeColor="text1"/>
            <w:shd w:val="clear" w:color="auto" w:fill="FFFFFF"/>
          </w:rPr>
          <w:t>10.1111/ddi.12940.</w:t>
        </w:r>
      </w:ins>
    </w:p>
    <w:p w14:paraId="37661630" w14:textId="2F935148" w:rsidR="00F1145A" w:rsidRDefault="00F1145A" w:rsidP="00F1145A">
      <w:pPr>
        <w:spacing w:line="480" w:lineRule="auto"/>
        <w:ind w:left="360" w:hanging="360"/>
        <w:rPr>
          <w:ins w:id="942" w:author="Mary Hunsicker" w:date="2022-01-07T19:56:00Z"/>
          <w:rFonts w:eastAsiaTheme="minorHAnsi"/>
          <w:color w:val="000000" w:themeColor="text1"/>
        </w:rPr>
      </w:pPr>
      <w:ins w:id="943" w:author="Mary Hunsicker" w:date="2022-01-07T19:56:00Z">
        <w:r w:rsidRPr="00A35073">
          <w:rPr>
            <w:color w:val="000000" w:themeColor="text1"/>
            <w:shd w:val="clear" w:color="auto" w:fill="FFFFFF"/>
          </w:rPr>
          <w:t xml:space="preserve">85. Cimino MA, Santora JA, Schroeder I, </w:t>
        </w:r>
        <w:proofErr w:type="spellStart"/>
        <w:r w:rsidRPr="00A35073">
          <w:rPr>
            <w:color w:val="000000" w:themeColor="text1"/>
            <w:shd w:val="clear" w:color="auto" w:fill="FFFFFF"/>
          </w:rPr>
          <w:t>Sydeman</w:t>
        </w:r>
        <w:proofErr w:type="spellEnd"/>
        <w:r w:rsidRPr="00A35073">
          <w:rPr>
            <w:color w:val="000000" w:themeColor="text1"/>
            <w:shd w:val="clear" w:color="auto" w:fill="FFFFFF"/>
          </w:rPr>
          <w:t xml:space="preserve"> W, </w:t>
        </w:r>
        <w:proofErr w:type="spellStart"/>
        <w:r w:rsidRPr="00A35073">
          <w:rPr>
            <w:bCs/>
            <w:color w:val="000000" w:themeColor="text1"/>
            <w:bdr w:val="none" w:sz="0" w:space="0" w:color="auto" w:frame="1"/>
          </w:rPr>
          <w:t>Jacox</w:t>
        </w:r>
        <w:proofErr w:type="spellEnd"/>
        <w:r w:rsidRPr="00A35073">
          <w:rPr>
            <w:color w:val="000000" w:themeColor="text1"/>
            <w:shd w:val="clear" w:color="auto" w:fill="FFFFFF"/>
          </w:rPr>
          <w:t xml:space="preserve"> MG, Hazen EL, </w:t>
        </w:r>
      </w:ins>
      <w:ins w:id="944" w:author="Mary Hunsicker" w:date="2022-01-08T08:30:00Z">
        <w:r w:rsidR="0061242C">
          <w:rPr>
            <w:color w:val="000000" w:themeColor="text1"/>
            <w:shd w:val="clear" w:color="auto" w:fill="FFFFFF"/>
          </w:rPr>
          <w:t>et al</w:t>
        </w:r>
      </w:ins>
      <w:ins w:id="945" w:author="Mary Hunsicker" w:date="2022-01-07T19:56:00Z">
        <w:r w:rsidRPr="00A35073">
          <w:rPr>
            <w:color w:val="000000" w:themeColor="text1"/>
            <w:shd w:val="clear" w:color="auto" w:fill="FFFFFF"/>
          </w:rPr>
          <w:t xml:space="preserve">. </w:t>
        </w:r>
        <w:r w:rsidRPr="00A35073">
          <w:rPr>
            <w:color w:val="000000" w:themeColor="text1"/>
            <w:bdr w:val="none" w:sz="0" w:space="0" w:color="auto" w:frame="1"/>
          </w:rPr>
          <w:t xml:space="preserve">Essential krill species habitat resolved by seasonal upwelling and ocean circulation models within the </w:t>
        </w:r>
        <w:r w:rsidRPr="00A35073">
          <w:rPr>
            <w:color w:val="000000" w:themeColor="text1"/>
            <w:bdr w:val="none" w:sz="0" w:space="0" w:color="auto" w:frame="1"/>
          </w:rPr>
          <w:lastRenderedPageBreak/>
          <w:t xml:space="preserve">large marine ecosystem of the California Current System. </w:t>
        </w:r>
        <w:proofErr w:type="spellStart"/>
        <w:r w:rsidRPr="00A35073">
          <w:rPr>
            <w:color w:val="000000" w:themeColor="text1"/>
            <w:bdr w:val="none" w:sz="0" w:space="0" w:color="auto" w:frame="1"/>
          </w:rPr>
          <w:t>Ecography</w:t>
        </w:r>
        <w:proofErr w:type="spellEnd"/>
        <w:r w:rsidRPr="00A35073">
          <w:rPr>
            <w:color w:val="000000" w:themeColor="text1"/>
            <w:bdr w:val="none" w:sz="0" w:space="0" w:color="auto" w:frame="1"/>
          </w:rPr>
          <w:t xml:space="preserve"> </w:t>
        </w:r>
        <w:r w:rsidRPr="00A35073">
          <w:rPr>
            <w:color w:val="000000" w:themeColor="text1"/>
          </w:rPr>
          <w:t xml:space="preserve">2003; </w:t>
        </w:r>
        <w:r w:rsidRPr="00A35073">
          <w:rPr>
            <w:color w:val="000000" w:themeColor="text1"/>
            <w:bdr w:val="none" w:sz="0" w:space="0" w:color="auto" w:frame="1"/>
          </w:rPr>
          <w:t xml:space="preserve">43, 1-15. </w:t>
        </w:r>
        <w:proofErr w:type="spellStart"/>
        <w:r w:rsidRPr="00A35073">
          <w:rPr>
            <w:color w:val="000000" w:themeColor="text1"/>
            <w:bdr w:val="none" w:sz="0" w:space="0" w:color="auto" w:frame="1"/>
          </w:rPr>
          <w:t>doi</w:t>
        </w:r>
        <w:proofErr w:type="spellEnd"/>
        <w:r w:rsidRPr="00A35073">
          <w:rPr>
            <w:color w:val="000000" w:themeColor="text1"/>
            <w:bdr w:val="none" w:sz="0" w:space="0" w:color="auto" w:frame="1"/>
          </w:rPr>
          <w:t>: 10.1111/ecog.05204.</w:t>
        </w:r>
      </w:ins>
    </w:p>
    <w:p w14:paraId="626E0873" w14:textId="14B3B5E4" w:rsidR="00F1145A" w:rsidRDefault="00F1145A" w:rsidP="00F1145A">
      <w:pPr>
        <w:spacing w:line="480" w:lineRule="auto"/>
        <w:ind w:left="360" w:hanging="360"/>
        <w:rPr>
          <w:ins w:id="946" w:author="Mary Hunsicker" w:date="2022-01-07T19:56:00Z"/>
          <w:rFonts w:eastAsiaTheme="minorHAnsi"/>
          <w:color w:val="000000" w:themeColor="text1"/>
        </w:rPr>
      </w:pPr>
      <w:ins w:id="947" w:author="Mary Hunsicker" w:date="2022-01-07T19:56:00Z">
        <w:r w:rsidRPr="00A35073">
          <w:rPr>
            <w:color w:val="000000" w:themeColor="text1"/>
            <w:shd w:val="clear" w:color="auto" w:fill="FFFFFF"/>
          </w:rPr>
          <w:t xml:space="preserve">86. </w:t>
        </w:r>
        <w:proofErr w:type="spellStart"/>
        <w:r w:rsidRPr="00A35073">
          <w:rPr>
            <w:color w:val="000000" w:themeColor="text1"/>
            <w:shd w:val="clear" w:color="auto" w:fill="FFFFFF"/>
          </w:rPr>
          <w:t>Muhling</w:t>
        </w:r>
        <w:proofErr w:type="spellEnd"/>
        <w:r w:rsidRPr="00A35073">
          <w:rPr>
            <w:color w:val="000000" w:themeColor="text1"/>
            <w:shd w:val="clear" w:color="auto" w:fill="FFFFFF"/>
          </w:rPr>
          <w:t xml:space="preserve"> B, Brodie S, </w:t>
        </w:r>
        <w:proofErr w:type="spellStart"/>
        <w:r w:rsidRPr="00A35073">
          <w:rPr>
            <w:bCs/>
            <w:color w:val="000000" w:themeColor="text1"/>
            <w:bdr w:val="none" w:sz="0" w:space="0" w:color="auto" w:frame="1"/>
          </w:rPr>
          <w:t>Jacox</w:t>
        </w:r>
        <w:proofErr w:type="spellEnd"/>
        <w:r w:rsidRPr="00A35073">
          <w:rPr>
            <w:bCs/>
            <w:color w:val="000000" w:themeColor="text1"/>
            <w:bdr w:val="none" w:sz="0" w:space="0" w:color="auto" w:frame="1"/>
          </w:rPr>
          <w:t xml:space="preserve"> MG</w:t>
        </w:r>
        <w:r w:rsidRPr="00A35073">
          <w:rPr>
            <w:color w:val="000000" w:themeColor="text1"/>
            <w:shd w:val="clear" w:color="auto" w:fill="FFFFFF"/>
          </w:rPr>
          <w:t xml:space="preserve">, Snodgrass O, Dewar H, </w:t>
        </w:r>
        <w:proofErr w:type="spellStart"/>
        <w:r w:rsidRPr="00A35073">
          <w:rPr>
            <w:color w:val="000000" w:themeColor="text1"/>
            <w:shd w:val="clear" w:color="auto" w:fill="FFFFFF"/>
          </w:rPr>
          <w:t>Tommasi</w:t>
        </w:r>
        <w:proofErr w:type="spellEnd"/>
        <w:r w:rsidRPr="00A35073">
          <w:rPr>
            <w:color w:val="000000" w:themeColor="text1"/>
            <w:shd w:val="clear" w:color="auto" w:fill="FFFFFF"/>
          </w:rPr>
          <w:t xml:space="preserve"> D, </w:t>
        </w:r>
      </w:ins>
      <w:ins w:id="948" w:author="Mary Hunsicker" w:date="2022-01-08T08:30:00Z">
        <w:r w:rsidR="0061242C">
          <w:rPr>
            <w:color w:val="000000" w:themeColor="text1"/>
            <w:shd w:val="clear" w:color="auto" w:fill="FFFFFF"/>
          </w:rPr>
          <w:t>et al</w:t>
        </w:r>
      </w:ins>
      <w:ins w:id="949" w:author="Mary Hunsicker" w:date="2022-01-07T19:56:00Z">
        <w:r w:rsidRPr="00A35073">
          <w:rPr>
            <w:color w:val="000000" w:themeColor="text1"/>
            <w:shd w:val="clear" w:color="auto" w:fill="FFFFFF"/>
          </w:rPr>
          <w:t xml:space="preserve">. Dynamic habitat use of albacore and their primary prey species in the California Current System. </w:t>
        </w:r>
        <w:proofErr w:type="spellStart"/>
        <w:r w:rsidRPr="00A35073">
          <w:rPr>
            <w:color w:val="000000" w:themeColor="text1"/>
            <w:bdr w:val="none" w:sz="0" w:space="0" w:color="auto" w:frame="1"/>
          </w:rPr>
          <w:t>CalCOFI</w:t>
        </w:r>
        <w:proofErr w:type="spellEnd"/>
        <w:r w:rsidRPr="00A35073">
          <w:rPr>
            <w:color w:val="000000" w:themeColor="text1"/>
            <w:bdr w:val="none" w:sz="0" w:space="0" w:color="auto" w:frame="1"/>
          </w:rPr>
          <w:t xml:space="preserve"> Reports 2019</w:t>
        </w:r>
        <w:r w:rsidRPr="00A35073">
          <w:rPr>
            <w:color w:val="000000" w:themeColor="text1"/>
            <w:shd w:val="clear" w:color="auto" w:fill="FFFFFF"/>
          </w:rPr>
          <w:t>; 60: 79-93.</w:t>
        </w:r>
      </w:ins>
    </w:p>
    <w:p w14:paraId="32471BE3" w14:textId="1D7148FC" w:rsidR="00F1145A" w:rsidRDefault="00F1145A" w:rsidP="00F1145A">
      <w:pPr>
        <w:spacing w:line="480" w:lineRule="auto"/>
        <w:ind w:left="360" w:hanging="360"/>
        <w:rPr>
          <w:ins w:id="950" w:author="Mary Hunsicker" w:date="2022-01-07T19:56:00Z"/>
          <w:rFonts w:eastAsiaTheme="minorHAnsi"/>
          <w:color w:val="000000" w:themeColor="text1"/>
        </w:rPr>
      </w:pPr>
      <w:ins w:id="951" w:author="Mary Hunsicker" w:date="2022-01-07T19:56:00Z">
        <w:r w:rsidRPr="00A35073">
          <w:rPr>
            <w:color w:val="000000" w:themeColor="text1"/>
            <w:bdr w:val="none" w:sz="0" w:space="0" w:color="auto" w:frame="1"/>
          </w:rPr>
          <w:t xml:space="preserve">87. </w:t>
        </w:r>
        <w:proofErr w:type="spellStart"/>
        <w:r w:rsidRPr="00A35073">
          <w:rPr>
            <w:color w:val="000000" w:themeColor="text1"/>
            <w:bdr w:val="none" w:sz="0" w:space="0" w:color="auto" w:frame="1"/>
          </w:rPr>
          <w:t>Muhling</w:t>
        </w:r>
        <w:proofErr w:type="spellEnd"/>
        <w:r w:rsidRPr="00A35073">
          <w:rPr>
            <w:color w:val="000000" w:themeColor="text1"/>
            <w:shd w:val="clear" w:color="auto" w:fill="FFFFFF"/>
          </w:rPr>
          <w:t xml:space="preserve"> B, Brodie S, Smith JA, </w:t>
        </w:r>
        <w:proofErr w:type="spellStart"/>
        <w:r w:rsidRPr="00A35073">
          <w:rPr>
            <w:color w:val="000000" w:themeColor="text1"/>
            <w:shd w:val="clear" w:color="auto" w:fill="FFFFFF"/>
          </w:rPr>
          <w:t>Tommasi</w:t>
        </w:r>
        <w:proofErr w:type="spellEnd"/>
        <w:r w:rsidRPr="00A35073">
          <w:rPr>
            <w:color w:val="000000" w:themeColor="text1"/>
            <w:shd w:val="clear" w:color="auto" w:fill="FFFFFF"/>
          </w:rPr>
          <w:t xml:space="preserve"> D, Gaitan CF, Hazen EL</w:t>
        </w:r>
      </w:ins>
      <w:ins w:id="952" w:author="Mary Hunsicker" w:date="2022-01-08T08:30:00Z">
        <w:r w:rsidR="0061242C">
          <w:rPr>
            <w:color w:val="000000" w:themeColor="text1"/>
            <w:shd w:val="clear" w:color="auto" w:fill="FFFFFF"/>
          </w:rPr>
          <w:t>,</w:t>
        </w:r>
      </w:ins>
      <w:ins w:id="953" w:author="Mary Hunsicker" w:date="2022-01-07T19:56:00Z">
        <w:r w:rsidRPr="00A35073">
          <w:rPr>
            <w:color w:val="000000" w:themeColor="text1"/>
            <w:shd w:val="clear" w:color="auto" w:fill="FFFFFF"/>
          </w:rPr>
          <w:t xml:space="preserve"> et al. Predictability of species distributions deteriorates under novel environmental conditions in the California Current System. </w:t>
        </w:r>
        <w:r w:rsidRPr="00A35073">
          <w:rPr>
            <w:color w:val="000000" w:themeColor="text1"/>
            <w:bdr w:val="none" w:sz="0" w:space="0" w:color="auto" w:frame="1"/>
          </w:rPr>
          <w:t>Front. Mar. Sci.</w:t>
        </w:r>
        <w:r w:rsidRPr="00A35073">
          <w:rPr>
            <w:i/>
            <w:iCs/>
            <w:color w:val="000000" w:themeColor="text1"/>
            <w:bdr w:val="none" w:sz="0" w:space="0" w:color="auto" w:frame="1"/>
          </w:rPr>
          <w:t xml:space="preserve"> </w:t>
        </w:r>
        <w:r w:rsidRPr="00A35073">
          <w:rPr>
            <w:color w:val="000000" w:themeColor="text1"/>
            <w:bdr w:val="none" w:sz="0" w:space="0" w:color="auto" w:frame="1"/>
          </w:rPr>
          <w:t>2020</w:t>
        </w:r>
        <w:r w:rsidRPr="00A35073">
          <w:rPr>
            <w:color w:val="000000" w:themeColor="text1"/>
            <w:shd w:val="clear" w:color="auto" w:fill="FFFFFF"/>
          </w:rPr>
          <w:t>; doi:10.3389/fmars.2020.00589.</w:t>
        </w:r>
      </w:ins>
    </w:p>
    <w:p w14:paraId="6D05B3D2" w14:textId="175A265F" w:rsidR="00F1145A" w:rsidRDefault="00F1145A" w:rsidP="00F1145A">
      <w:pPr>
        <w:spacing w:line="480" w:lineRule="auto"/>
        <w:ind w:left="360" w:hanging="360"/>
        <w:rPr>
          <w:ins w:id="954" w:author="Mary Hunsicker" w:date="2022-01-07T19:56:00Z"/>
          <w:rFonts w:eastAsiaTheme="minorHAnsi"/>
          <w:color w:val="000000" w:themeColor="text1"/>
        </w:rPr>
      </w:pPr>
      <w:ins w:id="955" w:author="Mary Hunsicker" w:date="2022-01-07T19:56:00Z">
        <w:r w:rsidRPr="00A35073">
          <w:rPr>
            <w:color w:val="000000" w:themeColor="text1"/>
            <w:bdr w:val="none" w:sz="0" w:space="0" w:color="auto" w:frame="1"/>
          </w:rPr>
          <w:t>88. Hazen EL, Palacios DM, Forney KA, Howell EA, Becker E, Hoover AL</w:t>
        </w:r>
      </w:ins>
      <w:ins w:id="956" w:author="Mary Hunsicker" w:date="2022-01-08T08:31:00Z">
        <w:r w:rsidR="0061242C">
          <w:rPr>
            <w:color w:val="000000" w:themeColor="text1"/>
            <w:bdr w:val="none" w:sz="0" w:space="0" w:color="auto" w:frame="1"/>
          </w:rPr>
          <w:t>,</w:t>
        </w:r>
      </w:ins>
      <w:ins w:id="957" w:author="Mary Hunsicker" w:date="2022-01-07T19:56:00Z">
        <w:r w:rsidRPr="00A35073">
          <w:rPr>
            <w:color w:val="000000" w:themeColor="text1"/>
            <w:bdr w:val="none" w:sz="0" w:space="0" w:color="auto" w:frame="1"/>
          </w:rPr>
          <w:t xml:space="preserve"> et al. </w:t>
        </w:r>
        <w:proofErr w:type="spellStart"/>
        <w:r w:rsidRPr="00A35073">
          <w:rPr>
            <w:color w:val="000000" w:themeColor="text1"/>
            <w:bdr w:val="none" w:sz="0" w:space="0" w:color="auto" w:frame="1"/>
          </w:rPr>
          <w:t>WhaleWatch</w:t>
        </w:r>
        <w:proofErr w:type="spellEnd"/>
        <w:r w:rsidRPr="00A35073">
          <w:rPr>
            <w:color w:val="000000" w:themeColor="text1"/>
            <w:bdr w:val="none" w:sz="0" w:space="0" w:color="auto" w:frame="1"/>
          </w:rPr>
          <w:t xml:space="preserve">: a dynamic management tool for predicting blue whale density in the California Current. J. Appl. Ecol. 2017. </w:t>
        </w:r>
        <w:proofErr w:type="spellStart"/>
        <w:r w:rsidRPr="00A35073">
          <w:rPr>
            <w:color w:val="000000" w:themeColor="text1"/>
            <w:bdr w:val="none" w:sz="0" w:space="0" w:color="auto" w:frame="1"/>
          </w:rPr>
          <w:t>doi</w:t>
        </w:r>
        <w:proofErr w:type="spellEnd"/>
        <w:r w:rsidRPr="00A35073">
          <w:rPr>
            <w:color w:val="000000" w:themeColor="text1"/>
            <w:bdr w:val="none" w:sz="0" w:space="0" w:color="auto" w:frame="1"/>
          </w:rPr>
          <w:t>: 10.1111/1365-2664.12820.</w:t>
        </w:r>
      </w:ins>
    </w:p>
    <w:p w14:paraId="0ED06FC2" w14:textId="048D956D" w:rsidR="00F1145A" w:rsidRDefault="00F1145A" w:rsidP="00F1145A">
      <w:pPr>
        <w:spacing w:line="480" w:lineRule="auto"/>
        <w:ind w:left="360" w:hanging="360"/>
        <w:rPr>
          <w:ins w:id="958" w:author="Mary Hunsicker" w:date="2022-01-07T19:56:00Z"/>
          <w:rFonts w:eastAsiaTheme="minorHAnsi"/>
          <w:color w:val="000000" w:themeColor="text1"/>
        </w:rPr>
      </w:pPr>
      <w:ins w:id="959" w:author="Mary Hunsicker" w:date="2022-01-07T19:56:00Z">
        <w:r w:rsidRPr="00A35073">
          <w:rPr>
            <w:color w:val="000000" w:themeColor="text1"/>
            <w:bdr w:val="none" w:sz="0" w:space="0" w:color="auto" w:frame="1"/>
          </w:rPr>
          <w:t>89. Hazen</w:t>
        </w:r>
        <w:r w:rsidRPr="00A35073">
          <w:rPr>
            <w:color w:val="000000" w:themeColor="text1"/>
            <w:shd w:val="clear" w:color="auto" w:fill="FFFFFF"/>
          </w:rPr>
          <w:t xml:space="preserve"> EL, Scales KL, Maxwell SM, Briscoe D, Welch</w:t>
        </w:r>
      </w:ins>
      <w:ins w:id="960" w:author="Mary Hunsicker" w:date="2022-01-08T08:31:00Z">
        <w:r w:rsidR="0061242C">
          <w:rPr>
            <w:color w:val="000000" w:themeColor="text1"/>
            <w:shd w:val="clear" w:color="auto" w:fill="FFFFFF"/>
          </w:rPr>
          <w:t xml:space="preserve"> </w:t>
        </w:r>
      </w:ins>
      <w:ins w:id="961" w:author="Mary Hunsicker" w:date="2022-01-07T19:56:00Z">
        <w:r w:rsidRPr="00A35073">
          <w:rPr>
            <w:color w:val="000000" w:themeColor="text1"/>
            <w:shd w:val="clear" w:color="auto" w:fill="FFFFFF"/>
          </w:rPr>
          <w:t xml:space="preserve">H, </w:t>
        </w:r>
        <w:proofErr w:type="spellStart"/>
        <w:r w:rsidRPr="00A35073">
          <w:rPr>
            <w:color w:val="000000" w:themeColor="text1"/>
            <w:shd w:val="clear" w:color="auto" w:fill="FFFFFF"/>
          </w:rPr>
          <w:t>Bograd</w:t>
        </w:r>
        <w:proofErr w:type="spellEnd"/>
        <w:r w:rsidRPr="00A35073">
          <w:rPr>
            <w:color w:val="000000" w:themeColor="text1"/>
            <w:shd w:val="clear" w:color="auto" w:fill="FFFFFF"/>
          </w:rPr>
          <w:t xml:space="preserve"> </w:t>
        </w:r>
      </w:ins>
      <w:ins w:id="962" w:author="Mary Hunsicker" w:date="2022-01-08T08:31:00Z">
        <w:r w:rsidR="0061242C">
          <w:rPr>
            <w:color w:val="000000" w:themeColor="text1"/>
            <w:shd w:val="clear" w:color="auto" w:fill="FFFFFF"/>
          </w:rPr>
          <w:t xml:space="preserve">S, </w:t>
        </w:r>
      </w:ins>
      <w:ins w:id="963" w:author="Mary Hunsicker" w:date="2022-01-07T19:56:00Z">
        <w:r w:rsidRPr="00A35073">
          <w:rPr>
            <w:color w:val="000000" w:themeColor="text1"/>
            <w:shd w:val="clear" w:color="auto" w:fill="FFFFFF"/>
          </w:rPr>
          <w:t>et al. A dynamic ocean management tool to reduce bycatch and support sustainable fisheries. Sci. Adv. 2018, 4: eaar3001.</w:t>
        </w:r>
      </w:ins>
    </w:p>
    <w:p w14:paraId="6D5C31AD" w14:textId="4FF4C78D" w:rsidR="00F1145A" w:rsidRDefault="00F1145A" w:rsidP="00F1145A">
      <w:pPr>
        <w:spacing w:line="480" w:lineRule="auto"/>
        <w:ind w:left="360" w:hanging="360"/>
        <w:rPr>
          <w:ins w:id="964" w:author="Mary Hunsicker" w:date="2022-01-07T19:56:00Z"/>
          <w:color w:val="000000" w:themeColor="text1"/>
          <w:shd w:val="clear" w:color="auto" w:fill="FFFFFF"/>
        </w:rPr>
      </w:pPr>
      <w:ins w:id="965" w:author="Mary Hunsicker" w:date="2022-01-07T19:56:00Z">
        <w:r w:rsidRPr="00A35073">
          <w:rPr>
            <w:color w:val="000000" w:themeColor="text1"/>
            <w:shd w:val="clear" w:color="auto" w:fill="FFFFFF"/>
          </w:rPr>
          <w:t xml:space="preserve">90. Welch H, Hazen EL, Briscoe DK, </w:t>
        </w:r>
        <w:proofErr w:type="spellStart"/>
        <w:r w:rsidRPr="00A35073">
          <w:rPr>
            <w:color w:val="000000" w:themeColor="text1"/>
            <w:shd w:val="clear" w:color="auto" w:fill="FFFFFF"/>
          </w:rPr>
          <w:t>Bograd</w:t>
        </w:r>
        <w:proofErr w:type="spellEnd"/>
        <w:r w:rsidRPr="00A35073">
          <w:rPr>
            <w:color w:val="000000" w:themeColor="text1"/>
            <w:shd w:val="clear" w:color="auto" w:fill="FFFFFF"/>
          </w:rPr>
          <w:t xml:space="preserve"> SJ,</w:t>
        </w:r>
        <w:r w:rsidRPr="00A35073">
          <w:rPr>
            <w:bCs/>
            <w:color w:val="000000" w:themeColor="text1"/>
            <w:bdr w:val="none" w:sz="0" w:space="0" w:color="auto" w:frame="1"/>
          </w:rPr>
          <w:t xml:space="preserve"> </w:t>
        </w:r>
        <w:proofErr w:type="spellStart"/>
        <w:r w:rsidRPr="00A35073">
          <w:rPr>
            <w:bCs/>
            <w:color w:val="000000" w:themeColor="text1"/>
            <w:bdr w:val="none" w:sz="0" w:space="0" w:color="auto" w:frame="1"/>
          </w:rPr>
          <w:t>Jacox</w:t>
        </w:r>
        <w:proofErr w:type="spellEnd"/>
        <w:r w:rsidRPr="00A35073">
          <w:rPr>
            <w:bCs/>
            <w:color w:val="000000" w:themeColor="text1"/>
            <w:bdr w:val="none" w:sz="0" w:space="0" w:color="auto" w:frame="1"/>
          </w:rPr>
          <w:t xml:space="preserve"> MG</w:t>
        </w:r>
        <w:r w:rsidRPr="00A35073">
          <w:rPr>
            <w:color w:val="000000" w:themeColor="text1"/>
            <w:shd w:val="clear" w:color="auto" w:fill="FFFFFF"/>
          </w:rPr>
          <w:t xml:space="preserve">, </w:t>
        </w:r>
        <w:proofErr w:type="spellStart"/>
        <w:r w:rsidRPr="00A35073">
          <w:rPr>
            <w:color w:val="000000" w:themeColor="text1"/>
            <w:shd w:val="clear" w:color="auto" w:fill="FFFFFF"/>
          </w:rPr>
          <w:t>Eguchi</w:t>
        </w:r>
        <w:proofErr w:type="spellEnd"/>
        <w:r w:rsidRPr="00A35073">
          <w:rPr>
            <w:color w:val="000000" w:themeColor="text1"/>
            <w:shd w:val="clear" w:color="auto" w:fill="FFFFFF"/>
          </w:rPr>
          <w:t xml:space="preserve"> T</w:t>
        </w:r>
      </w:ins>
      <w:ins w:id="966" w:author="Mary Hunsicker" w:date="2022-01-08T08:31:00Z">
        <w:r w:rsidR="0061242C">
          <w:rPr>
            <w:color w:val="000000" w:themeColor="text1"/>
            <w:shd w:val="clear" w:color="auto" w:fill="FFFFFF"/>
          </w:rPr>
          <w:t>,</w:t>
        </w:r>
      </w:ins>
      <w:ins w:id="967" w:author="Mary Hunsicker" w:date="2022-01-07T19:56:00Z">
        <w:r w:rsidRPr="00A35073">
          <w:rPr>
            <w:color w:val="000000" w:themeColor="text1"/>
            <w:shd w:val="clear" w:color="auto" w:fill="FFFFFF"/>
          </w:rPr>
          <w:t xml:space="preserve"> et al. Environmental indicators to reduce loggerhead turtle bycatch offshore of Southern California. </w:t>
        </w:r>
        <w:r w:rsidRPr="00A35073">
          <w:rPr>
            <w:color w:val="000000" w:themeColor="text1"/>
            <w:bdr w:val="none" w:sz="0" w:space="0" w:color="auto" w:frame="1"/>
          </w:rPr>
          <w:t>Ecol. Ind. 2019</w:t>
        </w:r>
        <w:r w:rsidRPr="00A35073">
          <w:rPr>
            <w:color w:val="000000" w:themeColor="text1"/>
            <w:shd w:val="clear" w:color="auto" w:fill="FFFFFF"/>
          </w:rPr>
          <w:t xml:space="preserve">; 98: 657-664. </w:t>
        </w:r>
        <w:proofErr w:type="gramStart"/>
        <w:r w:rsidRPr="00A35073">
          <w:rPr>
            <w:color w:val="000000" w:themeColor="text1"/>
            <w:shd w:val="clear" w:color="auto" w:fill="FFFFFF"/>
          </w:rPr>
          <w:t>doi:10.1016/j.ecolind</w:t>
        </w:r>
        <w:proofErr w:type="gramEnd"/>
        <w:r w:rsidRPr="00A35073">
          <w:rPr>
            <w:color w:val="000000" w:themeColor="text1"/>
            <w:shd w:val="clear" w:color="auto" w:fill="FFFFFF"/>
          </w:rPr>
          <w:t>.2018.11.001</w:t>
        </w:r>
      </w:ins>
    </w:p>
    <w:p w14:paraId="04EAAFA4" w14:textId="4BC61816" w:rsidR="00F1145A" w:rsidRDefault="00F1145A" w:rsidP="00F1145A">
      <w:pPr>
        <w:spacing w:line="480" w:lineRule="auto"/>
        <w:ind w:left="360" w:hanging="360"/>
        <w:rPr>
          <w:ins w:id="968" w:author="Mary Hunsicker" w:date="2022-01-07T19:56:00Z"/>
          <w:color w:val="000000" w:themeColor="text1"/>
        </w:rPr>
      </w:pPr>
      <w:ins w:id="969" w:author="Mary Hunsicker" w:date="2022-01-07T19:56:00Z">
        <w:r w:rsidRPr="00A35073">
          <w:rPr>
            <w:color w:val="000000" w:themeColor="text1"/>
          </w:rPr>
          <w:t xml:space="preserve">91. </w:t>
        </w:r>
        <w:proofErr w:type="spellStart"/>
        <w:r w:rsidRPr="00A35073">
          <w:rPr>
            <w:color w:val="000000" w:themeColor="text1"/>
          </w:rPr>
          <w:t>Siedlecki</w:t>
        </w:r>
        <w:proofErr w:type="spellEnd"/>
        <w:r w:rsidRPr="00A35073">
          <w:rPr>
            <w:color w:val="000000" w:themeColor="text1"/>
          </w:rPr>
          <w:t xml:space="preserve"> SA, Kaplan IC, Hermann AJ, Nguyen TT, Bond NA, Newton JA</w:t>
        </w:r>
      </w:ins>
      <w:ins w:id="970" w:author="Mary Hunsicker" w:date="2022-01-08T08:31:00Z">
        <w:r w:rsidR="0061242C">
          <w:rPr>
            <w:color w:val="000000" w:themeColor="text1"/>
          </w:rPr>
          <w:t>,</w:t>
        </w:r>
      </w:ins>
      <w:ins w:id="971" w:author="Mary Hunsicker" w:date="2022-01-07T19:56:00Z">
        <w:r w:rsidRPr="00A35073">
          <w:rPr>
            <w:color w:val="000000" w:themeColor="text1"/>
          </w:rPr>
          <w:t xml:space="preserve"> et al. Experiments with seasonal forecasts of ocean conditions for the northern region of the California Current upwelling system. Sci. Rep. 2016; 6: 27203. DOI: 10.1038/srep27203</w:t>
        </w:r>
      </w:ins>
    </w:p>
    <w:p w14:paraId="3A60C85F" w14:textId="02DAD12A" w:rsidR="00F1145A" w:rsidRDefault="00F1145A" w:rsidP="00F1145A">
      <w:pPr>
        <w:spacing w:line="480" w:lineRule="auto"/>
        <w:ind w:left="360" w:hanging="360"/>
        <w:rPr>
          <w:ins w:id="972" w:author="Mary Hunsicker" w:date="2022-01-07T19:56:00Z"/>
          <w:rFonts w:eastAsiaTheme="minorHAnsi"/>
          <w:color w:val="000000" w:themeColor="text1"/>
        </w:rPr>
      </w:pPr>
      <w:ins w:id="973" w:author="Mary Hunsicker" w:date="2022-01-07T19:56:00Z">
        <w:r w:rsidRPr="00A35073">
          <w:rPr>
            <w:color w:val="000000" w:themeColor="text1"/>
          </w:rPr>
          <w:t xml:space="preserve">92. Kaplan IC, Williams GD, Bond NA, </w:t>
        </w:r>
        <w:proofErr w:type="spellStart"/>
        <w:r w:rsidRPr="00A35073">
          <w:rPr>
            <w:color w:val="000000" w:themeColor="text1"/>
          </w:rPr>
          <w:t>Hernmann</w:t>
        </w:r>
        <w:proofErr w:type="spellEnd"/>
        <w:r w:rsidRPr="00A35073">
          <w:rPr>
            <w:color w:val="000000" w:themeColor="text1"/>
          </w:rPr>
          <w:t xml:space="preserve"> AJ, </w:t>
        </w:r>
        <w:proofErr w:type="spellStart"/>
        <w:r w:rsidRPr="00A35073">
          <w:rPr>
            <w:color w:val="000000" w:themeColor="text1"/>
          </w:rPr>
          <w:t>Siedlecki</w:t>
        </w:r>
        <w:proofErr w:type="spellEnd"/>
        <w:r w:rsidRPr="00A35073">
          <w:rPr>
            <w:color w:val="000000" w:themeColor="text1"/>
          </w:rPr>
          <w:t xml:space="preserve"> S. Cloudy with a chance of sardines: forecasting sardine distributions using regional climate models. Fish. </w:t>
        </w:r>
        <w:proofErr w:type="spellStart"/>
        <w:r w:rsidRPr="00A35073">
          <w:rPr>
            <w:color w:val="000000" w:themeColor="text1"/>
          </w:rPr>
          <w:t>Oceanogr</w:t>
        </w:r>
        <w:proofErr w:type="spellEnd"/>
        <w:r w:rsidRPr="00A35073">
          <w:rPr>
            <w:color w:val="000000" w:themeColor="text1"/>
          </w:rPr>
          <w:t>. 2016; 25: 15-2.</w:t>
        </w:r>
      </w:ins>
    </w:p>
    <w:p w14:paraId="2DF3BB48" w14:textId="77777777" w:rsidR="00F1145A" w:rsidRDefault="00F1145A" w:rsidP="00F1145A">
      <w:pPr>
        <w:spacing w:line="480" w:lineRule="auto"/>
        <w:ind w:left="360" w:hanging="360"/>
        <w:rPr>
          <w:ins w:id="974" w:author="Mary Hunsicker" w:date="2022-01-07T19:56:00Z"/>
          <w:rFonts w:eastAsiaTheme="minorHAnsi"/>
          <w:color w:val="000000" w:themeColor="text1"/>
        </w:rPr>
      </w:pPr>
      <w:ins w:id="975" w:author="Mary Hunsicker" w:date="2022-01-07T19:56:00Z">
        <w:r w:rsidRPr="00A35073">
          <w:rPr>
            <w:color w:val="000000" w:themeColor="text1"/>
          </w:rPr>
          <w:lastRenderedPageBreak/>
          <w:t xml:space="preserve">93.  </w:t>
        </w:r>
        <w:proofErr w:type="spellStart"/>
        <w:r w:rsidRPr="00A35073">
          <w:rPr>
            <w:color w:val="000000" w:themeColor="text1"/>
          </w:rPr>
          <w:t>Malick</w:t>
        </w:r>
        <w:proofErr w:type="spellEnd"/>
        <w:r w:rsidRPr="00A35073">
          <w:rPr>
            <w:color w:val="000000" w:themeColor="text1"/>
          </w:rPr>
          <w:t xml:space="preserve"> M.J, </w:t>
        </w:r>
        <w:proofErr w:type="spellStart"/>
        <w:r w:rsidRPr="00A35073">
          <w:rPr>
            <w:color w:val="000000" w:themeColor="text1"/>
          </w:rPr>
          <w:t>Siedlecki</w:t>
        </w:r>
        <w:proofErr w:type="spellEnd"/>
        <w:r w:rsidRPr="00A35073">
          <w:rPr>
            <w:color w:val="000000" w:themeColor="text1"/>
          </w:rPr>
          <w:t xml:space="preserve"> SA, Norton EL, Kaplan IC, </w:t>
        </w:r>
        <w:proofErr w:type="spellStart"/>
        <w:r w:rsidRPr="00A35073">
          <w:rPr>
            <w:color w:val="000000" w:themeColor="text1"/>
          </w:rPr>
          <w:t>Haltuch</w:t>
        </w:r>
        <w:proofErr w:type="spellEnd"/>
        <w:r w:rsidRPr="00A35073">
          <w:rPr>
            <w:color w:val="000000" w:themeColor="text1"/>
          </w:rPr>
          <w:t xml:space="preserve"> MA, Hunsicker ME, et al. </w:t>
        </w:r>
        <w:r w:rsidRPr="00A35073">
          <w:rPr>
            <w:color w:val="000000" w:themeColor="text1"/>
            <w:shd w:val="clear" w:color="auto" w:fill="FFFFFF"/>
          </w:rPr>
          <w:t>Environmentally driven seasonal forecasts of Pacific hake distribution.</w:t>
        </w:r>
        <w:r w:rsidRPr="00A35073">
          <w:rPr>
            <w:noProof/>
            <w:color w:val="000000" w:themeColor="text1"/>
          </w:rPr>
          <w:t xml:space="preserve"> </w:t>
        </w:r>
        <w:r w:rsidRPr="00A35073">
          <w:rPr>
            <w:color w:val="000000" w:themeColor="text1"/>
          </w:rPr>
          <w:t xml:space="preserve">Front. Mar. Sci. 2020; 7: 578490. </w:t>
        </w:r>
        <w:proofErr w:type="spellStart"/>
        <w:r w:rsidRPr="00A35073">
          <w:rPr>
            <w:color w:val="000000" w:themeColor="text1"/>
          </w:rPr>
          <w:t>doi</w:t>
        </w:r>
        <w:proofErr w:type="spellEnd"/>
        <w:r w:rsidRPr="00A35073">
          <w:rPr>
            <w:color w:val="000000" w:themeColor="text1"/>
          </w:rPr>
          <w:t>: 10.3389/fmars.2020.578490.</w:t>
        </w:r>
      </w:ins>
    </w:p>
    <w:p w14:paraId="7A6479AB" w14:textId="77777777" w:rsidR="00F1145A" w:rsidRDefault="00F1145A" w:rsidP="00F1145A">
      <w:pPr>
        <w:spacing w:line="480" w:lineRule="auto"/>
        <w:ind w:left="360" w:hanging="360"/>
        <w:rPr>
          <w:ins w:id="976" w:author="Mary Hunsicker" w:date="2022-01-07T19:56:00Z"/>
          <w:rFonts w:eastAsiaTheme="minorHAnsi"/>
          <w:color w:val="000000" w:themeColor="text1"/>
        </w:rPr>
      </w:pPr>
      <w:ins w:id="977" w:author="Mary Hunsicker" w:date="2022-01-07T19:56:00Z">
        <w:r w:rsidRPr="00A35073">
          <w:rPr>
            <w:color w:val="000000" w:themeColor="text1"/>
            <w:shd w:val="clear" w:color="auto" w:fill="FFFFFF"/>
          </w:rPr>
          <w:t xml:space="preserve">94. </w:t>
        </w:r>
        <w:proofErr w:type="spellStart"/>
        <w:r w:rsidRPr="00A35073">
          <w:rPr>
            <w:color w:val="000000" w:themeColor="text1"/>
            <w:shd w:val="clear" w:color="auto" w:fill="FFFFFF"/>
          </w:rPr>
          <w:t>Jacox</w:t>
        </w:r>
        <w:proofErr w:type="spellEnd"/>
        <w:r w:rsidRPr="00A35073">
          <w:rPr>
            <w:color w:val="000000" w:themeColor="text1"/>
            <w:shd w:val="clear" w:color="auto" w:fill="FFFFFF"/>
          </w:rPr>
          <w:t xml:space="preserve"> MG, Alexander MA, Stock CA, Hervieux G. On the skill of seasonal sea surface temperature forecasts in the California Current System and its connection to ENSO variability. </w:t>
        </w:r>
        <w:proofErr w:type="spellStart"/>
        <w:r w:rsidRPr="00A35073">
          <w:rPr>
            <w:iCs/>
            <w:color w:val="000000" w:themeColor="text1"/>
            <w:shd w:val="clear" w:color="auto" w:fill="FFFFFF"/>
          </w:rPr>
          <w:t>Clim</w:t>
        </w:r>
        <w:proofErr w:type="spellEnd"/>
        <w:r w:rsidRPr="00A35073">
          <w:rPr>
            <w:iCs/>
            <w:color w:val="000000" w:themeColor="text1"/>
            <w:shd w:val="clear" w:color="auto" w:fill="FFFFFF"/>
          </w:rPr>
          <w:t xml:space="preserve">. </w:t>
        </w:r>
        <w:proofErr w:type="spellStart"/>
        <w:r w:rsidRPr="00A35073">
          <w:rPr>
            <w:iCs/>
            <w:color w:val="000000" w:themeColor="text1"/>
            <w:shd w:val="clear" w:color="auto" w:fill="FFFFFF"/>
          </w:rPr>
          <w:t>Dyn</w:t>
        </w:r>
        <w:proofErr w:type="spellEnd"/>
        <w:r w:rsidRPr="00A35073">
          <w:rPr>
            <w:iCs/>
            <w:color w:val="000000" w:themeColor="text1"/>
            <w:shd w:val="clear" w:color="auto" w:fill="FFFFFF"/>
          </w:rPr>
          <w:t xml:space="preserve">. </w:t>
        </w:r>
        <w:r w:rsidRPr="00A35073">
          <w:rPr>
            <w:color w:val="000000" w:themeColor="text1"/>
            <w:shd w:val="clear" w:color="auto" w:fill="FFFFFF"/>
          </w:rPr>
          <w:t>2019; </w:t>
        </w:r>
        <w:r w:rsidRPr="00A35073">
          <w:rPr>
            <w:iCs/>
            <w:color w:val="000000" w:themeColor="text1"/>
            <w:shd w:val="clear" w:color="auto" w:fill="FFFFFF"/>
          </w:rPr>
          <w:t>53</w:t>
        </w:r>
        <w:r w:rsidRPr="00A35073">
          <w:rPr>
            <w:color w:val="000000" w:themeColor="text1"/>
            <w:shd w:val="clear" w:color="auto" w:fill="FFFFFF"/>
          </w:rPr>
          <w:t>: 7519-7533.</w:t>
        </w:r>
      </w:ins>
    </w:p>
    <w:p w14:paraId="7B9C7E04" w14:textId="77777777" w:rsidR="00F1145A" w:rsidRDefault="00F1145A" w:rsidP="00F1145A">
      <w:pPr>
        <w:spacing w:line="480" w:lineRule="auto"/>
        <w:ind w:left="360" w:hanging="360"/>
        <w:rPr>
          <w:ins w:id="978" w:author="Mary Hunsicker" w:date="2022-01-07T19:56:00Z"/>
          <w:rFonts w:eastAsiaTheme="minorHAnsi"/>
          <w:color w:val="000000" w:themeColor="text1"/>
        </w:rPr>
      </w:pPr>
      <w:ins w:id="979" w:author="Mary Hunsicker" w:date="2022-01-07T19:56:00Z">
        <w:r w:rsidRPr="00A35073">
          <w:rPr>
            <w:rFonts w:eastAsiaTheme="minorHAnsi"/>
            <w:color w:val="000000" w:themeColor="text1"/>
          </w:rPr>
          <w:t xml:space="preserve">95. Puerta P, </w:t>
        </w:r>
        <w:proofErr w:type="spellStart"/>
        <w:r w:rsidRPr="00A35073">
          <w:rPr>
            <w:rFonts w:eastAsiaTheme="minorHAnsi"/>
            <w:color w:val="000000" w:themeColor="text1"/>
          </w:rPr>
          <w:t>Ciannelli</w:t>
        </w:r>
        <w:proofErr w:type="spellEnd"/>
        <w:r w:rsidRPr="00A35073">
          <w:rPr>
            <w:rFonts w:eastAsiaTheme="minorHAnsi"/>
            <w:color w:val="000000" w:themeColor="text1"/>
          </w:rPr>
          <w:t xml:space="preserve"> L, </w:t>
        </w:r>
        <w:proofErr w:type="spellStart"/>
        <w:r w:rsidRPr="00A35073">
          <w:rPr>
            <w:rFonts w:eastAsiaTheme="minorHAnsi"/>
            <w:color w:val="000000" w:themeColor="text1"/>
          </w:rPr>
          <w:t>Rykaczewski</w:t>
        </w:r>
        <w:proofErr w:type="spellEnd"/>
        <w:r w:rsidRPr="00A35073">
          <w:rPr>
            <w:rFonts w:eastAsiaTheme="minorHAnsi"/>
            <w:color w:val="000000" w:themeColor="text1"/>
          </w:rPr>
          <w:t xml:space="preserve"> R, </w:t>
        </w:r>
        <w:proofErr w:type="spellStart"/>
        <w:r w:rsidRPr="00A35073">
          <w:rPr>
            <w:rFonts w:eastAsiaTheme="minorHAnsi"/>
            <w:color w:val="000000" w:themeColor="text1"/>
          </w:rPr>
          <w:t>Opiekun</w:t>
        </w:r>
        <w:proofErr w:type="spellEnd"/>
        <w:r w:rsidRPr="00A35073">
          <w:rPr>
            <w:rFonts w:eastAsiaTheme="minorHAnsi"/>
            <w:color w:val="000000" w:themeColor="text1"/>
          </w:rPr>
          <w:t xml:space="preserve"> M, Litzow MA. Do Gulf of Alaska fish and crustacean populations show synchronous non-stationary responses to climate? Prog. </w:t>
        </w:r>
        <w:proofErr w:type="spellStart"/>
        <w:r w:rsidRPr="00A35073">
          <w:rPr>
            <w:rFonts w:eastAsiaTheme="minorHAnsi"/>
            <w:color w:val="000000" w:themeColor="text1"/>
          </w:rPr>
          <w:t>Oceanogr</w:t>
        </w:r>
        <w:proofErr w:type="spellEnd"/>
        <w:r w:rsidRPr="00A35073">
          <w:rPr>
            <w:rFonts w:eastAsiaTheme="minorHAnsi"/>
            <w:color w:val="000000" w:themeColor="text1"/>
          </w:rPr>
          <w:t xml:space="preserve">. 2019; 175: 161–170. </w:t>
        </w:r>
        <w:proofErr w:type="spellStart"/>
        <w:r w:rsidRPr="00A35073">
          <w:rPr>
            <w:rFonts w:eastAsiaTheme="minorHAnsi"/>
            <w:color w:val="000000" w:themeColor="text1"/>
          </w:rPr>
          <w:t>doi</w:t>
        </w:r>
        <w:proofErr w:type="spellEnd"/>
        <w:r w:rsidRPr="00A35073">
          <w:rPr>
            <w:rFonts w:eastAsiaTheme="minorHAnsi"/>
            <w:color w:val="000000" w:themeColor="text1"/>
          </w:rPr>
          <w:t>: 10.1016/j.pocean.2019.04.002.</w:t>
        </w:r>
      </w:ins>
    </w:p>
    <w:p w14:paraId="3D9B6B0C" w14:textId="77777777" w:rsidR="00F1145A" w:rsidRDefault="00F1145A" w:rsidP="00F1145A">
      <w:pPr>
        <w:spacing w:line="480" w:lineRule="auto"/>
        <w:ind w:left="360" w:hanging="360"/>
        <w:rPr>
          <w:ins w:id="980" w:author="Mary Hunsicker" w:date="2022-01-07T19:56:00Z"/>
          <w:rFonts w:eastAsiaTheme="minorHAnsi"/>
          <w:color w:val="000000" w:themeColor="text1"/>
        </w:rPr>
      </w:pPr>
      <w:ins w:id="981" w:author="Mary Hunsicker" w:date="2022-01-07T19:56:00Z">
        <w:r w:rsidRPr="00A35073">
          <w:rPr>
            <w:rFonts w:eastAsiaTheme="minorHAnsi"/>
            <w:color w:val="000000" w:themeColor="text1"/>
          </w:rPr>
          <w:t xml:space="preserve">96. Litzow MA, </w:t>
        </w:r>
        <w:proofErr w:type="spellStart"/>
        <w:r w:rsidRPr="00A35073">
          <w:rPr>
            <w:rFonts w:eastAsiaTheme="minorHAnsi"/>
            <w:color w:val="000000" w:themeColor="text1"/>
          </w:rPr>
          <w:t>Ciannelli</w:t>
        </w:r>
        <w:proofErr w:type="spellEnd"/>
        <w:r w:rsidRPr="00A35073">
          <w:rPr>
            <w:rFonts w:eastAsiaTheme="minorHAnsi"/>
            <w:color w:val="000000" w:themeColor="text1"/>
          </w:rPr>
          <w:t xml:space="preserve"> L, Puerta P, </w:t>
        </w:r>
        <w:proofErr w:type="spellStart"/>
        <w:r w:rsidRPr="00A35073">
          <w:rPr>
            <w:rFonts w:eastAsiaTheme="minorHAnsi"/>
            <w:color w:val="000000" w:themeColor="text1"/>
          </w:rPr>
          <w:t>Wettstein</w:t>
        </w:r>
        <w:proofErr w:type="spellEnd"/>
        <w:r w:rsidRPr="00A35073">
          <w:rPr>
            <w:rFonts w:eastAsiaTheme="minorHAnsi"/>
            <w:color w:val="000000" w:themeColor="text1"/>
          </w:rPr>
          <w:t xml:space="preserve"> JJ, </w:t>
        </w:r>
        <w:proofErr w:type="spellStart"/>
        <w:r w:rsidRPr="00A35073">
          <w:rPr>
            <w:rFonts w:eastAsiaTheme="minorHAnsi"/>
            <w:color w:val="000000" w:themeColor="text1"/>
          </w:rPr>
          <w:t>Rykaczewski</w:t>
        </w:r>
        <w:proofErr w:type="spellEnd"/>
        <w:r w:rsidRPr="00A35073">
          <w:rPr>
            <w:rFonts w:eastAsiaTheme="minorHAnsi"/>
            <w:color w:val="000000" w:themeColor="text1"/>
          </w:rPr>
          <w:t xml:space="preserve"> RR, </w:t>
        </w:r>
        <w:proofErr w:type="spellStart"/>
        <w:r w:rsidRPr="00A35073">
          <w:rPr>
            <w:rFonts w:eastAsiaTheme="minorHAnsi"/>
            <w:color w:val="000000" w:themeColor="text1"/>
          </w:rPr>
          <w:t>Opiekun</w:t>
        </w:r>
        <w:proofErr w:type="spellEnd"/>
        <w:r w:rsidRPr="00A35073">
          <w:rPr>
            <w:rFonts w:eastAsiaTheme="minorHAnsi"/>
            <w:color w:val="000000" w:themeColor="text1"/>
          </w:rPr>
          <w:t xml:space="preserve"> M. Non-stationary climate–salmon relationships in the Gulf of Alaska. Proc. R.</w:t>
        </w:r>
        <w:r w:rsidRPr="00A35073">
          <w:rPr>
            <w:noProof/>
            <w:color w:val="000000" w:themeColor="text1"/>
          </w:rPr>
          <w:t xml:space="preserve"> </w:t>
        </w:r>
        <w:r w:rsidRPr="00A35073">
          <w:rPr>
            <w:rFonts w:eastAsiaTheme="minorHAnsi"/>
            <w:color w:val="000000" w:themeColor="text1"/>
          </w:rPr>
          <w:t xml:space="preserve">Soc. B Biol. Sci. 2018; 285: 20181855. </w:t>
        </w:r>
        <w:proofErr w:type="spellStart"/>
        <w:r w:rsidRPr="00A35073">
          <w:rPr>
            <w:rFonts w:eastAsiaTheme="minorHAnsi"/>
            <w:color w:val="000000" w:themeColor="text1"/>
          </w:rPr>
          <w:t>doi</w:t>
        </w:r>
        <w:proofErr w:type="spellEnd"/>
        <w:r w:rsidRPr="00A35073">
          <w:rPr>
            <w:rFonts w:eastAsiaTheme="minorHAnsi"/>
            <w:color w:val="000000" w:themeColor="text1"/>
          </w:rPr>
          <w:t>: 10.1098/rspb.2018.1855.</w:t>
        </w:r>
      </w:ins>
    </w:p>
    <w:p w14:paraId="0E666E20" w14:textId="77777777" w:rsidR="00F1145A" w:rsidRDefault="00F1145A" w:rsidP="00F1145A">
      <w:pPr>
        <w:spacing w:line="480" w:lineRule="auto"/>
        <w:ind w:left="360" w:hanging="360"/>
        <w:rPr>
          <w:ins w:id="982" w:author="Mary Hunsicker" w:date="2022-01-07T19:56:00Z"/>
          <w:rFonts w:eastAsiaTheme="minorHAnsi"/>
          <w:color w:val="000000" w:themeColor="text1"/>
        </w:rPr>
      </w:pPr>
      <w:ins w:id="983" w:author="Mary Hunsicker" w:date="2022-01-07T19:56:00Z">
        <w:r w:rsidRPr="00A35073">
          <w:rPr>
            <w:rFonts w:eastAsiaTheme="minorHAnsi"/>
            <w:color w:val="000000" w:themeColor="text1"/>
          </w:rPr>
          <w:t xml:space="preserve">97. Litzow MA, </w:t>
        </w:r>
        <w:proofErr w:type="spellStart"/>
        <w:r w:rsidRPr="00A35073">
          <w:rPr>
            <w:rFonts w:eastAsiaTheme="minorHAnsi"/>
            <w:color w:val="000000" w:themeColor="text1"/>
          </w:rPr>
          <w:t>Ciannelli</w:t>
        </w:r>
        <w:proofErr w:type="spellEnd"/>
        <w:r w:rsidRPr="00A35073">
          <w:rPr>
            <w:rFonts w:eastAsiaTheme="minorHAnsi"/>
            <w:color w:val="000000" w:themeColor="text1"/>
          </w:rPr>
          <w:t xml:space="preserve"> L, Puerta P, </w:t>
        </w:r>
        <w:proofErr w:type="spellStart"/>
        <w:r w:rsidRPr="00A35073">
          <w:rPr>
            <w:rFonts w:eastAsiaTheme="minorHAnsi"/>
            <w:color w:val="000000" w:themeColor="text1"/>
          </w:rPr>
          <w:t>Wettstein</w:t>
        </w:r>
        <w:proofErr w:type="spellEnd"/>
        <w:r w:rsidRPr="00A35073">
          <w:rPr>
            <w:rFonts w:eastAsiaTheme="minorHAnsi"/>
            <w:color w:val="000000" w:themeColor="text1"/>
          </w:rPr>
          <w:t xml:space="preserve"> JJ, </w:t>
        </w:r>
        <w:proofErr w:type="spellStart"/>
        <w:r w:rsidRPr="00A35073">
          <w:rPr>
            <w:rFonts w:eastAsiaTheme="minorHAnsi"/>
            <w:color w:val="000000" w:themeColor="text1"/>
          </w:rPr>
          <w:t>Rykaczewski</w:t>
        </w:r>
        <w:proofErr w:type="spellEnd"/>
        <w:r w:rsidRPr="00A35073">
          <w:rPr>
            <w:rFonts w:eastAsiaTheme="minorHAnsi"/>
            <w:color w:val="000000" w:themeColor="text1"/>
          </w:rPr>
          <w:t xml:space="preserve"> RR, </w:t>
        </w:r>
        <w:proofErr w:type="spellStart"/>
        <w:r w:rsidRPr="00A35073">
          <w:rPr>
            <w:rFonts w:eastAsiaTheme="minorHAnsi"/>
            <w:color w:val="000000" w:themeColor="text1"/>
          </w:rPr>
          <w:t>Opiekun</w:t>
        </w:r>
        <w:proofErr w:type="spellEnd"/>
        <w:r w:rsidRPr="00A35073">
          <w:rPr>
            <w:rFonts w:eastAsiaTheme="minorHAnsi"/>
            <w:color w:val="000000" w:themeColor="text1"/>
          </w:rPr>
          <w:t xml:space="preserve"> M. Nonstationary environmental and community relationships in the North Pacific</w:t>
        </w:r>
        <w:r w:rsidRPr="00A35073">
          <w:rPr>
            <w:noProof/>
            <w:color w:val="000000" w:themeColor="text1"/>
          </w:rPr>
          <w:t xml:space="preserve"> </w:t>
        </w:r>
        <w:r w:rsidRPr="00A35073">
          <w:rPr>
            <w:rFonts w:eastAsiaTheme="minorHAnsi"/>
            <w:color w:val="000000" w:themeColor="text1"/>
          </w:rPr>
          <w:t xml:space="preserve">Ocean. Ecology 2019; 100: ecy.2760. </w:t>
        </w:r>
        <w:proofErr w:type="spellStart"/>
        <w:r w:rsidRPr="00A35073">
          <w:rPr>
            <w:rFonts w:eastAsiaTheme="minorHAnsi"/>
            <w:color w:val="000000" w:themeColor="text1"/>
          </w:rPr>
          <w:t>doi</w:t>
        </w:r>
        <w:proofErr w:type="spellEnd"/>
        <w:r w:rsidRPr="00A35073">
          <w:rPr>
            <w:rFonts w:eastAsiaTheme="minorHAnsi"/>
            <w:color w:val="000000" w:themeColor="text1"/>
          </w:rPr>
          <w:t>: 10.1002/ecy.2760.</w:t>
        </w:r>
      </w:ins>
    </w:p>
    <w:p w14:paraId="0A9B6F09" w14:textId="736C8B96" w:rsidR="00F1145A" w:rsidRDefault="00F1145A" w:rsidP="00F1145A">
      <w:pPr>
        <w:spacing w:line="480" w:lineRule="auto"/>
        <w:ind w:left="360" w:hanging="360"/>
        <w:rPr>
          <w:ins w:id="984" w:author="Mary Hunsicker" w:date="2022-01-07T19:56:00Z"/>
          <w:rFonts w:eastAsiaTheme="minorHAnsi"/>
          <w:color w:val="000000" w:themeColor="text1"/>
        </w:rPr>
      </w:pPr>
      <w:ins w:id="985" w:author="Mary Hunsicker" w:date="2022-01-07T19:56:00Z">
        <w:r w:rsidRPr="00A35073">
          <w:rPr>
            <w:noProof/>
            <w:color w:val="000000" w:themeColor="text1"/>
          </w:rPr>
          <w:t xml:space="preserve">98. Litzow MA, Hunsicker ME, Bond NA, Burke BJ, Cunningham CJ, Gosselin JL, </w:t>
        </w:r>
      </w:ins>
      <w:ins w:id="986" w:author="Mary Hunsicker" w:date="2022-01-08T08:34:00Z">
        <w:r w:rsidR="0061242C">
          <w:rPr>
            <w:noProof/>
            <w:color w:val="000000" w:themeColor="text1"/>
          </w:rPr>
          <w:t>et a</w:t>
        </w:r>
        <w:r w:rsidR="00375425">
          <w:rPr>
            <w:noProof/>
            <w:color w:val="000000" w:themeColor="text1"/>
          </w:rPr>
          <w:t>l</w:t>
        </w:r>
      </w:ins>
      <w:ins w:id="987" w:author="Mary Hunsicker" w:date="2022-01-07T19:56:00Z">
        <w:r w:rsidRPr="00A35073">
          <w:rPr>
            <w:noProof/>
            <w:color w:val="000000" w:themeColor="text1"/>
          </w:rPr>
          <w:t>. The changing physical and ecological meanings of North Pacific Ocean climate indices. Proc. Natl. Acad. Sci. U.S.A. 2020b; 117: 7665–7671. doi: 10.1073/pnas.1921266117.</w:t>
        </w:r>
      </w:ins>
    </w:p>
    <w:p w14:paraId="07FF6299" w14:textId="77777777" w:rsidR="00F1145A" w:rsidRPr="00D17A0D" w:rsidRDefault="00F1145A" w:rsidP="00F1145A">
      <w:pPr>
        <w:spacing w:line="480" w:lineRule="auto"/>
        <w:ind w:left="360" w:hanging="360"/>
        <w:rPr>
          <w:ins w:id="988" w:author="Mary Hunsicker" w:date="2022-01-07T19:56:00Z"/>
          <w:rFonts w:eastAsiaTheme="minorHAnsi"/>
          <w:color w:val="000000" w:themeColor="text1"/>
        </w:rPr>
      </w:pPr>
      <w:ins w:id="989" w:author="Mary Hunsicker" w:date="2022-01-07T19:56:00Z">
        <w:r w:rsidRPr="00A35073">
          <w:rPr>
            <w:noProof/>
            <w:color w:val="000000" w:themeColor="text1"/>
          </w:rPr>
          <w:t>99. Litzow MA, Malick MJ, Bond NA, Cunningham CJ, Gosselin JL, Ward EJ. Quantifying a novel climate through changes in PDO-climate and PDO-salmon relationships. Geophys. Res. Lett. 2020c. doi: 10.1029/2020GL087972.</w:t>
        </w:r>
      </w:ins>
    </w:p>
    <w:p w14:paraId="1B03C202" w14:textId="77777777" w:rsidR="00F1145A" w:rsidRPr="00EC3126" w:rsidRDefault="00F1145A" w:rsidP="008371E0">
      <w:pPr>
        <w:spacing w:line="480" w:lineRule="auto"/>
        <w:rPr>
          <w:rFonts w:ascii="Times" w:hAnsi="Times"/>
        </w:rPr>
      </w:pPr>
    </w:p>
    <w:p w14:paraId="629458B2" w14:textId="677679C6" w:rsidR="008371E0" w:rsidRPr="008371E0" w:rsidDel="00F1145A" w:rsidRDefault="008371E0" w:rsidP="008371E0">
      <w:pPr>
        <w:spacing w:line="480" w:lineRule="auto"/>
        <w:ind w:left="540" w:hanging="540"/>
        <w:rPr>
          <w:del w:id="990" w:author="Mary Hunsicker" w:date="2022-01-07T19:55:00Z"/>
        </w:rPr>
      </w:pPr>
      <w:del w:id="991" w:author="Mary Hunsicker" w:date="2022-01-07T19:55:00Z">
        <w:r w:rsidRPr="008371E0" w:rsidDel="00F1145A">
          <w:rPr>
            <w:color w:val="000000" w:themeColor="text1"/>
            <w:shd w:val="clear" w:color="auto" w:fill="FFFFFF"/>
          </w:rPr>
          <w:delText>Abrahms B, Welch H, Brodie S, </w:delText>
        </w:r>
        <w:r w:rsidRPr="008371E0" w:rsidDel="00F1145A">
          <w:rPr>
            <w:bCs/>
            <w:color w:val="000000" w:themeColor="text1"/>
            <w:bdr w:val="none" w:sz="0" w:space="0" w:color="auto" w:frame="1"/>
          </w:rPr>
          <w:delText>Jacox MG</w:delText>
        </w:r>
        <w:r w:rsidRPr="008371E0" w:rsidDel="00F1145A">
          <w:rPr>
            <w:color w:val="000000" w:themeColor="text1"/>
            <w:shd w:val="clear" w:color="auto" w:fill="FFFFFF"/>
          </w:rPr>
          <w:delText xml:space="preserve">, Becker EA, Bograd SJ et al. Dynamic ensemble models to predict distributions and anthropogenic risk exposure for highly mobile species. </w:delText>
        </w:r>
        <w:r w:rsidRPr="008371E0" w:rsidDel="00F1145A">
          <w:rPr>
            <w:iCs/>
            <w:color w:val="000000" w:themeColor="text1"/>
            <w:bdr w:val="none" w:sz="0" w:space="0" w:color="auto" w:frame="1"/>
          </w:rPr>
          <w:delText>Divers. Distrib. 2019; 25: 1182-1193. doi:</w:delText>
        </w:r>
        <w:r w:rsidRPr="008371E0" w:rsidDel="00F1145A">
          <w:delText xml:space="preserve"> </w:delText>
        </w:r>
        <w:r w:rsidRPr="008371E0" w:rsidDel="00F1145A">
          <w:rPr>
            <w:shd w:val="clear" w:color="auto" w:fill="FFFFFF"/>
          </w:rPr>
          <w:delText>10.1111/ddi.12940.</w:delText>
        </w:r>
      </w:del>
    </w:p>
    <w:p w14:paraId="701B846B" w14:textId="4632CC87" w:rsidR="008371E0" w:rsidRPr="008371E0" w:rsidDel="00F1145A" w:rsidRDefault="008371E0" w:rsidP="008371E0">
      <w:pPr>
        <w:spacing w:line="480" w:lineRule="auto"/>
        <w:ind w:left="540" w:hanging="540"/>
        <w:rPr>
          <w:del w:id="992" w:author="Mary Hunsicker" w:date="2022-01-07T19:55:00Z"/>
        </w:rPr>
      </w:pPr>
      <w:del w:id="993" w:author="Mary Hunsicker" w:date="2022-01-07T19:55:00Z">
        <w:r w:rsidRPr="008371E0" w:rsidDel="00F1145A">
          <w:delText>Anderson SC, Ward EJ. Black swans in space: modelling spatiotemporal processes with extremes. Ecology 2019; 100: e02403. doi:10.1002/ecy.2403.</w:delText>
        </w:r>
      </w:del>
    </w:p>
    <w:p w14:paraId="6AB40251" w14:textId="5366FF7E" w:rsidR="008371E0" w:rsidRPr="008371E0" w:rsidDel="00F1145A" w:rsidRDefault="008371E0" w:rsidP="008371E0">
      <w:pPr>
        <w:widowControl w:val="0"/>
        <w:autoSpaceDE w:val="0"/>
        <w:autoSpaceDN w:val="0"/>
        <w:adjustRightInd w:val="0"/>
        <w:spacing w:line="480" w:lineRule="auto"/>
        <w:ind w:left="480" w:hanging="480"/>
        <w:rPr>
          <w:del w:id="994" w:author="Mary Hunsicker" w:date="2022-01-07T19:55:00Z"/>
          <w:rFonts w:ascii="Times" w:hAnsi="Times"/>
          <w:noProof/>
        </w:rPr>
      </w:pPr>
      <w:del w:id="995" w:author="Mary Hunsicker" w:date="2022-01-07T19:55:00Z">
        <w:r w:rsidRPr="008371E0" w:rsidDel="00F1145A">
          <w:rPr>
            <w:rFonts w:ascii="Times" w:hAnsi="Times"/>
          </w:rPr>
          <w:fldChar w:fldCharType="begin" w:fldLock="1"/>
        </w:r>
        <w:r w:rsidRPr="008371E0" w:rsidDel="00F1145A">
          <w:rPr>
            <w:rFonts w:ascii="Times" w:hAnsi="Times"/>
          </w:rPr>
          <w:delInstrText xml:space="preserve">ADDIN Mendeley Bibliography CSL_BIBLIOGRAPHY </w:delInstrText>
        </w:r>
        <w:r w:rsidRPr="008371E0" w:rsidDel="00F1145A">
          <w:rPr>
            <w:rFonts w:ascii="Times" w:hAnsi="Times"/>
          </w:rPr>
          <w:fldChar w:fldCharType="separate"/>
        </w:r>
        <w:r w:rsidRPr="008371E0" w:rsidDel="00F1145A">
          <w:rPr>
            <w:rFonts w:ascii="Times" w:hAnsi="Times"/>
            <w:noProof/>
          </w:rPr>
          <w:delText xml:space="preserve">Anderson SC, Branch TA, Cooper AB, Dulvy NK. Black-swan events in animal populations. Proc. Natl. Acad. Sci. U.S.A. 2017; 114: 3252–3257. </w:delText>
        </w:r>
      </w:del>
    </w:p>
    <w:p w14:paraId="5850C553" w14:textId="1617D401" w:rsidR="00E378F4" w:rsidDel="00F1145A" w:rsidRDefault="008371E0" w:rsidP="00E378F4">
      <w:pPr>
        <w:widowControl w:val="0"/>
        <w:autoSpaceDE w:val="0"/>
        <w:autoSpaceDN w:val="0"/>
        <w:adjustRightInd w:val="0"/>
        <w:spacing w:line="480" w:lineRule="auto"/>
        <w:ind w:left="480" w:hanging="480"/>
        <w:rPr>
          <w:del w:id="996" w:author="Mary Hunsicker" w:date="2022-01-07T19:55:00Z"/>
          <w:noProof/>
          <w:szCs w:val="22"/>
        </w:rPr>
      </w:pPr>
      <w:del w:id="997" w:author="Mary Hunsicker" w:date="2022-01-07T19:55:00Z">
        <w:r w:rsidRPr="00E31820" w:rsidDel="00F1145A">
          <w:rPr>
            <w:noProof/>
            <w:szCs w:val="22"/>
          </w:rPr>
          <w:delText>Anderson PJ. Piatt JF. Community reorganization in the Gulf of Alaska following ocean climate regime shift. Mar. Ecol. Prog. Ser. 1999; 189: 117-123.</w:delText>
        </w:r>
      </w:del>
    </w:p>
    <w:p w14:paraId="25A8949C" w14:textId="2C63CE8F" w:rsidR="00E378F4" w:rsidRPr="00E31820" w:rsidDel="00F1145A" w:rsidRDefault="00E378F4" w:rsidP="00E378F4">
      <w:pPr>
        <w:widowControl w:val="0"/>
        <w:autoSpaceDE w:val="0"/>
        <w:autoSpaceDN w:val="0"/>
        <w:adjustRightInd w:val="0"/>
        <w:spacing w:line="480" w:lineRule="auto"/>
        <w:ind w:left="480" w:hanging="480"/>
        <w:rPr>
          <w:del w:id="998" w:author="Mary Hunsicker" w:date="2022-01-07T19:55:00Z"/>
          <w:noProof/>
          <w:szCs w:val="22"/>
        </w:rPr>
      </w:pPr>
      <w:del w:id="999" w:author="Mary Hunsicker" w:date="2022-01-07T19:55:00Z">
        <w:r w:rsidRPr="00E31820" w:rsidDel="00F1145A">
          <w:rPr>
            <w:color w:val="222222"/>
          </w:rPr>
          <w:delText>Amante</w:delText>
        </w:r>
        <w:r w:rsidDel="00F1145A">
          <w:rPr>
            <w:color w:val="222222"/>
          </w:rPr>
          <w:delText xml:space="preserve"> </w:delText>
        </w:r>
        <w:r w:rsidRPr="00E31820" w:rsidDel="00F1145A">
          <w:rPr>
            <w:color w:val="222222"/>
          </w:rPr>
          <w:delText>C</w:delText>
        </w:r>
        <w:r w:rsidDel="00F1145A">
          <w:rPr>
            <w:color w:val="222222"/>
          </w:rPr>
          <w:delText xml:space="preserve">, </w:delText>
        </w:r>
        <w:r w:rsidRPr="00E31820" w:rsidDel="00F1145A">
          <w:rPr>
            <w:color w:val="222222"/>
          </w:rPr>
          <w:delText xml:space="preserve">Eakins </w:delText>
        </w:r>
        <w:r w:rsidDel="00F1145A">
          <w:rPr>
            <w:color w:val="222222"/>
          </w:rPr>
          <w:delText xml:space="preserve">BW. </w:delText>
        </w:r>
        <w:r w:rsidRPr="00E31820" w:rsidDel="00F1145A">
          <w:rPr>
            <w:color w:val="222222"/>
          </w:rPr>
          <w:delText>ETOPO1 1 Arc-Minute Global Relief Model: Procedures, Data Sources and Analysis. NESDIS NGDC-24, National Geophysical Data Center, United States Department of Commerce, Boulder, CO, March 2009. 19 p</w:delText>
        </w:r>
        <w:r w:rsidDel="00F1145A">
          <w:rPr>
            <w:color w:val="222222"/>
          </w:rPr>
          <w:delText>.</w:delText>
        </w:r>
        <w:r w:rsidRPr="00E31820" w:rsidDel="00F1145A">
          <w:rPr>
            <w:color w:val="222222"/>
          </w:rPr>
          <w:delText xml:space="preserve"> DOI: 10.7289/V5C8276M</w:delText>
        </w:r>
      </w:del>
    </w:p>
    <w:p w14:paraId="566E1C02" w14:textId="46D5747D" w:rsidR="008371E0" w:rsidRPr="008371E0" w:rsidDel="00F1145A" w:rsidRDefault="008371E0" w:rsidP="008371E0">
      <w:pPr>
        <w:widowControl w:val="0"/>
        <w:autoSpaceDE w:val="0"/>
        <w:autoSpaceDN w:val="0"/>
        <w:adjustRightInd w:val="0"/>
        <w:spacing w:line="480" w:lineRule="auto"/>
        <w:ind w:left="480" w:hanging="480"/>
        <w:rPr>
          <w:del w:id="1000" w:author="Mary Hunsicker" w:date="2022-01-07T19:55:00Z"/>
          <w:rFonts w:ascii="Times" w:hAnsi="Times" w:cs="Arial"/>
          <w:noProof/>
          <w:szCs w:val="22"/>
        </w:rPr>
      </w:pPr>
      <w:del w:id="1001" w:author="Mary Hunsicker" w:date="2022-01-07T19:55:00Z">
        <w:r w:rsidRPr="008371E0" w:rsidDel="00F1145A">
          <w:rPr>
            <w:rFonts w:ascii="Times" w:hAnsi="Times" w:cs="Arial"/>
            <w:noProof/>
            <w:szCs w:val="22"/>
          </w:rPr>
          <w:delText>Bailey KM, Francis RC. Recruitment of Pacific Whiting, Merluccius productus, and the ocean environment. Mar. Fish. Rev. 1985; 47: 8-11.</w:delText>
        </w:r>
      </w:del>
    </w:p>
    <w:p w14:paraId="59355D0E" w14:textId="30DBFA50" w:rsidR="008371E0" w:rsidRPr="008371E0" w:rsidDel="00F1145A" w:rsidRDefault="008371E0" w:rsidP="008371E0">
      <w:pPr>
        <w:widowControl w:val="0"/>
        <w:autoSpaceDE w:val="0"/>
        <w:autoSpaceDN w:val="0"/>
        <w:adjustRightInd w:val="0"/>
        <w:spacing w:line="480" w:lineRule="auto"/>
        <w:ind w:left="480" w:hanging="480"/>
        <w:rPr>
          <w:del w:id="1002" w:author="Mary Hunsicker" w:date="2022-01-07T19:55:00Z"/>
          <w:rFonts w:ascii="Times" w:hAnsi="Times" w:cs="Arial"/>
          <w:noProof/>
          <w:szCs w:val="22"/>
        </w:rPr>
      </w:pPr>
      <w:del w:id="1003" w:author="Mary Hunsicker" w:date="2022-01-07T19:55:00Z">
        <w:r w:rsidRPr="008371E0" w:rsidDel="00F1145A">
          <w:delText>Baumgartner TR, Soutar A, Ferreira-Bartrina V. Reconstructions of the history of Pacific sardine and northern anchovy populations over the past two millennia from sediments of the Santa Barbara Basin, California. CalCOFI Rep. 1992; 33: 24-40.</w:delText>
        </w:r>
      </w:del>
    </w:p>
    <w:p w14:paraId="6F3FC43D" w14:textId="51CF3B21" w:rsidR="008371E0" w:rsidRPr="008371E0" w:rsidDel="00F1145A" w:rsidRDefault="008371E0" w:rsidP="008371E0">
      <w:pPr>
        <w:widowControl w:val="0"/>
        <w:autoSpaceDE w:val="0"/>
        <w:autoSpaceDN w:val="0"/>
        <w:adjustRightInd w:val="0"/>
        <w:spacing w:line="480" w:lineRule="auto"/>
        <w:ind w:left="480" w:hanging="480"/>
        <w:rPr>
          <w:del w:id="1004" w:author="Mary Hunsicker" w:date="2022-01-07T19:55:00Z"/>
          <w:rFonts w:ascii="Times" w:hAnsi="Times" w:cs="Arial"/>
        </w:rPr>
      </w:pPr>
      <w:del w:id="1005" w:author="Mary Hunsicker" w:date="2022-01-07T19:55:00Z">
        <w:r w:rsidRPr="008371E0" w:rsidDel="00F1145A">
          <w:rPr>
            <w:rFonts w:ascii="Times" w:hAnsi="Times" w:cs="Arial"/>
          </w:rPr>
          <w:delText>Beaugrand G, Edwards M, Brander K, Luczak C, Ibanez F. Causes and projections of abrupt climate-driven ecosystem shifts in the North Atlantic. Ecol. Lett. 2008; 11: 1157–1168.</w:delText>
        </w:r>
      </w:del>
    </w:p>
    <w:p w14:paraId="7C585669" w14:textId="78E8FDAA" w:rsidR="008371E0" w:rsidRPr="008371E0" w:rsidDel="00F1145A" w:rsidRDefault="008371E0" w:rsidP="008371E0">
      <w:pPr>
        <w:widowControl w:val="0"/>
        <w:autoSpaceDE w:val="0"/>
        <w:autoSpaceDN w:val="0"/>
        <w:adjustRightInd w:val="0"/>
        <w:spacing w:line="480" w:lineRule="auto"/>
        <w:ind w:left="480" w:hanging="480"/>
        <w:rPr>
          <w:del w:id="1006" w:author="Mary Hunsicker" w:date="2022-01-07T19:55:00Z"/>
          <w:rFonts w:ascii="Times" w:hAnsi="Times" w:cs="Arial"/>
        </w:rPr>
      </w:pPr>
      <w:del w:id="1007" w:author="Mary Hunsicker" w:date="2022-01-07T19:55:00Z">
        <w:r w:rsidRPr="008371E0" w:rsidDel="00F1145A">
          <w:rPr>
            <w:rFonts w:ascii="Times" w:hAnsi="Times" w:cs="Arial"/>
          </w:rPr>
          <w:delText xml:space="preserve">Beaugrand G, Conversi A, Chiba S, Edwards M, Fonda-Umani S, Greene C et al. Synchronous marine pelagic regime shifts int he Northern Hemisphere. Phil. Trans. R. Soc. 2016; 370: 20130272. doi: </w:delText>
        </w:r>
        <w:r w:rsidRPr="008371E0" w:rsidDel="00F1145A">
          <w:rPr>
            <w:shd w:val="clear" w:color="auto" w:fill="FFFFFF"/>
          </w:rPr>
          <w:delText>10.1098/rstb.2013.0272.</w:delText>
        </w:r>
      </w:del>
    </w:p>
    <w:p w14:paraId="63F7FCE4" w14:textId="61411B7A" w:rsidR="008371E0" w:rsidDel="00F1145A" w:rsidRDefault="008371E0" w:rsidP="008371E0">
      <w:pPr>
        <w:widowControl w:val="0"/>
        <w:autoSpaceDE w:val="0"/>
        <w:autoSpaceDN w:val="0"/>
        <w:adjustRightInd w:val="0"/>
        <w:spacing w:line="480" w:lineRule="auto"/>
        <w:ind w:left="480" w:hanging="480"/>
        <w:rPr>
          <w:del w:id="1008" w:author="Mary Hunsicker" w:date="2022-01-07T19:55:00Z"/>
          <w:rFonts w:ascii="Times" w:hAnsi="Times"/>
          <w:noProof/>
        </w:rPr>
      </w:pPr>
      <w:del w:id="1009" w:author="Mary Hunsicker" w:date="2022-01-07T19:55:00Z">
        <w:r w:rsidRPr="008371E0" w:rsidDel="00F1145A">
          <w:rPr>
            <w:rFonts w:ascii="Times" w:hAnsi="Times"/>
            <w:noProof/>
          </w:rPr>
          <w:delText>Benson AJ, Trites AW. Ecological effects of regime shifts in the Bering Sea and eastern North Pacific Ocean. Fish Fish. 2002; 3: 95–113.</w:delText>
        </w:r>
      </w:del>
    </w:p>
    <w:p w14:paraId="2106C638" w14:textId="6522ED56" w:rsidR="003154E1" w:rsidDel="00F1145A" w:rsidRDefault="003154E1" w:rsidP="008371E0">
      <w:pPr>
        <w:widowControl w:val="0"/>
        <w:autoSpaceDE w:val="0"/>
        <w:autoSpaceDN w:val="0"/>
        <w:adjustRightInd w:val="0"/>
        <w:spacing w:line="480" w:lineRule="auto"/>
        <w:ind w:left="480" w:hanging="480"/>
        <w:rPr>
          <w:del w:id="1010" w:author="Mary Hunsicker" w:date="2022-01-07T19:55:00Z"/>
          <w:rFonts w:ascii="Times" w:hAnsi="Times"/>
          <w:noProof/>
        </w:rPr>
      </w:pPr>
      <w:del w:id="1011" w:author="Mary Hunsicker" w:date="2022-01-07T19:55:00Z">
        <w:r w:rsidDel="00F1145A">
          <w:rPr>
            <w:rFonts w:ascii="Times" w:hAnsi="Times"/>
            <w:noProof/>
          </w:rPr>
          <w:delText>Bjorkstedt EP, Goericke R, McClatchie S, Weber E, Watson W, Lo N et al. State of the California current 2009-2010: Regional variation persists through transition from the la Niña to el Niño (and back?). CalCOFI Rep. 2010; 51.</w:delText>
        </w:r>
      </w:del>
    </w:p>
    <w:p w14:paraId="3BADB5AF" w14:textId="3F191138" w:rsidR="008371E0" w:rsidRPr="008371E0" w:rsidDel="00F1145A" w:rsidRDefault="008371E0" w:rsidP="008371E0">
      <w:pPr>
        <w:widowControl w:val="0"/>
        <w:autoSpaceDE w:val="0"/>
        <w:autoSpaceDN w:val="0"/>
        <w:adjustRightInd w:val="0"/>
        <w:spacing w:line="480" w:lineRule="auto"/>
        <w:ind w:left="480" w:hanging="480"/>
        <w:rPr>
          <w:del w:id="1012" w:author="Mary Hunsicker" w:date="2022-01-07T19:55:00Z"/>
          <w:rFonts w:ascii="Times" w:hAnsi="Times" w:cs="Arial"/>
        </w:rPr>
      </w:pPr>
      <w:del w:id="1013" w:author="Mary Hunsicker" w:date="2022-01-07T19:55:00Z">
        <w:r w:rsidRPr="008371E0" w:rsidDel="00F1145A">
          <w:delText>Bograd S, Schroeder ID, Jacox MG.</w:delText>
        </w:r>
        <w:r w:rsidR="00C166C5" w:rsidDel="00F1145A">
          <w:delText xml:space="preserve"> </w:delText>
        </w:r>
        <w:r w:rsidRPr="008371E0" w:rsidDel="00F1145A">
          <w:delText xml:space="preserve"> A water mass history of the Southern California </w:delText>
        </w:r>
        <w:r w:rsidRPr="008371E0" w:rsidDel="00F1145A">
          <w:rPr>
            <w:color w:val="000000" w:themeColor="text1"/>
          </w:rPr>
          <w:delText xml:space="preserve">current system. </w:delText>
        </w:r>
        <w:r w:rsidRPr="008371E0" w:rsidDel="00F1145A">
          <w:rPr>
            <w:color w:val="000000" w:themeColor="text1"/>
            <w:shd w:val="clear" w:color="auto" w:fill="FFFFFF"/>
          </w:rPr>
          <w:delText xml:space="preserve">Geophys. Res. Lett. 2019; </w:delText>
        </w:r>
        <w:r w:rsidRPr="008371E0" w:rsidDel="00F1145A">
          <w:rPr>
            <w:color w:val="000000" w:themeColor="text1"/>
          </w:rPr>
          <w:delText>46: 6690-6698</w:delText>
        </w:r>
        <w:r w:rsidRPr="008371E0" w:rsidDel="00F1145A">
          <w:delText>.</w:delText>
        </w:r>
      </w:del>
    </w:p>
    <w:p w14:paraId="121FC1E9" w14:textId="51D6774B" w:rsidR="008371E0" w:rsidRPr="008371E0" w:rsidDel="00F1145A" w:rsidRDefault="008371E0" w:rsidP="008371E0">
      <w:pPr>
        <w:widowControl w:val="0"/>
        <w:autoSpaceDE w:val="0"/>
        <w:autoSpaceDN w:val="0"/>
        <w:adjustRightInd w:val="0"/>
        <w:spacing w:line="480" w:lineRule="auto"/>
        <w:ind w:left="480" w:hanging="480"/>
        <w:rPr>
          <w:del w:id="1014" w:author="Mary Hunsicker" w:date="2022-01-07T19:55:00Z"/>
          <w:noProof/>
        </w:rPr>
      </w:pPr>
      <w:del w:id="1015" w:author="Mary Hunsicker" w:date="2022-01-07T19:55:00Z">
        <w:r w:rsidRPr="008371E0" w:rsidDel="00F1145A">
          <w:rPr>
            <w:noProof/>
          </w:rPr>
          <w:delText>Bond NA, Cronin MF, Freeland H, Mantua N. Causes and impacts of the 2014 warm anomaly in the NE Pacific. Geophys. Res. Lett. 2015; 42, 3414–3420. doi: 10.1002/2015GL063306.</w:delText>
        </w:r>
      </w:del>
    </w:p>
    <w:p w14:paraId="675EB81F" w14:textId="3C84C191" w:rsidR="008371E0" w:rsidRPr="008371E0" w:rsidDel="00F1145A" w:rsidRDefault="008371E0" w:rsidP="008371E0">
      <w:pPr>
        <w:widowControl w:val="0"/>
        <w:autoSpaceDE w:val="0"/>
        <w:autoSpaceDN w:val="0"/>
        <w:adjustRightInd w:val="0"/>
        <w:spacing w:line="480" w:lineRule="auto"/>
        <w:ind w:left="480" w:hanging="480"/>
        <w:rPr>
          <w:del w:id="1016" w:author="Mary Hunsicker" w:date="2022-01-07T19:55:00Z"/>
          <w:noProof/>
        </w:rPr>
      </w:pPr>
      <w:del w:id="1017" w:author="Mary Hunsicker" w:date="2022-01-07T19:55:00Z">
        <w:r w:rsidRPr="008371E0" w:rsidDel="00F1145A">
          <w:rPr>
            <w:rFonts w:ascii="Times" w:hAnsi="Times" w:cs="Arial"/>
            <w:color w:val="000000"/>
          </w:rPr>
          <w:delText>Bürkner P-C, Gabry J, Vehtari A. Approximate leave-future-out cross-validation for Bayesian time series models.</w:delText>
        </w:r>
        <w:r w:rsidRPr="008371E0" w:rsidDel="00F1145A">
          <w:rPr>
            <w:color w:val="000000"/>
          </w:rPr>
          <w:delText xml:space="preserve"> </w:delText>
        </w:r>
        <w:r w:rsidRPr="008371E0" w:rsidDel="00F1145A">
          <w:rPr>
            <w:color w:val="000000" w:themeColor="text1"/>
            <w:shd w:val="clear" w:color="auto" w:fill="FFFFFF"/>
          </w:rPr>
          <w:delText>J. Stat Comput. Simul. 20</w:delText>
        </w:r>
        <w:r w:rsidRPr="008371E0" w:rsidDel="00F1145A">
          <w:rPr>
            <w:color w:val="202124"/>
            <w:shd w:val="clear" w:color="auto" w:fill="FFFFFF"/>
          </w:rPr>
          <w:delText>20;</w:delText>
        </w:r>
        <w:r w:rsidRPr="008371E0" w:rsidDel="00F1145A">
          <w:delText xml:space="preserve"> </w:delText>
        </w:r>
        <w:r w:rsidRPr="008371E0" w:rsidDel="00F1145A">
          <w:rPr>
            <w:color w:val="000000"/>
          </w:rPr>
          <w:delText>90: 2499-2523.</w:delText>
        </w:r>
      </w:del>
    </w:p>
    <w:p w14:paraId="37CA6B1B" w14:textId="25929733" w:rsidR="008371E0" w:rsidRPr="008371E0" w:rsidDel="00F1145A" w:rsidRDefault="008371E0" w:rsidP="008371E0">
      <w:pPr>
        <w:widowControl w:val="0"/>
        <w:autoSpaceDE w:val="0"/>
        <w:autoSpaceDN w:val="0"/>
        <w:adjustRightInd w:val="0"/>
        <w:spacing w:line="480" w:lineRule="auto"/>
        <w:ind w:left="480" w:hanging="480"/>
        <w:rPr>
          <w:del w:id="1018" w:author="Mary Hunsicker" w:date="2022-01-07T19:55:00Z"/>
          <w:rFonts w:ascii="Times" w:hAnsi="Times"/>
          <w:noProof/>
        </w:rPr>
      </w:pPr>
      <w:del w:id="1019" w:author="Mary Hunsicker" w:date="2022-01-07T19:55:00Z">
        <w:r w:rsidRPr="008371E0" w:rsidDel="00F1145A">
          <w:rPr>
            <w:rFonts w:ascii="Times" w:hAnsi="Times" w:cs="Arial"/>
          </w:rPr>
          <w:delText xml:space="preserve">Brodeur RD, Auth TD, Phillips AJ. Major shifts in pelagic micronekton and zooplankton community structure in an upwelling ecosystem related to an unprecedented marine heatwave. Front. Mar. Sci. 2019. doi: </w:delText>
        </w:r>
        <w:r w:rsidRPr="008371E0" w:rsidDel="00F1145A">
          <w:delText>10.3389/fmars.2019.00212.</w:delText>
        </w:r>
      </w:del>
    </w:p>
    <w:p w14:paraId="6B7BCF96" w14:textId="1E8DECEC" w:rsidR="008371E0" w:rsidRPr="008371E0" w:rsidDel="00F1145A" w:rsidRDefault="008371E0" w:rsidP="008371E0">
      <w:pPr>
        <w:widowControl w:val="0"/>
        <w:autoSpaceDE w:val="0"/>
        <w:autoSpaceDN w:val="0"/>
        <w:adjustRightInd w:val="0"/>
        <w:spacing w:line="480" w:lineRule="auto"/>
        <w:ind w:left="480" w:hanging="480"/>
        <w:rPr>
          <w:del w:id="1020" w:author="Mary Hunsicker" w:date="2022-01-07T19:55:00Z"/>
          <w:rFonts w:ascii="Times" w:hAnsi="Times"/>
          <w:noProof/>
        </w:rPr>
      </w:pPr>
      <w:del w:id="1021" w:author="Mary Hunsicker" w:date="2022-01-07T19:55:00Z">
        <w:r w:rsidRPr="008371E0" w:rsidDel="00F1145A">
          <w:rPr>
            <w:rFonts w:ascii="Times" w:hAnsi="Times" w:cs="Arial"/>
            <w:color w:val="000000" w:themeColor="text1"/>
            <w:shd w:val="clear" w:color="auto" w:fill="FFFFFF"/>
          </w:rPr>
          <w:delText>Carpenter B, Gelman A, Hoffman MD, Lee D, Goodrich</w:delText>
        </w:r>
        <w:r w:rsidRPr="008371E0" w:rsidDel="00F1145A">
          <w:rPr>
            <w:color w:val="000000" w:themeColor="text1"/>
            <w:shd w:val="clear" w:color="auto" w:fill="FFFFFF"/>
          </w:rPr>
          <w:delText xml:space="preserve"> B, </w:delText>
        </w:r>
        <w:r w:rsidRPr="008371E0" w:rsidDel="00F1145A">
          <w:rPr>
            <w:color w:val="111111"/>
            <w:shd w:val="clear" w:color="auto" w:fill="FFFFFF"/>
          </w:rPr>
          <w:delText>Betancourt</w:delText>
        </w:r>
        <w:r w:rsidRPr="008371E0" w:rsidDel="00F1145A">
          <w:delText xml:space="preserve"> </w:delText>
        </w:r>
        <w:r w:rsidRPr="008371E0" w:rsidDel="00F1145A">
          <w:rPr>
            <w:rFonts w:ascii="Times" w:hAnsi="Times" w:cs="Arial"/>
            <w:color w:val="000000" w:themeColor="text1"/>
            <w:shd w:val="clear" w:color="auto" w:fill="FFFFFF"/>
          </w:rPr>
          <w:delText xml:space="preserve">M et al. </w:delText>
        </w:r>
        <w:r w:rsidRPr="008371E0" w:rsidDel="00F1145A">
          <w:rPr>
            <w:rFonts w:ascii="Times" w:hAnsi="Times"/>
            <w:color w:val="000000" w:themeColor="text1"/>
            <w:shd w:val="clear" w:color="auto" w:fill="FFFFFF"/>
          </w:rPr>
          <w:delText xml:space="preserve">Stan: A Probabilistic Programming Language. J. Stat. Softw. 2017. doi: </w:delText>
        </w:r>
        <w:r w:rsidRPr="008371E0" w:rsidDel="00F1145A">
          <w:rPr>
            <w:rFonts w:ascii="Times" w:hAnsi="Times" w:cs="Arial"/>
            <w:color w:val="000000" w:themeColor="text1"/>
          </w:rPr>
          <w:delText>0.18637/jss.v076.i01.</w:delText>
        </w:r>
      </w:del>
    </w:p>
    <w:p w14:paraId="07D79319" w14:textId="19ADE409" w:rsidR="008371E0" w:rsidRPr="008371E0" w:rsidDel="00F1145A" w:rsidRDefault="008371E0" w:rsidP="008371E0">
      <w:pPr>
        <w:widowControl w:val="0"/>
        <w:autoSpaceDE w:val="0"/>
        <w:autoSpaceDN w:val="0"/>
        <w:adjustRightInd w:val="0"/>
        <w:spacing w:line="480" w:lineRule="auto"/>
        <w:ind w:left="480" w:hanging="480"/>
        <w:rPr>
          <w:del w:id="1022" w:author="Mary Hunsicker" w:date="2022-01-07T19:55:00Z"/>
          <w:rFonts w:ascii="Times" w:hAnsi="Times"/>
          <w:noProof/>
        </w:rPr>
      </w:pPr>
      <w:del w:id="1023" w:author="Mary Hunsicker" w:date="2022-01-07T19:55:00Z">
        <w:r w:rsidRPr="008371E0" w:rsidDel="00F1145A">
          <w:delText xml:space="preserve">Cavole LM, Demko AM, Diner RE, Giddings A, Koester I, Pagniello CM et al. Biological impacts of the 2013–2015 warm-water anomaly in the Northeast Pacific: winners, losers, and the future. </w:delText>
        </w:r>
        <w:r w:rsidRPr="008371E0" w:rsidDel="00F1145A">
          <w:rPr>
            <w:iCs/>
          </w:rPr>
          <w:delText>Oceanography</w:delText>
        </w:r>
        <w:r w:rsidRPr="008371E0" w:rsidDel="00F1145A">
          <w:delText xml:space="preserve"> 2016; 29, 273–285.</w:delText>
        </w:r>
      </w:del>
    </w:p>
    <w:p w14:paraId="4B718FD8" w14:textId="783C21F2" w:rsidR="006D32BA" w:rsidDel="00F1145A" w:rsidRDefault="008371E0" w:rsidP="006D32BA">
      <w:pPr>
        <w:widowControl w:val="0"/>
        <w:autoSpaceDE w:val="0"/>
        <w:autoSpaceDN w:val="0"/>
        <w:adjustRightInd w:val="0"/>
        <w:spacing w:line="480" w:lineRule="auto"/>
        <w:ind w:left="480" w:hanging="480"/>
        <w:rPr>
          <w:del w:id="1024" w:author="Mary Hunsicker" w:date="2022-01-07T19:55:00Z"/>
        </w:rPr>
      </w:pPr>
      <w:del w:id="1025" w:author="Mary Hunsicker" w:date="2022-01-07T19:55:00Z">
        <w:r w:rsidRPr="008371E0" w:rsidDel="00F1145A">
          <w:rPr>
            <w:rFonts w:ascii="Times" w:hAnsi="Times" w:cs="Arial"/>
          </w:rPr>
          <w:delText>C</w:delText>
        </w:r>
        <w:r w:rsidRPr="008371E0" w:rsidDel="00F1145A">
          <w:delText>havez FP, Ryan J, Lluch SE, Niquen MC. From Anchovies to Sardines and Back: Multidecadal change in the Pacific Ocean. Science 2003; 299: 217-221.</w:delText>
        </w:r>
      </w:del>
    </w:p>
    <w:p w14:paraId="05952983" w14:textId="5B08A85D" w:rsidR="006D32BA" w:rsidRPr="006D32BA" w:rsidDel="00F1145A" w:rsidRDefault="006D32BA" w:rsidP="006D32BA">
      <w:pPr>
        <w:widowControl w:val="0"/>
        <w:autoSpaceDE w:val="0"/>
        <w:autoSpaceDN w:val="0"/>
        <w:adjustRightInd w:val="0"/>
        <w:spacing w:line="480" w:lineRule="auto"/>
        <w:ind w:left="480" w:hanging="480"/>
        <w:rPr>
          <w:del w:id="1026" w:author="Mary Hunsicker" w:date="2022-01-07T19:55:00Z"/>
        </w:rPr>
      </w:pPr>
      <w:del w:id="1027" w:author="Mary Hunsicker" w:date="2022-01-07T19:55:00Z">
        <w:r w:rsidRPr="006D32BA" w:rsidDel="00F1145A">
          <w:rPr>
            <w:color w:val="3C4043"/>
            <w:spacing w:val="3"/>
            <w:shd w:val="clear" w:color="auto" w:fill="FFFFFF"/>
          </w:rPr>
          <w:delText xml:space="preserve">Checkley </w:delText>
        </w:r>
        <w:r w:rsidDel="00F1145A">
          <w:rPr>
            <w:color w:val="3C4043"/>
            <w:spacing w:val="3"/>
            <w:shd w:val="clear" w:color="auto" w:fill="FFFFFF"/>
          </w:rPr>
          <w:delText xml:space="preserve">DM </w:delText>
        </w:r>
        <w:r w:rsidRPr="006D32BA" w:rsidDel="00F1145A">
          <w:rPr>
            <w:color w:val="3C4043"/>
            <w:spacing w:val="3"/>
            <w:shd w:val="clear" w:color="auto" w:fill="FFFFFF"/>
          </w:rPr>
          <w:delText>Jr,</w:delText>
        </w:r>
        <w:r w:rsidDel="00F1145A">
          <w:rPr>
            <w:color w:val="3C4043"/>
            <w:spacing w:val="3"/>
            <w:shd w:val="clear" w:color="auto" w:fill="FFFFFF"/>
          </w:rPr>
          <w:delText xml:space="preserve"> </w:delText>
        </w:r>
        <w:r w:rsidRPr="006D32BA" w:rsidDel="00F1145A">
          <w:rPr>
            <w:color w:val="3C4043"/>
            <w:spacing w:val="3"/>
            <w:shd w:val="clear" w:color="auto" w:fill="FFFFFF"/>
          </w:rPr>
          <w:delText>Barth</w:delText>
        </w:r>
        <w:r w:rsidDel="00F1145A">
          <w:rPr>
            <w:color w:val="3C4043"/>
            <w:spacing w:val="3"/>
            <w:shd w:val="clear" w:color="auto" w:fill="FFFFFF"/>
          </w:rPr>
          <w:delText xml:space="preserve"> </w:delText>
        </w:r>
        <w:r w:rsidRPr="006D32BA" w:rsidDel="00F1145A">
          <w:rPr>
            <w:color w:val="3C4043"/>
            <w:spacing w:val="3"/>
            <w:shd w:val="clear" w:color="auto" w:fill="FFFFFF"/>
          </w:rPr>
          <w:delText>JA</w:delText>
        </w:r>
        <w:r w:rsidDel="00F1145A">
          <w:rPr>
            <w:color w:val="3C4043"/>
            <w:spacing w:val="3"/>
            <w:shd w:val="clear" w:color="auto" w:fill="FFFFFF"/>
          </w:rPr>
          <w:delText xml:space="preserve">. </w:delText>
        </w:r>
        <w:r w:rsidRPr="006D32BA" w:rsidDel="00F1145A">
          <w:rPr>
            <w:color w:val="3C4043"/>
            <w:spacing w:val="3"/>
            <w:shd w:val="clear" w:color="auto" w:fill="FFFFFF"/>
          </w:rPr>
          <w:delText>Patterns and processes in the California Current System. Prog</w:delText>
        </w:r>
        <w:r w:rsidDel="00F1145A">
          <w:rPr>
            <w:color w:val="3C4043"/>
            <w:spacing w:val="3"/>
            <w:shd w:val="clear" w:color="auto" w:fill="FFFFFF"/>
          </w:rPr>
          <w:delText>.</w:delText>
        </w:r>
        <w:r w:rsidRPr="006D32BA" w:rsidDel="00F1145A">
          <w:rPr>
            <w:color w:val="3C4043"/>
            <w:spacing w:val="3"/>
            <w:shd w:val="clear" w:color="auto" w:fill="FFFFFF"/>
          </w:rPr>
          <w:delText xml:space="preserve"> Ocean</w:delText>
        </w:r>
        <w:r w:rsidDel="00F1145A">
          <w:rPr>
            <w:color w:val="3C4043"/>
            <w:spacing w:val="3"/>
            <w:shd w:val="clear" w:color="auto" w:fill="FFFFFF"/>
          </w:rPr>
          <w:delText xml:space="preserve">. 2009; </w:delText>
        </w:r>
        <w:r w:rsidRPr="006D32BA" w:rsidDel="00F1145A">
          <w:rPr>
            <w:color w:val="3C4043"/>
            <w:spacing w:val="3"/>
            <w:shd w:val="clear" w:color="auto" w:fill="FFFFFF"/>
          </w:rPr>
          <w:delText>83</w:delText>
        </w:r>
        <w:r w:rsidDel="00F1145A">
          <w:rPr>
            <w:color w:val="3C4043"/>
            <w:spacing w:val="3"/>
            <w:shd w:val="clear" w:color="auto" w:fill="FFFFFF"/>
          </w:rPr>
          <w:delText xml:space="preserve">, </w:delText>
        </w:r>
        <w:r w:rsidRPr="006D32BA" w:rsidDel="00F1145A">
          <w:rPr>
            <w:color w:val="3C4043"/>
            <w:spacing w:val="3"/>
            <w:shd w:val="clear" w:color="auto" w:fill="FFFFFF"/>
          </w:rPr>
          <w:delText>49-64</w:delText>
        </w:r>
        <w:r w:rsidDel="00F1145A">
          <w:rPr>
            <w:color w:val="3C4043"/>
            <w:spacing w:val="3"/>
            <w:shd w:val="clear" w:color="auto" w:fill="FFFFFF"/>
          </w:rPr>
          <w:delText>.</w:delText>
        </w:r>
      </w:del>
    </w:p>
    <w:p w14:paraId="5F918072" w14:textId="7092D8FB" w:rsidR="008371E0" w:rsidRPr="008371E0" w:rsidDel="00F1145A" w:rsidRDefault="008371E0" w:rsidP="008371E0">
      <w:pPr>
        <w:spacing w:line="480" w:lineRule="auto"/>
        <w:ind w:left="480" w:hanging="480"/>
        <w:rPr>
          <w:del w:id="1028" w:author="Mary Hunsicker" w:date="2022-01-07T19:55:00Z"/>
          <w:color w:val="000000" w:themeColor="text1"/>
          <w:bdr w:val="none" w:sz="0" w:space="0" w:color="auto" w:frame="1"/>
        </w:rPr>
      </w:pPr>
      <w:del w:id="1029" w:author="Mary Hunsicker" w:date="2022-01-07T19:55:00Z">
        <w:r w:rsidRPr="008371E0" w:rsidDel="00F1145A">
          <w:rPr>
            <w:color w:val="000000" w:themeColor="text1"/>
            <w:shd w:val="clear" w:color="auto" w:fill="FFFFFF"/>
          </w:rPr>
          <w:delText xml:space="preserve">Cimino MA, Santora JA, Schroeder I, Sydeman W, </w:delText>
        </w:r>
        <w:r w:rsidRPr="008371E0" w:rsidDel="00F1145A">
          <w:rPr>
            <w:bCs/>
            <w:color w:val="000000" w:themeColor="text1"/>
            <w:bdr w:val="none" w:sz="0" w:space="0" w:color="auto" w:frame="1"/>
          </w:rPr>
          <w:delText>Jacox</w:delText>
        </w:r>
        <w:r w:rsidRPr="008371E0" w:rsidDel="00F1145A">
          <w:rPr>
            <w:color w:val="000000" w:themeColor="text1"/>
            <w:shd w:val="clear" w:color="auto" w:fill="FFFFFF"/>
          </w:rPr>
          <w:delText xml:space="preserve"> MG, Hazen EL, Bograd SJ. </w:delText>
        </w:r>
        <w:r w:rsidRPr="008371E0" w:rsidDel="00F1145A">
          <w:rPr>
            <w:color w:val="000000" w:themeColor="text1"/>
            <w:bdr w:val="none" w:sz="0" w:space="0" w:color="auto" w:frame="1"/>
          </w:rPr>
          <w:delText xml:space="preserve">Essential krill species habitat resolved by seasonal upwelling and ocean circulation models within the large marine ecosystem of the California Current System. Ecography </w:delText>
        </w:r>
        <w:r w:rsidRPr="008371E0" w:rsidDel="00F1145A">
          <w:delText xml:space="preserve">2003; </w:delText>
        </w:r>
        <w:r w:rsidRPr="008371E0" w:rsidDel="00F1145A">
          <w:rPr>
            <w:color w:val="000000" w:themeColor="text1"/>
            <w:bdr w:val="none" w:sz="0" w:space="0" w:color="auto" w:frame="1"/>
          </w:rPr>
          <w:delText>43, 1-15. doi: 10.1111/ecog.05204.</w:delText>
        </w:r>
      </w:del>
    </w:p>
    <w:p w14:paraId="6BF9783E" w14:textId="2781E996" w:rsidR="008371E0" w:rsidRPr="008371E0" w:rsidDel="00F1145A" w:rsidRDefault="008371E0" w:rsidP="008371E0">
      <w:pPr>
        <w:spacing w:line="480" w:lineRule="auto"/>
        <w:ind w:left="480" w:hanging="480"/>
        <w:rPr>
          <w:del w:id="1030" w:author="Mary Hunsicker" w:date="2022-01-07T19:55:00Z"/>
          <w:color w:val="000000" w:themeColor="text1"/>
          <w:bdr w:val="none" w:sz="0" w:space="0" w:color="auto" w:frame="1"/>
        </w:rPr>
      </w:pPr>
      <w:del w:id="1031" w:author="Mary Hunsicker" w:date="2022-01-07T19:55:00Z">
        <w:r w:rsidRPr="008371E0" w:rsidDel="00F1145A">
          <w:rPr>
            <w:noProof/>
          </w:rPr>
          <w:delText>C</w:delText>
        </w:r>
        <w:r w:rsidRPr="008371E0" w:rsidDel="00F1145A">
          <w:rPr>
            <w:noProof/>
            <w:color w:val="000000" w:themeColor="text1"/>
          </w:rPr>
          <w:delText xml:space="preserve">ohn TA, Lins, HF. Nature’s style: Naturally trendy. </w:delText>
        </w:r>
        <w:r w:rsidRPr="008371E0" w:rsidDel="00F1145A">
          <w:rPr>
            <w:color w:val="000000" w:themeColor="text1"/>
            <w:shd w:val="clear" w:color="auto" w:fill="FFFFFF"/>
          </w:rPr>
          <w:delText xml:space="preserve">Geophys. Res. Lett. </w:delText>
        </w:r>
        <w:r w:rsidRPr="008371E0" w:rsidDel="00F1145A">
          <w:rPr>
            <w:noProof/>
            <w:color w:val="000000" w:themeColor="text1"/>
          </w:rPr>
          <w:delText xml:space="preserve">2005. </w:delText>
        </w:r>
        <w:r w:rsidRPr="008371E0" w:rsidDel="00F1145A">
          <w:rPr>
            <w:color w:val="000000" w:themeColor="text1"/>
            <w:shd w:val="clear" w:color="auto" w:fill="FFFFFF"/>
          </w:rPr>
          <w:delText>doi: 10.1029/2005GL024476</w:delText>
        </w:r>
      </w:del>
    </w:p>
    <w:p w14:paraId="5C86D2C4" w14:textId="36E0E69F" w:rsidR="008371E0" w:rsidRPr="008371E0" w:rsidDel="00F1145A" w:rsidRDefault="008371E0" w:rsidP="008371E0">
      <w:pPr>
        <w:widowControl w:val="0"/>
        <w:autoSpaceDE w:val="0"/>
        <w:autoSpaceDN w:val="0"/>
        <w:adjustRightInd w:val="0"/>
        <w:spacing w:line="480" w:lineRule="auto"/>
        <w:ind w:left="480" w:hanging="480"/>
        <w:rPr>
          <w:del w:id="1032" w:author="Mary Hunsicker" w:date="2022-01-07T19:55:00Z"/>
          <w:rFonts w:ascii="Times" w:hAnsi="Times"/>
        </w:rPr>
      </w:pPr>
      <w:del w:id="1033" w:author="Mary Hunsicker" w:date="2022-01-07T19:55:00Z">
        <w:r w:rsidRPr="008371E0" w:rsidDel="00F1145A">
          <w:rPr>
            <w:rFonts w:ascii="Times" w:hAnsi="Times"/>
          </w:rPr>
          <w:delText>Deyle ER, Fogarty M, Hsieh C-h, Kaufman L, MacCall AD, Munch SB et al. Predicting climate effects on Pacific sardine. Proc Natl Acad Sci USA 2013; 110: 6430-6435.</w:delText>
        </w:r>
      </w:del>
    </w:p>
    <w:p w14:paraId="3B5086F0" w14:textId="4DA77ABC" w:rsidR="008371E0" w:rsidDel="00F1145A" w:rsidRDefault="008371E0" w:rsidP="008371E0">
      <w:pPr>
        <w:widowControl w:val="0"/>
        <w:autoSpaceDE w:val="0"/>
        <w:autoSpaceDN w:val="0"/>
        <w:adjustRightInd w:val="0"/>
        <w:spacing w:line="480" w:lineRule="auto"/>
        <w:ind w:left="480" w:hanging="480"/>
        <w:rPr>
          <w:del w:id="1034" w:author="Mary Hunsicker" w:date="2022-01-07T19:55:00Z"/>
        </w:rPr>
      </w:pPr>
      <w:del w:id="1035" w:author="Mary Hunsicker" w:date="2022-01-07T19:55:00Z">
        <w:r w:rsidRPr="008371E0" w:rsidDel="00F1145A">
          <w:delText>Field DB, Baumgartner TR, Ferreira V, Gutierrez D, Lozano-Montes H, Salvatteci R, Soutar A. Variability from scales in marine sediments and other historical records. In: Checkley DM, Alheit J, Oozeki Y, editors. Climate change and small pelagic fish. Cambridge: Cambridge University Press; 2009. pp. 45-63.</w:delText>
        </w:r>
      </w:del>
    </w:p>
    <w:p w14:paraId="38784502" w14:textId="3081B90A" w:rsidR="008631D4" w:rsidRPr="008371E0" w:rsidDel="00F1145A" w:rsidRDefault="008631D4" w:rsidP="008371E0">
      <w:pPr>
        <w:widowControl w:val="0"/>
        <w:autoSpaceDE w:val="0"/>
        <w:autoSpaceDN w:val="0"/>
        <w:adjustRightInd w:val="0"/>
        <w:spacing w:line="480" w:lineRule="auto"/>
        <w:ind w:left="480" w:hanging="480"/>
        <w:rPr>
          <w:del w:id="1036" w:author="Mary Hunsicker" w:date="2022-01-07T19:55:00Z"/>
          <w:rFonts w:ascii="Times" w:hAnsi="Times"/>
        </w:rPr>
      </w:pPr>
      <w:del w:id="1037" w:author="Mary Hunsicker" w:date="2022-01-07T19:55:00Z">
        <w:r w:rsidDel="00F1145A">
          <w:delText xml:space="preserve">Field JC, Miller RA, Santora JA, Tolimieri N, Haltuch MA, Brodeur RD et al. Spatiotemporal patterns of variability in the abundance and distribution of winter-spawned pelagic juvenile rockfish in the California Current. PloS one 2021; 16: e0251638.  </w:delText>
        </w:r>
      </w:del>
    </w:p>
    <w:p w14:paraId="1B5587F2" w14:textId="6E883CD7" w:rsidR="008371E0" w:rsidRPr="008371E0" w:rsidDel="00F1145A" w:rsidRDefault="008371E0" w:rsidP="008371E0">
      <w:pPr>
        <w:widowControl w:val="0"/>
        <w:autoSpaceDE w:val="0"/>
        <w:autoSpaceDN w:val="0"/>
        <w:adjustRightInd w:val="0"/>
        <w:spacing w:line="480" w:lineRule="auto"/>
        <w:ind w:left="480" w:hanging="480"/>
        <w:rPr>
          <w:del w:id="1038" w:author="Mary Hunsicker" w:date="2022-01-07T19:55:00Z"/>
          <w:b/>
          <w:bCs/>
        </w:rPr>
      </w:pPr>
      <w:del w:id="1039" w:author="Mary Hunsicker" w:date="2022-01-07T19:55:00Z">
        <w:r w:rsidRPr="008371E0" w:rsidDel="00F1145A">
          <w:delText>Gelman A, Carlin JB. Stern HS, Dunson DB, Vehtari A, Rubin DB. Bayesian Data Analysis. 3rd ed. CRC Press; 2013.</w:delText>
        </w:r>
      </w:del>
    </w:p>
    <w:p w14:paraId="721F97BC" w14:textId="4661DC16" w:rsidR="006D32BA" w:rsidDel="00F1145A" w:rsidRDefault="008371E0" w:rsidP="006D32BA">
      <w:pPr>
        <w:widowControl w:val="0"/>
        <w:autoSpaceDE w:val="0"/>
        <w:autoSpaceDN w:val="0"/>
        <w:adjustRightInd w:val="0"/>
        <w:spacing w:line="480" w:lineRule="auto"/>
        <w:ind w:left="480" w:hanging="480"/>
        <w:rPr>
          <w:del w:id="1040" w:author="Mary Hunsicker" w:date="2022-01-07T19:55:00Z"/>
          <w:rFonts w:ascii="Times" w:hAnsi="Times"/>
          <w:bCs/>
          <w:color w:val="000000" w:themeColor="text1"/>
        </w:rPr>
      </w:pPr>
      <w:del w:id="1041" w:author="Mary Hunsicker" w:date="2022-01-07T19:55:00Z">
        <w:r w:rsidRPr="008371E0" w:rsidDel="00F1145A">
          <w:rPr>
            <w:rFonts w:ascii="Times" w:hAnsi="Times"/>
            <w:bCs/>
            <w:color w:val="000000" w:themeColor="text1"/>
          </w:rPr>
          <w:delText>Gelman A, Rubin DB. Inference from Iterative Simulation Using Multiple Sequences. Statist. Sci. 1992; 7: 457-472.</w:delText>
        </w:r>
      </w:del>
    </w:p>
    <w:p w14:paraId="4FF8EE0B" w14:textId="30A71FB5" w:rsidR="006D32BA" w:rsidRPr="006D32BA" w:rsidDel="00F1145A" w:rsidRDefault="006D32BA" w:rsidP="006D32BA">
      <w:pPr>
        <w:widowControl w:val="0"/>
        <w:autoSpaceDE w:val="0"/>
        <w:autoSpaceDN w:val="0"/>
        <w:adjustRightInd w:val="0"/>
        <w:spacing w:line="480" w:lineRule="auto"/>
        <w:ind w:left="480" w:hanging="480"/>
        <w:rPr>
          <w:del w:id="1042" w:author="Mary Hunsicker" w:date="2022-01-07T19:55:00Z"/>
          <w:rFonts w:ascii="Times" w:hAnsi="Times"/>
          <w:bCs/>
          <w:color w:val="000000" w:themeColor="text1"/>
        </w:rPr>
      </w:pPr>
      <w:del w:id="1043" w:author="Mary Hunsicker" w:date="2022-01-07T19:55:00Z">
        <w:r w:rsidRPr="00E31820" w:rsidDel="00F1145A">
          <w:rPr>
            <w:color w:val="3C4043"/>
            <w:spacing w:val="3"/>
            <w:shd w:val="clear" w:color="auto" w:fill="FFFFFF"/>
          </w:rPr>
          <w:delText>Gottscho AD. Zoogeography of the San Andreas Fault system: Great Pacific Fracture Zones correspond with spatially concordant phylogeographic boundaries in western North America. Biological Reviews 2016</w:delText>
        </w:r>
        <w:r w:rsidDel="00F1145A">
          <w:rPr>
            <w:color w:val="3C4043"/>
            <w:spacing w:val="3"/>
            <w:shd w:val="clear" w:color="auto" w:fill="FFFFFF"/>
          </w:rPr>
          <w:delText xml:space="preserve">; </w:delText>
        </w:r>
        <w:r w:rsidRPr="00E31820" w:rsidDel="00F1145A">
          <w:rPr>
            <w:color w:val="3C4043"/>
            <w:spacing w:val="3"/>
            <w:shd w:val="clear" w:color="auto" w:fill="FFFFFF"/>
          </w:rPr>
          <w:delText>91</w:delText>
        </w:r>
        <w:r w:rsidDel="00F1145A">
          <w:rPr>
            <w:color w:val="3C4043"/>
            <w:spacing w:val="3"/>
            <w:shd w:val="clear" w:color="auto" w:fill="FFFFFF"/>
          </w:rPr>
          <w:delText>:</w:delText>
        </w:r>
        <w:r w:rsidRPr="00E31820" w:rsidDel="00F1145A">
          <w:rPr>
            <w:color w:val="3C4043"/>
            <w:spacing w:val="3"/>
            <w:shd w:val="clear" w:color="auto" w:fill="FFFFFF"/>
          </w:rPr>
          <w:delText xml:space="preserve"> 235-254.</w:delText>
        </w:r>
      </w:del>
    </w:p>
    <w:p w14:paraId="16B1AD5D" w14:textId="7CCA527E" w:rsidR="008371E0" w:rsidRPr="008371E0" w:rsidDel="00F1145A" w:rsidRDefault="008371E0" w:rsidP="008371E0">
      <w:pPr>
        <w:widowControl w:val="0"/>
        <w:autoSpaceDE w:val="0"/>
        <w:autoSpaceDN w:val="0"/>
        <w:adjustRightInd w:val="0"/>
        <w:spacing w:line="480" w:lineRule="auto"/>
        <w:ind w:left="480" w:hanging="480"/>
        <w:rPr>
          <w:del w:id="1044" w:author="Mary Hunsicker" w:date="2022-01-07T19:55:00Z"/>
          <w:rFonts w:ascii="Times" w:hAnsi="Times"/>
          <w:noProof/>
          <w:color w:val="000000" w:themeColor="text1"/>
        </w:rPr>
      </w:pPr>
      <w:del w:id="1045" w:author="Mary Hunsicker" w:date="2022-01-07T19:55:00Z">
        <w:r w:rsidRPr="008371E0" w:rsidDel="00F1145A">
          <w:rPr>
            <w:rFonts w:ascii="Times" w:hAnsi="Times"/>
            <w:color w:val="000000" w:themeColor="text1"/>
            <w:shd w:val="clear" w:color="auto" w:fill="FFFFFF"/>
          </w:rPr>
          <w:delText xml:space="preserve">Haltuch MA, Tolimieri N, Lee Q, </w:delText>
        </w:r>
        <w:r w:rsidRPr="008371E0" w:rsidDel="00F1145A">
          <w:rPr>
            <w:rFonts w:ascii="Times" w:hAnsi="Times"/>
            <w:bCs/>
            <w:color w:val="000000" w:themeColor="text1"/>
            <w:bdr w:val="none" w:sz="0" w:space="0" w:color="auto" w:frame="1"/>
          </w:rPr>
          <w:delText>Jacox</w:delText>
        </w:r>
        <w:r w:rsidRPr="008371E0" w:rsidDel="00F1145A">
          <w:rPr>
            <w:rFonts w:ascii="Times" w:hAnsi="Times"/>
            <w:color w:val="000000" w:themeColor="text1"/>
            <w:shd w:val="clear" w:color="auto" w:fill="FFFFFF"/>
          </w:rPr>
          <w:delText xml:space="preserve"> MG. Oceanographic drivers of petrale sole recruitment in the California Current Ecosystem</w:delText>
        </w:r>
        <w:r w:rsidRPr="008371E0" w:rsidDel="00F1145A">
          <w:rPr>
            <w:rFonts w:ascii="Times" w:hAnsi="Times"/>
            <w:color w:val="000000" w:themeColor="text1"/>
            <w:bdr w:val="none" w:sz="0" w:space="0" w:color="auto" w:frame="1"/>
          </w:rPr>
          <w:delText>, </w:delText>
        </w:r>
        <w:r w:rsidRPr="008371E0" w:rsidDel="00F1145A">
          <w:rPr>
            <w:rFonts w:ascii="Times" w:hAnsi="Times"/>
            <w:iCs/>
            <w:color w:val="000000" w:themeColor="text1"/>
            <w:bdr w:val="none" w:sz="0" w:space="0" w:color="auto" w:frame="1"/>
          </w:rPr>
          <w:delText>Fish. Ocean.</w:delText>
        </w:r>
        <w:r w:rsidRPr="008371E0" w:rsidDel="00F1145A">
          <w:rPr>
            <w:rFonts w:ascii="Times" w:hAnsi="Times"/>
            <w:color w:val="000000" w:themeColor="text1"/>
            <w:bdr w:val="none" w:sz="0" w:space="0" w:color="auto" w:frame="1"/>
          </w:rPr>
          <w:delText xml:space="preserve"> </w:delText>
        </w:r>
        <w:r w:rsidRPr="008371E0" w:rsidDel="00F1145A">
          <w:rPr>
            <w:rFonts w:ascii="Times" w:hAnsi="Times"/>
            <w:color w:val="000000" w:themeColor="text1"/>
            <w:shd w:val="clear" w:color="auto" w:fill="FFFFFF"/>
          </w:rPr>
          <w:delText xml:space="preserve">2020; </w:delText>
        </w:r>
        <w:r w:rsidRPr="008371E0" w:rsidDel="00F1145A">
          <w:rPr>
            <w:rFonts w:ascii="Times" w:hAnsi="Times"/>
            <w:color w:val="000000" w:themeColor="text1"/>
            <w:bdr w:val="none" w:sz="0" w:space="0" w:color="auto" w:frame="1"/>
          </w:rPr>
          <w:delText>29:122-136. doi: 10.1111/fog.12459.</w:delText>
        </w:r>
      </w:del>
    </w:p>
    <w:p w14:paraId="395476DE" w14:textId="688BFCCB" w:rsidR="008371E0" w:rsidRPr="008371E0" w:rsidDel="00F1145A" w:rsidRDefault="008371E0" w:rsidP="008371E0">
      <w:pPr>
        <w:widowControl w:val="0"/>
        <w:autoSpaceDE w:val="0"/>
        <w:autoSpaceDN w:val="0"/>
        <w:adjustRightInd w:val="0"/>
        <w:spacing w:line="480" w:lineRule="auto"/>
        <w:ind w:left="480" w:hanging="480"/>
        <w:rPr>
          <w:del w:id="1046" w:author="Mary Hunsicker" w:date="2022-01-07T19:55:00Z"/>
          <w:rFonts w:ascii="Times" w:hAnsi="Times"/>
          <w:noProof/>
          <w:color w:val="000000" w:themeColor="text1"/>
        </w:rPr>
      </w:pPr>
      <w:del w:id="1047" w:author="Mary Hunsicker" w:date="2022-01-07T19:55:00Z">
        <w:r w:rsidRPr="008371E0" w:rsidDel="00F1145A">
          <w:rPr>
            <w:rFonts w:ascii="Times" w:hAnsi="Times"/>
            <w:noProof/>
            <w:color w:val="000000" w:themeColor="text1"/>
          </w:rPr>
          <w:delText>Hare SR, Mantua NJ. Empirical evidence for North Pacific regime shifts in 1977 and 1989. Prog. Oceanogr. 2000; 47: 103–145. doi: 10.1016/s0079-6611(00)00033-1.</w:delText>
        </w:r>
      </w:del>
    </w:p>
    <w:p w14:paraId="7860F152" w14:textId="10DA0DE7" w:rsidR="008371E0" w:rsidRPr="008371E0" w:rsidDel="00F1145A" w:rsidRDefault="008371E0" w:rsidP="008371E0">
      <w:pPr>
        <w:widowControl w:val="0"/>
        <w:autoSpaceDE w:val="0"/>
        <w:autoSpaceDN w:val="0"/>
        <w:adjustRightInd w:val="0"/>
        <w:spacing w:line="480" w:lineRule="auto"/>
        <w:ind w:left="480" w:hanging="480"/>
        <w:rPr>
          <w:del w:id="1048" w:author="Mary Hunsicker" w:date="2022-01-07T19:55:00Z"/>
          <w:rFonts w:ascii="Times" w:hAnsi="Times"/>
          <w:noProof/>
          <w:color w:val="000000" w:themeColor="text1"/>
        </w:rPr>
      </w:pPr>
      <w:del w:id="1049" w:author="Mary Hunsicker" w:date="2022-01-07T19:55:00Z">
        <w:r w:rsidRPr="008371E0" w:rsidDel="00F1145A">
          <w:delText>Harvey CJ, Fisher J, Samhouri, JF, Williams GD, Francis TB, Jacobson KC et al. The importance of long-term ecological time series for integrated ecosystem assessment and ecosystem-based management. Prog. Oceanogr. 2020. doi: 10.1016/j.pocean.2020.102418.</w:delText>
        </w:r>
      </w:del>
    </w:p>
    <w:p w14:paraId="3A16CC5A" w14:textId="39A60F4E" w:rsidR="008371E0" w:rsidRPr="008371E0" w:rsidDel="00F1145A" w:rsidRDefault="008371E0" w:rsidP="008371E0">
      <w:pPr>
        <w:widowControl w:val="0"/>
        <w:autoSpaceDE w:val="0"/>
        <w:autoSpaceDN w:val="0"/>
        <w:adjustRightInd w:val="0"/>
        <w:spacing w:line="480" w:lineRule="auto"/>
        <w:ind w:left="480" w:hanging="480"/>
        <w:rPr>
          <w:del w:id="1050" w:author="Mary Hunsicker" w:date="2022-01-07T19:55:00Z"/>
          <w:rFonts w:ascii="Times" w:hAnsi="Times"/>
          <w:noProof/>
          <w:color w:val="000000" w:themeColor="text1"/>
        </w:rPr>
      </w:pPr>
      <w:del w:id="1051" w:author="Mary Hunsicker" w:date="2022-01-07T19:55:00Z">
        <w:r w:rsidRPr="008371E0" w:rsidDel="00F1145A">
          <w:rPr>
            <w:rFonts w:ascii="Times" w:hAnsi="Times"/>
            <w:color w:val="000000" w:themeColor="text1"/>
            <w:bdr w:val="none" w:sz="0" w:space="0" w:color="auto" w:frame="1"/>
          </w:rPr>
          <w:delText>Hazen EL, Palacios DM, Forney KA, Howell EA, Becker E,  Hoover AL et al. WhaleWatch: a dynamic management tool for predicting blue whale density in the California Current. J. Appl. Ecol. 2017. doi: 10.1111/1365-2664.12820.</w:delText>
        </w:r>
      </w:del>
    </w:p>
    <w:p w14:paraId="17AA7263" w14:textId="1B7AFBAA" w:rsidR="008371E0" w:rsidRPr="008371E0" w:rsidDel="00F1145A" w:rsidRDefault="008371E0" w:rsidP="008371E0">
      <w:pPr>
        <w:widowControl w:val="0"/>
        <w:autoSpaceDE w:val="0"/>
        <w:autoSpaceDN w:val="0"/>
        <w:adjustRightInd w:val="0"/>
        <w:spacing w:line="480" w:lineRule="auto"/>
        <w:ind w:left="480" w:hanging="480"/>
        <w:rPr>
          <w:del w:id="1052" w:author="Mary Hunsicker" w:date="2022-01-07T19:55:00Z"/>
          <w:rFonts w:ascii="Times" w:hAnsi="Times"/>
          <w:noProof/>
          <w:color w:val="000000" w:themeColor="text1"/>
        </w:rPr>
      </w:pPr>
      <w:del w:id="1053" w:author="Mary Hunsicker" w:date="2022-01-07T19:55:00Z">
        <w:r w:rsidRPr="008371E0" w:rsidDel="00F1145A">
          <w:rPr>
            <w:rFonts w:ascii="Times" w:hAnsi="Times"/>
            <w:color w:val="000000" w:themeColor="text1"/>
            <w:bdr w:val="none" w:sz="0" w:space="0" w:color="auto" w:frame="1"/>
          </w:rPr>
          <w:delText>Hazen</w:delText>
        </w:r>
        <w:r w:rsidRPr="008371E0" w:rsidDel="00F1145A">
          <w:rPr>
            <w:rFonts w:ascii="Times" w:hAnsi="Times"/>
            <w:color w:val="000000" w:themeColor="text1"/>
            <w:shd w:val="clear" w:color="auto" w:fill="FFFFFF"/>
          </w:rPr>
          <w:delText xml:space="preserve"> EL, Scales KL, Maxwell SM, Briscoe D, Welch, H, Bograd et al. A dynamic ocean management tool to reduce bycatch and support sustainable fisheries. Sci. Adv. 2018, 4: eaar3001.</w:delText>
        </w:r>
      </w:del>
    </w:p>
    <w:p w14:paraId="00F303B4" w14:textId="4D7222A1" w:rsidR="008371E0" w:rsidRPr="008371E0" w:rsidDel="00F1145A" w:rsidRDefault="008371E0" w:rsidP="008371E0">
      <w:pPr>
        <w:widowControl w:val="0"/>
        <w:autoSpaceDE w:val="0"/>
        <w:autoSpaceDN w:val="0"/>
        <w:adjustRightInd w:val="0"/>
        <w:spacing w:line="480" w:lineRule="auto"/>
        <w:ind w:left="480" w:hanging="480"/>
        <w:rPr>
          <w:del w:id="1054" w:author="Mary Hunsicker" w:date="2022-01-07T19:55:00Z"/>
          <w:rFonts w:ascii="Times" w:hAnsi="Times"/>
          <w:noProof/>
          <w:color w:val="000000" w:themeColor="text1"/>
        </w:rPr>
      </w:pPr>
      <w:del w:id="1055" w:author="Mary Hunsicker" w:date="2022-01-07T19:55:00Z">
        <w:r w:rsidRPr="008371E0" w:rsidDel="00F1145A">
          <w:rPr>
            <w:rFonts w:ascii="Times" w:hAnsi="Times"/>
            <w:noProof/>
            <w:color w:val="000000" w:themeColor="text1"/>
          </w:rPr>
          <w:delText>H</w:delText>
        </w:r>
        <w:r w:rsidRPr="008371E0" w:rsidDel="00F1145A">
          <w:rPr>
            <w:noProof/>
            <w:color w:val="000000" w:themeColor="text1"/>
          </w:rPr>
          <w:delText xml:space="preserve">obday AJ, Oliver ECJ, Sen Gupta A, Benthuysen JA, Burrows MT, Donat MG et al. Categorizing and naming marine heatwaves. Oceanography 2018; 31: </w:delText>
        </w:r>
        <w:r w:rsidRPr="008371E0" w:rsidDel="00F1145A">
          <w:rPr>
            <w:color w:val="000000" w:themeColor="text1"/>
            <w:shd w:val="clear" w:color="auto" w:fill="FFFFFF"/>
          </w:rPr>
          <w:delText>162 - 173.</w:delText>
        </w:r>
      </w:del>
    </w:p>
    <w:p w14:paraId="05E1CBAA" w14:textId="5461756A" w:rsidR="008371E0" w:rsidRPr="008371E0" w:rsidDel="00F1145A" w:rsidRDefault="008371E0" w:rsidP="008371E0">
      <w:pPr>
        <w:widowControl w:val="0"/>
        <w:autoSpaceDE w:val="0"/>
        <w:autoSpaceDN w:val="0"/>
        <w:adjustRightInd w:val="0"/>
        <w:spacing w:line="480" w:lineRule="auto"/>
        <w:ind w:left="480" w:hanging="480"/>
        <w:rPr>
          <w:del w:id="1056" w:author="Mary Hunsicker" w:date="2022-01-07T19:55:00Z"/>
          <w:rFonts w:ascii="Times" w:hAnsi="Times"/>
          <w:noProof/>
        </w:rPr>
      </w:pPr>
      <w:del w:id="1057" w:author="Mary Hunsicker" w:date="2022-01-07T19:55:00Z">
        <w:r w:rsidRPr="008371E0" w:rsidDel="00F1145A">
          <w:rPr>
            <w:rFonts w:ascii="Times" w:hAnsi="Times"/>
            <w:szCs w:val="12"/>
          </w:rPr>
          <w:delText>Hobday AJ, Spillman CM, Paige Eveson J, Hartog JR. Seasonal forecasting for decision support in marine fisheries and aquaculture. Fish. Oceanogr. 2016; 25: 45–56.</w:delText>
        </w:r>
      </w:del>
    </w:p>
    <w:p w14:paraId="424EDFDF" w14:textId="016248AE" w:rsidR="008371E0" w:rsidDel="00F1145A" w:rsidRDefault="008371E0" w:rsidP="008371E0">
      <w:pPr>
        <w:widowControl w:val="0"/>
        <w:autoSpaceDE w:val="0"/>
        <w:autoSpaceDN w:val="0"/>
        <w:adjustRightInd w:val="0"/>
        <w:spacing w:line="480" w:lineRule="auto"/>
        <w:ind w:left="480" w:hanging="480"/>
        <w:rPr>
          <w:del w:id="1058" w:author="Mary Hunsicker" w:date="2022-01-07T19:55:00Z"/>
          <w:color w:val="000000" w:themeColor="text1"/>
        </w:rPr>
      </w:pPr>
      <w:del w:id="1059" w:author="Mary Hunsicker" w:date="2022-01-07T19:55:00Z">
        <w:r w:rsidRPr="008371E0" w:rsidDel="00F1145A">
          <w:delText>H</w:delText>
        </w:r>
        <w:r w:rsidRPr="008371E0" w:rsidDel="00F1145A">
          <w:rPr>
            <w:color w:val="000000" w:themeColor="text1"/>
          </w:rPr>
          <w:delText>offman MD, Gelman A. The No-U-Turn Sampler: Adaptively Setting Path Lengths in Hamiltonian Monte Carlo. J. Mach. Learn. Res. 2014; 15: 1593–1623.</w:delText>
        </w:r>
      </w:del>
    </w:p>
    <w:p w14:paraId="66EF4C4D" w14:textId="43F11F20" w:rsidR="008371E0" w:rsidRPr="008371E0" w:rsidDel="00F1145A" w:rsidRDefault="008371E0" w:rsidP="008371E0">
      <w:pPr>
        <w:widowControl w:val="0"/>
        <w:autoSpaceDE w:val="0"/>
        <w:autoSpaceDN w:val="0"/>
        <w:adjustRightInd w:val="0"/>
        <w:spacing w:line="480" w:lineRule="auto"/>
        <w:ind w:left="480" w:hanging="480"/>
        <w:rPr>
          <w:del w:id="1060" w:author="Mary Hunsicker" w:date="2022-01-07T19:55:00Z"/>
          <w:noProof/>
          <w:color w:val="000000" w:themeColor="text1"/>
        </w:rPr>
      </w:pPr>
      <w:del w:id="1061" w:author="Mary Hunsicker" w:date="2022-01-07T19:55:00Z">
        <w:r w:rsidRPr="008371E0" w:rsidDel="00F1145A">
          <w:rPr>
            <w:color w:val="000000" w:themeColor="text1"/>
          </w:rPr>
          <w:delText>Holmes EE. Beyond theory to applications and evaluation: Diffusions approximations for population viability analysis. Ecol. Appl. 2004; 14: 1272-1293.</w:delText>
        </w:r>
      </w:del>
    </w:p>
    <w:p w14:paraId="054F2235" w14:textId="0950006E" w:rsidR="008371E0" w:rsidRPr="008371E0" w:rsidDel="00F1145A" w:rsidRDefault="008371E0" w:rsidP="008371E0">
      <w:pPr>
        <w:widowControl w:val="0"/>
        <w:autoSpaceDE w:val="0"/>
        <w:autoSpaceDN w:val="0"/>
        <w:adjustRightInd w:val="0"/>
        <w:spacing w:line="480" w:lineRule="auto"/>
        <w:ind w:left="480" w:hanging="480"/>
        <w:rPr>
          <w:del w:id="1062" w:author="Mary Hunsicker" w:date="2022-01-07T19:55:00Z"/>
          <w:rFonts w:ascii="Times" w:eastAsiaTheme="minorHAnsi" w:hAnsi="Times" w:cstheme="minorBidi"/>
          <w:noProof/>
        </w:rPr>
      </w:pPr>
      <w:del w:id="1063" w:author="Mary Hunsicker" w:date="2022-01-07T19:55:00Z">
        <w:r w:rsidRPr="008371E0" w:rsidDel="00F1145A">
          <w:rPr>
            <w:rFonts w:ascii="Times" w:hAnsi="Times"/>
            <w:color w:val="000000" w:themeColor="text1"/>
            <w:shd w:val="clear" w:color="auto" w:fill="FFFFFF"/>
          </w:rPr>
          <w:delText>Holmes EE, Ward EJ, Scheuerell, MD. Analysis of multivariate time series using the MARSS package; 2018.</w:delText>
        </w:r>
      </w:del>
    </w:p>
    <w:p w14:paraId="47E004E0" w14:textId="152E4684" w:rsidR="008371E0" w:rsidRPr="008371E0" w:rsidDel="00F1145A" w:rsidRDefault="008371E0" w:rsidP="008371E0">
      <w:pPr>
        <w:widowControl w:val="0"/>
        <w:autoSpaceDE w:val="0"/>
        <w:autoSpaceDN w:val="0"/>
        <w:adjustRightInd w:val="0"/>
        <w:spacing w:line="480" w:lineRule="auto"/>
        <w:ind w:left="480" w:hanging="480"/>
        <w:rPr>
          <w:del w:id="1064" w:author="Mary Hunsicker" w:date="2022-01-07T19:55:00Z"/>
          <w:rFonts w:ascii="Times" w:hAnsi="Times"/>
          <w:color w:val="000000" w:themeColor="text1"/>
          <w:bdr w:val="none" w:sz="0" w:space="0" w:color="auto" w:frame="1"/>
        </w:rPr>
      </w:pPr>
      <w:del w:id="1065" w:author="Mary Hunsicker" w:date="2022-01-07T19:55:00Z">
        <w:r w:rsidRPr="008371E0" w:rsidDel="00F1145A">
          <w:rPr>
            <w:rFonts w:ascii="Times" w:hAnsi="Times"/>
            <w:bCs/>
            <w:color w:val="000000" w:themeColor="text1"/>
            <w:bdr w:val="none" w:sz="0" w:space="0" w:color="auto" w:frame="1"/>
          </w:rPr>
          <w:delText xml:space="preserve">Jacox MG, Alexander MA, Siedlecki S, Chen K, Kwon Y-O, Brodie S </w:delText>
        </w:r>
        <w:r w:rsidRPr="008371E0" w:rsidDel="00F1145A">
          <w:rPr>
            <w:rFonts w:ascii="Times" w:hAnsi="Times"/>
            <w:color w:val="000000" w:themeColor="text1"/>
            <w:shd w:val="clear" w:color="auto" w:fill="FFFFFF"/>
          </w:rPr>
          <w:delText xml:space="preserve">et al. </w:delText>
        </w:r>
        <w:r w:rsidRPr="008371E0" w:rsidDel="00F1145A">
          <w:rPr>
            <w:rFonts w:ascii="Times" w:hAnsi="Times"/>
            <w:color w:val="000000" w:themeColor="text1"/>
            <w:bdr w:val="none" w:sz="0" w:space="0" w:color="auto" w:frame="1"/>
          </w:rPr>
          <w:delText xml:space="preserve">Seasonal-to-interannual prediction of North American coastal marine ecosystems: Forecast methods, mechanisms of predictability, and priority developments. </w:delText>
        </w:r>
        <w:r w:rsidRPr="008371E0" w:rsidDel="00F1145A">
          <w:rPr>
            <w:rFonts w:ascii="Times" w:hAnsi="Times"/>
            <w:iCs/>
            <w:color w:val="000000" w:themeColor="text1"/>
            <w:bdr w:val="none" w:sz="0" w:space="0" w:color="auto" w:frame="1"/>
          </w:rPr>
          <w:delText>Prog. Oceanogr. 2020</w:delText>
        </w:r>
        <w:r w:rsidRPr="008371E0" w:rsidDel="00F1145A">
          <w:rPr>
            <w:rFonts w:ascii="Times" w:hAnsi="Times"/>
            <w:color w:val="000000" w:themeColor="text1"/>
            <w:bdr w:val="none" w:sz="0" w:space="0" w:color="auto" w:frame="1"/>
          </w:rPr>
          <w:delText>. doi: 10.1016/j.pocean.2020.102307. </w:delText>
        </w:r>
      </w:del>
    </w:p>
    <w:p w14:paraId="7827D2FF" w14:textId="700354E1" w:rsidR="008371E0" w:rsidRPr="008371E0" w:rsidDel="00F1145A" w:rsidRDefault="008371E0" w:rsidP="008371E0">
      <w:pPr>
        <w:widowControl w:val="0"/>
        <w:autoSpaceDE w:val="0"/>
        <w:autoSpaceDN w:val="0"/>
        <w:adjustRightInd w:val="0"/>
        <w:spacing w:line="480" w:lineRule="auto"/>
        <w:ind w:left="480" w:hanging="480"/>
        <w:rPr>
          <w:del w:id="1066" w:author="Mary Hunsicker" w:date="2022-01-07T19:55:00Z"/>
          <w:rFonts w:ascii="Times" w:hAnsi="Times"/>
          <w:color w:val="000000" w:themeColor="text1"/>
          <w:bdr w:val="none" w:sz="0" w:space="0" w:color="auto" w:frame="1"/>
        </w:rPr>
      </w:pPr>
      <w:del w:id="1067" w:author="Mary Hunsicker" w:date="2022-01-07T19:55:00Z">
        <w:r w:rsidRPr="008371E0" w:rsidDel="00F1145A">
          <w:rPr>
            <w:rFonts w:ascii="Times" w:hAnsi="Times" w:cs="Arial"/>
            <w:color w:val="222222"/>
            <w:szCs w:val="20"/>
            <w:shd w:val="clear" w:color="auto" w:fill="FFFFFF"/>
          </w:rPr>
          <w:delText>J</w:delText>
        </w:r>
        <w:r w:rsidRPr="008371E0" w:rsidDel="00F1145A">
          <w:rPr>
            <w:rFonts w:ascii="Times" w:hAnsi="Times" w:cs="Arial"/>
            <w:color w:val="000000" w:themeColor="text1"/>
            <w:szCs w:val="20"/>
            <w:shd w:val="clear" w:color="auto" w:fill="FFFFFF"/>
          </w:rPr>
          <w:delText>acox MG, Alexander MA, Stock CA, Hervieux G. On the skill of seasonal sea surface temperature forecasts in the California Current System and its connection to ENSO variability. </w:delText>
        </w:r>
        <w:r w:rsidRPr="008371E0" w:rsidDel="00F1145A">
          <w:rPr>
            <w:rFonts w:ascii="Times" w:hAnsi="Times" w:cs="Arial"/>
            <w:iCs/>
            <w:color w:val="000000" w:themeColor="text1"/>
            <w:szCs w:val="20"/>
            <w:shd w:val="clear" w:color="auto" w:fill="FFFFFF"/>
          </w:rPr>
          <w:delText xml:space="preserve">Clim. Dyn. </w:delText>
        </w:r>
        <w:r w:rsidRPr="008371E0" w:rsidDel="00F1145A">
          <w:rPr>
            <w:rFonts w:ascii="Times" w:hAnsi="Times" w:cs="Arial"/>
            <w:color w:val="000000" w:themeColor="text1"/>
            <w:szCs w:val="20"/>
            <w:shd w:val="clear" w:color="auto" w:fill="FFFFFF"/>
          </w:rPr>
          <w:delText>2019; </w:delText>
        </w:r>
        <w:r w:rsidRPr="008371E0" w:rsidDel="00F1145A">
          <w:rPr>
            <w:rFonts w:ascii="Times" w:hAnsi="Times" w:cs="Arial"/>
            <w:iCs/>
            <w:color w:val="000000" w:themeColor="text1"/>
            <w:szCs w:val="20"/>
            <w:shd w:val="clear" w:color="auto" w:fill="FFFFFF"/>
          </w:rPr>
          <w:delText>53</w:delText>
        </w:r>
        <w:r w:rsidRPr="008371E0" w:rsidDel="00F1145A">
          <w:rPr>
            <w:rFonts w:ascii="Times" w:hAnsi="Times" w:cs="Arial"/>
            <w:color w:val="000000" w:themeColor="text1"/>
            <w:szCs w:val="20"/>
            <w:shd w:val="clear" w:color="auto" w:fill="FFFFFF"/>
          </w:rPr>
          <w:delText>: 7519-7533.</w:delText>
        </w:r>
      </w:del>
    </w:p>
    <w:p w14:paraId="2AD687BC" w14:textId="6445AAEC" w:rsidR="008371E0" w:rsidRPr="008371E0" w:rsidDel="00F1145A" w:rsidRDefault="008371E0" w:rsidP="008371E0">
      <w:pPr>
        <w:widowControl w:val="0"/>
        <w:autoSpaceDE w:val="0"/>
        <w:autoSpaceDN w:val="0"/>
        <w:adjustRightInd w:val="0"/>
        <w:spacing w:line="480" w:lineRule="auto"/>
        <w:ind w:left="480" w:hanging="480"/>
        <w:rPr>
          <w:del w:id="1068" w:author="Mary Hunsicker" w:date="2022-01-07T19:55:00Z"/>
          <w:rFonts w:ascii="Times" w:hAnsi="Times"/>
          <w:noProof/>
          <w:color w:val="000000" w:themeColor="text1"/>
        </w:rPr>
      </w:pPr>
      <w:del w:id="1069" w:author="Mary Hunsicker" w:date="2022-01-07T19:55:00Z">
        <w:r w:rsidRPr="008371E0" w:rsidDel="00F1145A">
          <w:rPr>
            <w:rFonts w:ascii="Times" w:hAnsi="Times"/>
            <w:noProof/>
          </w:rPr>
          <w:delText>J</w:delText>
        </w:r>
        <w:r w:rsidRPr="008371E0" w:rsidDel="00F1145A">
          <w:rPr>
            <w:rFonts w:ascii="Times" w:hAnsi="Times"/>
            <w:noProof/>
            <w:color w:val="000000" w:themeColor="text1"/>
          </w:rPr>
          <w:delText>acox MG, Alexander MA, Mantua NJ, Scott JD, Hervieux G. Webb RS et al. Forcing of multiyear extreme ocean temperatures that impacted California Current living marine resources in 2016. Bull. Am. Meteorol. Soc. 2018a; 99: S27–S33. doi: 10.1175/BAMS-D-17-0119.1</w:delText>
        </w:r>
      </w:del>
    </w:p>
    <w:p w14:paraId="3CD74D11" w14:textId="616F80AB" w:rsidR="00F32C63" w:rsidDel="00F1145A" w:rsidRDefault="008371E0" w:rsidP="00F32C63">
      <w:pPr>
        <w:widowControl w:val="0"/>
        <w:autoSpaceDE w:val="0"/>
        <w:autoSpaceDN w:val="0"/>
        <w:adjustRightInd w:val="0"/>
        <w:spacing w:line="480" w:lineRule="auto"/>
        <w:ind w:left="480" w:hanging="480"/>
        <w:rPr>
          <w:del w:id="1070" w:author="Mary Hunsicker" w:date="2022-01-07T19:55:00Z"/>
          <w:color w:val="000000" w:themeColor="text1"/>
          <w:shd w:val="clear" w:color="auto" w:fill="FFFFFF"/>
        </w:rPr>
      </w:pPr>
      <w:del w:id="1071" w:author="Mary Hunsicker" w:date="2022-01-07T19:55:00Z">
        <w:r w:rsidRPr="00F32C63" w:rsidDel="00F1145A">
          <w:rPr>
            <w:bCs/>
            <w:color w:val="000000" w:themeColor="text1"/>
            <w:bdr w:val="none" w:sz="0" w:space="0" w:color="auto" w:frame="1"/>
          </w:rPr>
          <w:delText>Jacox MG</w:delText>
        </w:r>
        <w:r w:rsidRPr="00F32C63" w:rsidDel="00F1145A">
          <w:rPr>
            <w:color w:val="000000" w:themeColor="text1"/>
            <w:shd w:val="clear" w:color="auto" w:fill="FFFFFF"/>
          </w:rPr>
          <w:delText>, Edwards CA, Hazen EL, Bograd, SJ. Coastal upwelling revisited: Ekman, Bakun, and improved upwelling indices for the U.S. west coast.</w:delText>
        </w:r>
        <w:r w:rsidRPr="00F32C63" w:rsidDel="00F1145A">
          <w:rPr>
            <w:iCs/>
            <w:color w:val="000000" w:themeColor="text1"/>
            <w:bdr w:val="none" w:sz="0" w:space="0" w:color="auto" w:frame="1"/>
          </w:rPr>
          <w:delText xml:space="preserve"> J. Geophys. Res.</w:delText>
        </w:r>
        <w:r w:rsidRPr="00F32C63" w:rsidDel="00F1145A">
          <w:rPr>
            <w:color w:val="000000" w:themeColor="text1"/>
            <w:shd w:val="clear" w:color="auto" w:fill="FFFFFF"/>
          </w:rPr>
          <w:delText xml:space="preserve"> 2018b. doi:10.1029/2018JC014187. </w:delText>
        </w:r>
      </w:del>
    </w:p>
    <w:p w14:paraId="5B1A9868" w14:textId="1FBD4397" w:rsidR="00F32C63" w:rsidRPr="00F32C63" w:rsidDel="00F1145A" w:rsidRDefault="00F32C63" w:rsidP="00F32C63">
      <w:pPr>
        <w:widowControl w:val="0"/>
        <w:autoSpaceDE w:val="0"/>
        <w:autoSpaceDN w:val="0"/>
        <w:adjustRightInd w:val="0"/>
        <w:spacing w:line="480" w:lineRule="auto"/>
        <w:ind w:left="480" w:hanging="480"/>
        <w:rPr>
          <w:del w:id="1072" w:author="Mary Hunsicker" w:date="2022-01-07T19:55:00Z"/>
          <w:color w:val="000000" w:themeColor="text1"/>
          <w:shd w:val="clear" w:color="auto" w:fill="FFFFFF"/>
        </w:rPr>
      </w:pPr>
      <w:del w:id="1073" w:author="Mary Hunsicker" w:date="2022-01-07T19:55:00Z">
        <w:r w:rsidRPr="00F32C63" w:rsidDel="00F1145A">
          <w:rPr>
            <w:color w:val="000000" w:themeColor="text1"/>
          </w:rPr>
          <w:delText>Jacox MG, Fietcher J, Moore AM, Edwards CA. ENSO and the California Current coastal upwelling response. J. Geophys. Res. 2015. doi</w:delText>
        </w:r>
        <w:r w:rsidRPr="00F32C63" w:rsidDel="00F1145A">
          <w:rPr>
            <w:rStyle w:val="doilabel"/>
            <w:color w:val="000000" w:themeColor="text1"/>
          </w:rPr>
          <w:delText>:</w:delText>
        </w:r>
        <w:r w:rsidRPr="00F32C63" w:rsidDel="00F1145A">
          <w:rPr>
            <w:color w:val="000000" w:themeColor="text1"/>
          </w:rPr>
          <w:delText>10.1002/2014JC010650</w:delText>
        </w:r>
      </w:del>
    </w:p>
    <w:p w14:paraId="4A185E7E" w14:textId="55DDC7CB" w:rsidR="008371E0" w:rsidRPr="008371E0" w:rsidDel="00F1145A" w:rsidRDefault="008371E0" w:rsidP="008371E0">
      <w:pPr>
        <w:widowControl w:val="0"/>
        <w:autoSpaceDE w:val="0"/>
        <w:autoSpaceDN w:val="0"/>
        <w:adjustRightInd w:val="0"/>
        <w:spacing w:line="480" w:lineRule="auto"/>
        <w:ind w:left="480" w:hanging="480"/>
        <w:rPr>
          <w:del w:id="1074" w:author="Mary Hunsicker" w:date="2022-01-07T19:55:00Z"/>
          <w:rFonts w:ascii="Times" w:hAnsi="Times"/>
        </w:rPr>
      </w:pPr>
      <w:del w:id="1075" w:author="Mary Hunsicker" w:date="2022-01-07T19:55:00Z">
        <w:r w:rsidRPr="00F32C63" w:rsidDel="00F1145A">
          <w:delText>Jones T, Parish JK, Peterson WT, Bjorkstedt EP, Bond NA</w:delText>
        </w:r>
        <w:r w:rsidRPr="008371E0" w:rsidDel="00F1145A">
          <w:rPr>
            <w:rFonts w:ascii="Times" w:hAnsi="Times" w:cs="Arial"/>
          </w:rPr>
          <w:delText xml:space="preserve">, Balance LT et al. </w:delText>
        </w:r>
        <w:r w:rsidRPr="008371E0" w:rsidDel="00F1145A">
          <w:rPr>
            <w:rFonts w:ascii="Times" w:hAnsi="Times"/>
          </w:rPr>
          <w:delText>Massive mortality of a planktivorous seabird in response to a marine heatwave. Geophys. Res. Lett. 2018; 45: 3193-3202.</w:delText>
        </w:r>
      </w:del>
    </w:p>
    <w:p w14:paraId="23EDF459" w14:textId="26EB6BF4" w:rsidR="008371E0" w:rsidRPr="008371E0" w:rsidDel="00F1145A" w:rsidRDefault="008371E0" w:rsidP="008371E0">
      <w:pPr>
        <w:widowControl w:val="0"/>
        <w:autoSpaceDE w:val="0"/>
        <w:autoSpaceDN w:val="0"/>
        <w:adjustRightInd w:val="0"/>
        <w:spacing w:line="480" w:lineRule="auto"/>
        <w:ind w:left="480" w:hanging="480"/>
        <w:rPr>
          <w:del w:id="1076" w:author="Mary Hunsicker" w:date="2022-01-07T19:55:00Z"/>
        </w:rPr>
      </w:pPr>
      <w:del w:id="1077" w:author="Mary Hunsicker" w:date="2022-01-07T19:55:00Z">
        <w:r w:rsidRPr="008371E0" w:rsidDel="00F1145A">
          <w:delText xml:space="preserve">Kaplan IC, Williams GD, Bond NA, Hernmann AJ, Siedlecki S. et al. </w:delText>
        </w:r>
        <w:r w:rsidRPr="008371E0" w:rsidDel="00F1145A">
          <w:rPr>
            <w:color w:val="000000" w:themeColor="text1"/>
          </w:rPr>
          <w:delText xml:space="preserve">Cloudy with a chance of sardines: forecasting sardine distributions using regional climate models. </w:delText>
        </w:r>
        <w:r w:rsidRPr="008371E0" w:rsidDel="00F1145A">
          <w:rPr>
            <w:rFonts w:ascii="Times" w:hAnsi="Times" w:cs="Arial"/>
          </w:rPr>
          <w:delText>Fish. Oceanogr. 2016; 25: 15-2.</w:delText>
        </w:r>
      </w:del>
    </w:p>
    <w:p w14:paraId="7AC3CC60" w14:textId="5847297E" w:rsidR="008371E0" w:rsidRPr="008371E0" w:rsidDel="00F1145A" w:rsidRDefault="008371E0" w:rsidP="008371E0">
      <w:pPr>
        <w:widowControl w:val="0"/>
        <w:autoSpaceDE w:val="0"/>
        <w:autoSpaceDN w:val="0"/>
        <w:adjustRightInd w:val="0"/>
        <w:spacing w:line="480" w:lineRule="auto"/>
        <w:ind w:left="360" w:hanging="360"/>
        <w:rPr>
          <w:del w:id="1078" w:author="Mary Hunsicker" w:date="2022-01-07T19:55:00Z"/>
          <w:rFonts w:ascii="Times" w:hAnsi="Times" w:cs="Arial"/>
          <w:noProof/>
        </w:rPr>
      </w:pPr>
      <w:del w:id="1079" w:author="Mary Hunsicker" w:date="2022-01-07T19:55:00Z">
        <w:r w:rsidRPr="008371E0" w:rsidDel="00F1145A">
          <w:rPr>
            <w:rFonts w:ascii="Times" w:hAnsi="Times" w:cs="Arial"/>
          </w:rPr>
          <w:delText>Koslow J, Goericke R, Watson W. Fish assemblages in the Southern California Current: relationships with climate, 1951–2008. Fish. Oceanogr. 2013; 22: 207–219.</w:delText>
        </w:r>
      </w:del>
    </w:p>
    <w:p w14:paraId="44847B1B" w14:textId="0A2B7979" w:rsidR="008371E0" w:rsidRPr="008371E0" w:rsidDel="00F1145A" w:rsidRDefault="008371E0" w:rsidP="008371E0">
      <w:pPr>
        <w:widowControl w:val="0"/>
        <w:autoSpaceDE w:val="0"/>
        <w:autoSpaceDN w:val="0"/>
        <w:adjustRightInd w:val="0"/>
        <w:spacing w:line="480" w:lineRule="auto"/>
        <w:ind w:left="360" w:hanging="360"/>
        <w:rPr>
          <w:del w:id="1080" w:author="Mary Hunsicker" w:date="2022-01-07T19:55:00Z"/>
          <w:rFonts w:ascii="Times" w:hAnsi="Times" w:cs="Arial"/>
          <w:noProof/>
        </w:rPr>
      </w:pPr>
      <w:del w:id="1081" w:author="Mary Hunsicker" w:date="2022-01-07T19:55:00Z">
        <w:r w:rsidRPr="008371E0" w:rsidDel="00F1145A">
          <w:rPr>
            <w:rFonts w:ascii="Times" w:hAnsi="Times" w:cs="Arial"/>
          </w:rPr>
          <w:delText>Koslow JA, Hobday AJ, Boehlert GW et al. Climate variability and marine survival of coho salmon (</w:delText>
        </w:r>
        <w:r w:rsidRPr="008371E0" w:rsidDel="00F1145A">
          <w:rPr>
            <w:rFonts w:ascii="Times" w:hAnsi="Times" w:cs="Arial"/>
            <w:i/>
          </w:rPr>
          <w:delText>Oncorhynchus kisutch</w:delText>
        </w:r>
        <w:r w:rsidRPr="008371E0" w:rsidDel="00F1145A">
          <w:rPr>
            <w:rFonts w:ascii="Times" w:hAnsi="Times" w:cs="Arial"/>
          </w:rPr>
          <w:delText>) in the Oregon production area. Fish. Oceanogr. 2002; 11: 65-77.</w:delText>
        </w:r>
      </w:del>
    </w:p>
    <w:p w14:paraId="29739AF1" w14:textId="6285CB97" w:rsidR="008371E0" w:rsidRPr="008371E0" w:rsidDel="00F1145A" w:rsidRDefault="008371E0" w:rsidP="008371E0">
      <w:pPr>
        <w:widowControl w:val="0"/>
        <w:autoSpaceDE w:val="0"/>
        <w:autoSpaceDN w:val="0"/>
        <w:adjustRightInd w:val="0"/>
        <w:spacing w:line="480" w:lineRule="auto"/>
        <w:ind w:left="360" w:hanging="360"/>
        <w:rPr>
          <w:del w:id="1082" w:author="Mary Hunsicker" w:date="2022-01-07T19:55:00Z"/>
          <w:rFonts w:ascii="Times" w:hAnsi="Times"/>
          <w:noProof/>
        </w:rPr>
      </w:pPr>
      <w:del w:id="1083" w:author="Mary Hunsicker" w:date="2022-01-07T19:55:00Z">
        <w:r w:rsidRPr="008371E0" w:rsidDel="00F1145A">
          <w:rPr>
            <w:rFonts w:ascii="Times" w:hAnsi="Times"/>
            <w:noProof/>
          </w:rPr>
          <w:delText>Laufkötter C, Zscheischler J, Frölicher TL. High-impactmarine heatwaves attributable to human-induced global warming. Science 2020; 369: 1621-1625.</w:delText>
        </w:r>
      </w:del>
    </w:p>
    <w:p w14:paraId="530BEB1D" w14:textId="7A93D3FE" w:rsidR="008371E0" w:rsidRPr="008371E0" w:rsidDel="00F1145A" w:rsidRDefault="008371E0" w:rsidP="008371E0">
      <w:pPr>
        <w:widowControl w:val="0"/>
        <w:autoSpaceDE w:val="0"/>
        <w:autoSpaceDN w:val="0"/>
        <w:adjustRightInd w:val="0"/>
        <w:spacing w:line="480" w:lineRule="auto"/>
        <w:ind w:left="360" w:hanging="360"/>
        <w:rPr>
          <w:del w:id="1084" w:author="Mary Hunsicker" w:date="2022-01-07T19:55:00Z"/>
          <w:rFonts w:eastAsiaTheme="minorHAnsi"/>
        </w:rPr>
      </w:pPr>
      <w:del w:id="1085" w:author="Mary Hunsicker" w:date="2022-01-07T19:55:00Z">
        <w:r w:rsidRPr="008371E0" w:rsidDel="00F1145A">
          <w:rPr>
            <w:rFonts w:eastAsiaTheme="minorHAnsi"/>
          </w:rPr>
          <w:delText>Litzow MA, Ciannelli L. 2007. Oscillating trophic control induces community reorganization</w:delText>
        </w:r>
        <w:r w:rsidRPr="008371E0" w:rsidDel="00F1145A">
          <w:rPr>
            <w:rFonts w:ascii="Times" w:hAnsi="Times"/>
            <w:noProof/>
          </w:rPr>
          <w:delText xml:space="preserve"> </w:delText>
        </w:r>
        <w:r w:rsidRPr="008371E0" w:rsidDel="00F1145A">
          <w:rPr>
            <w:rFonts w:eastAsiaTheme="minorHAnsi"/>
          </w:rPr>
          <w:delText>in a marine ecosystem. Ecol. Lett. 2007; 10: 1124–1134. doi: 10.</w:delText>
        </w:r>
        <w:r w:rsidRPr="008371E0" w:rsidDel="00F1145A">
          <w:rPr>
            <w:rFonts w:ascii="Times" w:hAnsi="Times"/>
            <w:noProof/>
          </w:rPr>
          <w:delText xml:space="preserve"> </w:delText>
        </w:r>
        <w:r w:rsidRPr="008371E0" w:rsidDel="00F1145A">
          <w:rPr>
            <w:rFonts w:eastAsiaTheme="minorHAnsi"/>
          </w:rPr>
          <w:delText>1111/j.1461-0248.2007.01111.x.</w:delText>
        </w:r>
      </w:del>
    </w:p>
    <w:p w14:paraId="0B479007" w14:textId="01BD31FD" w:rsidR="008371E0" w:rsidRPr="008371E0" w:rsidDel="00F1145A" w:rsidRDefault="008371E0" w:rsidP="008371E0">
      <w:pPr>
        <w:widowControl w:val="0"/>
        <w:autoSpaceDE w:val="0"/>
        <w:autoSpaceDN w:val="0"/>
        <w:adjustRightInd w:val="0"/>
        <w:spacing w:line="480" w:lineRule="auto"/>
        <w:ind w:left="360" w:hanging="360"/>
        <w:rPr>
          <w:del w:id="1086" w:author="Mary Hunsicker" w:date="2022-01-07T19:55:00Z"/>
          <w:rFonts w:eastAsiaTheme="minorHAnsi"/>
        </w:rPr>
      </w:pPr>
      <w:del w:id="1087" w:author="Mary Hunsicker" w:date="2022-01-07T19:55:00Z">
        <w:r w:rsidRPr="008371E0" w:rsidDel="00F1145A">
          <w:rPr>
            <w:rFonts w:eastAsiaTheme="minorHAnsi"/>
          </w:rPr>
          <w:delText>Litzow MA, Ciannelli L, Puerta P, Wettstein JJ, Rykaczewski RR, Opiekun M. Non-stationary climate–salmon relationships in the Gulf of Alaska. Proc. R.</w:delText>
        </w:r>
        <w:r w:rsidRPr="008371E0" w:rsidDel="00F1145A">
          <w:rPr>
            <w:rFonts w:ascii="Times" w:hAnsi="Times"/>
            <w:noProof/>
          </w:rPr>
          <w:delText xml:space="preserve"> </w:delText>
        </w:r>
        <w:r w:rsidRPr="008371E0" w:rsidDel="00F1145A">
          <w:rPr>
            <w:rFonts w:eastAsiaTheme="minorHAnsi"/>
          </w:rPr>
          <w:delText>Soc. B Biol. Sci. 2018; 285: 20181855. doi: 10.1098/rspb.2018.1855.</w:delText>
        </w:r>
      </w:del>
    </w:p>
    <w:p w14:paraId="536D23E0" w14:textId="049C5773" w:rsidR="008371E0" w:rsidRPr="008371E0" w:rsidDel="00F1145A" w:rsidRDefault="008371E0" w:rsidP="008371E0">
      <w:pPr>
        <w:widowControl w:val="0"/>
        <w:autoSpaceDE w:val="0"/>
        <w:autoSpaceDN w:val="0"/>
        <w:adjustRightInd w:val="0"/>
        <w:spacing w:line="480" w:lineRule="auto"/>
        <w:ind w:left="360" w:hanging="360"/>
        <w:rPr>
          <w:del w:id="1088" w:author="Mary Hunsicker" w:date="2022-01-07T19:55:00Z"/>
          <w:rFonts w:eastAsiaTheme="minorHAnsi"/>
        </w:rPr>
      </w:pPr>
      <w:del w:id="1089" w:author="Mary Hunsicker" w:date="2022-01-07T19:55:00Z">
        <w:r w:rsidRPr="008371E0" w:rsidDel="00F1145A">
          <w:rPr>
            <w:rFonts w:eastAsiaTheme="minorHAnsi"/>
          </w:rPr>
          <w:delText>Litzow MA, Ciannelli L, Puerta P, Wettstein JJ, Rykaczewski RR, Opiekun M. Nonstationary environmental and community relationships in the North Pacific</w:delText>
        </w:r>
        <w:r w:rsidRPr="008371E0" w:rsidDel="00F1145A">
          <w:rPr>
            <w:rFonts w:ascii="Times" w:hAnsi="Times"/>
            <w:noProof/>
          </w:rPr>
          <w:delText xml:space="preserve"> </w:delText>
        </w:r>
        <w:r w:rsidRPr="008371E0" w:rsidDel="00F1145A">
          <w:rPr>
            <w:rFonts w:eastAsiaTheme="minorHAnsi"/>
          </w:rPr>
          <w:delText>Ocean. Ecology 2019; 100: ecy.2760. doi: 10.1002/ecy.2760.</w:delText>
        </w:r>
      </w:del>
    </w:p>
    <w:p w14:paraId="1D061F38" w14:textId="0F2740EE" w:rsidR="008371E0" w:rsidRPr="008371E0" w:rsidDel="00F1145A" w:rsidRDefault="008371E0" w:rsidP="008371E0">
      <w:pPr>
        <w:widowControl w:val="0"/>
        <w:autoSpaceDE w:val="0"/>
        <w:autoSpaceDN w:val="0"/>
        <w:adjustRightInd w:val="0"/>
        <w:spacing w:line="480" w:lineRule="auto"/>
        <w:ind w:left="360" w:hanging="360"/>
        <w:rPr>
          <w:del w:id="1090" w:author="Mary Hunsicker" w:date="2022-01-07T19:55:00Z"/>
          <w:rFonts w:eastAsiaTheme="minorHAnsi"/>
        </w:rPr>
      </w:pPr>
      <w:del w:id="1091" w:author="Mary Hunsicker" w:date="2022-01-07T19:55:00Z">
        <w:r w:rsidRPr="008371E0" w:rsidDel="00F1145A">
          <w:rPr>
            <w:rFonts w:eastAsiaTheme="minorHAnsi"/>
          </w:rPr>
          <w:delText>Litzow</w:delText>
        </w:r>
        <w:r w:rsidR="00C166C5" w:rsidDel="00F1145A">
          <w:rPr>
            <w:rFonts w:eastAsiaTheme="minorHAnsi"/>
          </w:rPr>
          <w:delText xml:space="preserve"> MA, </w:delText>
        </w:r>
        <w:r w:rsidR="002F37A0" w:rsidDel="00F1145A">
          <w:rPr>
            <w:rFonts w:eastAsiaTheme="minorHAnsi"/>
          </w:rPr>
          <w:delText xml:space="preserve">Hunsicker ME, Ward EJ, Anderson SC, Gao J, Zador S et al. </w:delText>
        </w:r>
        <w:r w:rsidRPr="008371E0" w:rsidDel="00F1145A">
          <w:rPr>
            <w:shd w:val="clear" w:color="auto" w:fill="FFFFFF"/>
          </w:rPr>
          <w:delText>Evaluating ecosystem change as Gulf of Alaska temperature exceeds the limits of preindustrial variability. Prog. Ocean. 2020a; 117: 7665-7671.</w:delText>
        </w:r>
      </w:del>
    </w:p>
    <w:p w14:paraId="0EE86ED4" w14:textId="10DF442A" w:rsidR="008371E0" w:rsidRPr="008371E0" w:rsidDel="00F1145A" w:rsidRDefault="008371E0" w:rsidP="008371E0">
      <w:pPr>
        <w:widowControl w:val="0"/>
        <w:autoSpaceDE w:val="0"/>
        <w:autoSpaceDN w:val="0"/>
        <w:adjustRightInd w:val="0"/>
        <w:spacing w:line="480" w:lineRule="auto"/>
        <w:ind w:left="360" w:hanging="360"/>
        <w:rPr>
          <w:del w:id="1092" w:author="Mary Hunsicker" w:date="2022-01-07T19:55:00Z"/>
          <w:rFonts w:ascii="Times" w:hAnsi="Times"/>
          <w:noProof/>
        </w:rPr>
      </w:pPr>
      <w:del w:id="1093" w:author="Mary Hunsicker" w:date="2022-01-07T19:55:00Z">
        <w:r w:rsidRPr="008371E0" w:rsidDel="00F1145A">
          <w:rPr>
            <w:rFonts w:ascii="Times" w:hAnsi="Times"/>
            <w:noProof/>
          </w:rPr>
          <w:delText>Litzow MA, Hunsicker ME, Bond NA, Burke BJ, Cunningham CJ, Gosselin JL, Norton EL, Ward EJ, Zador SG. The changing physical and ecological meanings of North Pacific Ocean climate indices. Proc. Natl. Acad. Sci. U.S.A. 2020b; 117: 7665–7671. doi: 10.1073/pnas.1921266117.</w:delText>
        </w:r>
      </w:del>
    </w:p>
    <w:p w14:paraId="05F0796F" w14:textId="012728A1" w:rsidR="008371E0" w:rsidRPr="008371E0" w:rsidDel="00F1145A" w:rsidRDefault="008371E0" w:rsidP="008371E0">
      <w:pPr>
        <w:widowControl w:val="0"/>
        <w:autoSpaceDE w:val="0"/>
        <w:autoSpaceDN w:val="0"/>
        <w:adjustRightInd w:val="0"/>
        <w:spacing w:line="480" w:lineRule="auto"/>
        <w:ind w:left="360" w:hanging="360"/>
        <w:rPr>
          <w:del w:id="1094" w:author="Mary Hunsicker" w:date="2022-01-07T19:55:00Z"/>
          <w:rFonts w:ascii="Times" w:hAnsi="Times"/>
          <w:noProof/>
        </w:rPr>
      </w:pPr>
      <w:del w:id="1095" w:author="Mary Hunsicker" w:date="2022-01-07T19:55:00Z">
        <w:r w:rsidRPr="008371E0" w:rsidDel="00F1145A">
          <w:rPr>
            <w:noProof/>
          </w:rPr>
          <w:delText>Litzow MA, Malick MJ, Bond NA, Cunningham CJ, Gosselin JL, Ward EJ. Quantifying a novel climate through changes in PDO-climate and PDO-salmon relationships. Geophys. Res. Lett. 2020</w:delText>
        </w:r>
        <w:r w:rsidR="00C166C5" w:rsidDel="00F1145A">
          <w:rPr>
            <w:noProof/>
          </w:rPr>
          <w:delText>c</w:delText>
        </w:r>
        <w:r w:rsidRPr="008371E0" w:rsidDel="00F1145A">
          <w:rPr>
            <w:noProof/>
          </w:rPr>
          <w:delText>. doi: 10.1029/2020GL087972.</w:delText>
        </w:r>
      </w:del>
    </w:p>
    <w:p w14:paraId="756F5690" w14:textId="47926F34" w:rsidR="008371E0" w:rsidRPr="008371E0" w:rsidDel="00F1145A" w:rsidRDefault="008371E0" w:rsidP="008371E0">
      <w:pPr>
        <w:widowControl w:val="0"/>
        <w:autoSpaceDE w:val="0"/>
        <w:autoSpaceDN w:val="0"/>
        <w:adjustRightInd w:val="0"/>
        <w:spacing w:line="480" w:lineRule="auto"/>
        <w:ind w:left="480" w:hanging="480"/>
        <w:rPr>
          <w:del w:id="1096" w:author="Mary Hunsicker" w:date="2022-01-07T19:55:00Z"/>
          <w:rFonts w:ascii="Times" w:hAnsi="Times"/>
          <w:noProof/>
        </w:rPr>
      </w:pPr>
      <w:del w:id="1097" w:author="Mary Hunsicker" w:date="2022-01-07T19:55:00Z">
        <w:r w:rsidRPr="008371E0" w:rsidDel="00F1145A">
          <w:delText>MacCall AD. Patterns of low-frequency variability in fish populations of the California Current. CalCOFI Reports 1996; 37: 100-110.</w:delText>
        </w:r>
      </w:del>
    </w:p>
    <w:p w14:paraId="4B58B7D7" w14:textId="389BFDBB" w:rsidR="008371E0" w:rsidRPr="008371E0" w:rsidDel="00F1145A" w:rsidRDefault="008371E0" w:rsidP="008371E0">
      <w:pPr>
        <w:widowControl w:val="0"/>
        <w:autoSpaceDE w:val="0"/>
        <w:autoSpaceDN w:val="0"/>
        <w:adjustRightInd w:val="0"/>
        <w:spacing w:line="480" w:lineRule="auto"/>
        <w:ind w:left="480" w:hanging="480"/>
        <w:rPr>
          <w:del w:id="1098" w:author="Mary Hunsicker" w:date="2022-01-07T19:55:00Z"/>
          <w:rFonts w:ascii="Times" w:hAnsi="Times"/>
          <w:noProof/>
        </w:rPr>
      </w:pPr>
      <w:del w:id="1099" w:author="Mary Hunsicker" w:date="2022-01-07T19:55:00Z">
        <w:r w:rsidRPr="008371E0" w:rsidDel="00F1145A">
          <w:rPr>
            <w:rFonts w:ascii="Times" w:hAnsi="Times"/>
            <w:color w:val="000000"/>
          </w:rPr>
          <w:delText xml:space="preserve">Malick M.J, Siedlecki SA, Norton EL, Kaplan IC, Haltuch MA, Hunsicker ME et al. </w:delText>
        </w:r>
        <w:r w:rsidRPr="008371E0" w:rsidDel="00F1145A">
          <w:rPr>
            <w:shd w:val="clear" w:color="auto" w:fill="FFFFFF"/>
          </w:rPr>
          <w:delText>Environmentally driven seasonal forecasts of Pacific hake distribution.</w:delText>
        </w:r>
        <w:r w:rsidRPr="008371E0" w:rsidDel="00F1145A">
          <w:rPr>
            <w:rFonts w:ascii="Times" w:hAnsi="Times"/>
            <w:noProof/>
          </w:rPr>
          <w:delText xml:space="preserve"> </w:delText>
        </w:r>
        <w:r w:rsidRPr="008371E0" w:rsidDel="00F1145A">
          <w:rPr>
            <w:color w:val="000000" w:themeColor="text1"/>
          </w:rPr>
          <w:delText xml:space="preserve">Front. Mar. Sci. </w:delText>
        </w:r>
        <w:r w:rsidR="00C166C5" w:rsidDel="00F1145A">
          <w:rPr>
            <w:color w:val="000000" w:themeColor="text1"/>
          </w:rPr>
          <w:delText xml:space="preserve">2020; </w:delText>
        </w:r>
        <w:r w:rsidRPr="008371E0" w:rsidDel="00F1145A">
          <w:rPr>
            <w:color w:val="000000" w:themeColor="text1"/>
          </w:rPr>
          <w:delText>7: 5784</w:delText>
        </w:r>
        <w:r w:rsidRPr="008371E0" w:rsidDel="00F1145A">
          <w:delText>90. doi: 10.3389/fmars.2020.578490.</w:delText>
        </w:r>
      </w:del>
    </w:p>
    <w:p w14:paraId="259191BE" w14:textId="6AA2171D" w:rsidR="008371E0" w:rsidRPr="008371E0" w:rsidDel="00F1145A" w:rsidRDefault="008371E0" w:rsidP="008371E0">
      <w:pPr>
        <w:widowControl w:val="0"/>
        <w:autoSpaceDE w:val="0"/>
        <w:autoSpaceDN w:val="0"/>
        <w:adjustRightInd w:val="0"/>
        <w:spacing w:line="480" w:lineRule="auto"/>
        <w:ind w:left="480" w:hanging="480"/>
        <w:rPr>
          <w:del w:id="1100" w:author="Mary Hunsicker" w:date="2022-01-07T19:55:00Z"/>
          <w:noProof/>
        </w:rPr>
      </w:pPr>
      <w:del w:id="1101" w:author="Mary Hunsicker" w:date="2022-01-07T19:55:00Z">
        <w:r w:rsidRPr="008371E0" w:rsidDel="00F1145A">
          <w:rPr>
            <w:noProof/>
          </w:rPr>
          <w:delText xml:space="preserve">Mantua NJ, Hare SR, Zhang Y, Wallace JM, Francis RC. A Pacific interdecadal climate oscillation with impacts on salmon production. Bull. Am. Meteorol. Soc. 1997; 78, 1069–1079. </w:delText>
        </w:r>
      </w:del>
    </w:p>
    <w:p w14:paraId="269E7E8E" w14:textId="1085EE2E" w:rsidR="003154E1" w:rsidDel="00F1145A" w:rsidRDefault="008371E0" w:rsidP="003154E1">
      <w:pPr>
        <w:widowControl w:val="0"/>
        <w:autoSpaceDE w:val="0"/>
        <w:autoSpaceDN w:val="0"/>
        <w:adjustRightInd w:val="0"/>
        <w:spacing w:line="480" w:lineRule="auto"/>
        <w:ind w:left="475" w:hanging="475"/>
        <w:rPr>
          <w:del w:id="1102" w:author="Mary Hunsicker" w:date="2022-01-07T19:55:00Z"/>
          <w:rFonts w:eastAsiaTheme="minorHAnsi"/>
        </w:rPr>
      </w:pPr>
      <w:del w:id="1103" w:author="Mary Hunsicker" w:date="2022-01-07T19:55:00Z">
        <w:r w:rsidRPr="008371E0" w:rsidDel="00F1145A">
          <w:rPr>
            <w:rFonts w:eastAsiaTheme="minorHAnsi"/>
          </w:rPr>
          <w:delText>McCabe RM, Hickey BM, Kudela RM, Lefebvre KA, Adams NG, Bill BD et al. An unprecedented coastwide toxic algal bloom linked to anomalous ocean conditions. Geophys. Res. Lett. 2016; 43: 10366–10376. doi:10.1002/2016GL070023.</w:delText>
        </w:r>
      </w:del>
    </w:p>
    <w:p w14:paraId="4A6084F6" w14:textId="692E5A5C" w:rsidR="003154E1" w:rsidDel="00F1145A" w:rsidRDefault="003154E1" w:rsidP="003154E1">
      <w:pPr>
        <w:widowControl w:val="0"/>
        <w:autoSpaceDE w:val="0"/>
        <w:autoSpaceDN w:val="0"/>
        <w:adjustRightInd w:val="0"/>
        <w:spacing w:line="480" w:lineRule="auto"/>
        <w:ind w:left="475" w:hanging="475"/>
        <w:rPr>
          <w:del w:id="1104" w:author="Mary Hunsicker" w:date="2022-01-07T19:55:00Z"/>
          <w:rFonts w:eastAsiaTheme="minorHAnsi"/>
        </w:rPr>
      </w:pPr>
      <w:del w:id="1105" w:author="Mary Hunsicker" w:date="2022-01-07T19:55:00Z">
        <w:r w:rsidRPr="003154E1" w:rsidDel="00F1145A">
          <w:rPr>
            <w:shd w:val="clear" w:color="auto" w:fill="FFFFFF"/>
          </w:rPr>
          <w:delText>McClatchie</w:delText>
        </w:r>
        <w:r w:rsidDel="00F1145A">
          <w:rPr>
            <w:shd w:val="clear" w:color="auto" w:fill="FFFFFF"/>
          </w:rPr>
          <w:delText xml:space="preserve"> </w:delText>
        </w:r>
        <w:r w:rsidRPr="003154E1" w:rsidDel="00F1145A">
          <w:rPr>
            <w:shd w:val="clear" w:color="auto" w:fill="FFFFFF"/>
          </w:rPr>
          <w:delText>S, Goericke</w:delText>
        </w:r>
        <w:r w:rsidDel="00F1145A">
          <w:rPr>
            <w:shd w:val="clear" w:color="auto" w:fill="FFFFFF"/>
          </w:rPr>
          <w:delText xml:space="preserve"> R</w:delText>
        </w:r>
        <w:r w:rsidRPr="003154E1" w:rsidDel="00F1145A">
          <w:rPr>
            <w:shd w:val="clear" w:color="auto" w:fill="FFFFFF"/>
          </w:rPr>
          <w:delText>, Koslow</w:delText>
        </w:r>
        <w:r w:rsidDel="00F1145A">
          <w:rPr>
            <w:shd w:val="clear" w:color="auto" w:fill="FFFFFF"/>
          </w:rPr>
          <w:delText xml:space="preserve"> JA</w:delText>
        </w:r>
        <w:r w:rsidRPr="003154E1" w:rsidDel="00F1145A">
          <w:rPr>
            <w:shd w:val="clear" w:color="auto" w:fill="FFFFFF"/>
          </w:rPr>
          <w:delText>, Schwing</w:delText>
        </w:r>
        <w:r w:rsidDel="00F1145A">
          <w:rPr>
            <w:shd w:val="clear" w:color="auto" w:fill="FFFFFF"/>
          </w:rPr>
          <w:delText xml:space="preserve"> FB</w:delText>
        </w:r>
        <w:r w:rsidRPr="003154E1" w:rsidDel="00F1145A">
          <w:rPr>
            <w:shd w:val="clear" w:color="auto" w:fill="FFFFFF"/>
          </w:rPr>
          <w:delText>, Bograd</w:delText>
        </w:r>
        <w:r w:rsidDel="00F1145A">
          <w:rPr>
            <w:shd w:val="clear" w:color="auto" w:fill="FFFFFF"/>
          </w:rPr>
          <w:delText xml:space="preserve"> SJ</w:delText>
        </w:r>
        <w:r w:rsidRPr="003154E1" w:rsidDel="00F1145A">
          <w:rPr>
            <w:shd w:val="clear" w:color="auto" w:fill="FFFFFF"/>
          </w:rPr>
          <w:delText>, Charter</w:delText>
        </w:r>
        <w:r w:rsidDel="00F1145A">
          <w:rPr>
            <w:shd w:val="clear" w:color="auto" w:fill="FFFFFF"/>
          </w:rPr>
          <w:delText xml:space="preserve"> R</w:delText>
        </w:r>
        <w:r w:rsidRPr="003154E1" w:rsidDel="00F1145A">
          <w:rPr>
            <w:shd w:val="clear" w:color="auto" w:fill="FFFFFF"/>
          </w:rPr>
          <w:delText>W</w:delText>
        </w:r>
        <w:r w:rsidDel="00F1145A">
          <w:rPr>
            <w:shd w:val="clear" w:color="auto" w:fill="FFFFFF"/>
          </w:rPr>
          <w:delText xml:space="preserve"> et al</w:delText>
        </w:r>
        <w:r w:rsidRPr="003154E1" w:rsidDel="00F1145A">
          <w:rPr>
            <w:shd w:val="clear" w:color="auto" w:fill="FFFFFF"/>
          </w:rPr>
          <w:delText>. The State of the California Current, 2007–2008: La Niña conditions and their effects on the ecosystem. Cal-COFI Rep</w:delText>
        </w:r>
        <w:r w:rsidDel="00F1145A">
          <w:rPr>
            <w:shd w:val="clear" w:color="auto" w:fill="FFFFFF"/>
          </w:rPr>
          <w:delText>. 2008;</w:delText>
        </w:r>
        <w:r w:rsidRPr="003154E1" w:rsidDel="00F1145A">
          <w:rPr>
            <w:shd w:val="clear" w:color="auto" w:fill="FFFFFF"/>
          </w:rPr>
          <w:delText xml:space="preserve"> 49: 39–76.</w:delText>
        </w:r>
      </w:del>
    </w:p>
    <w:p w14:paraId="5B573FA6" w14:textId="60CD0EAD" w:rsidR="00275C29" w:rsidRPr="00E31820" w:rsidDel="00F1145A" w:rsidRDefault="003154E1" w:rsidP="00275C29">
      <w:pPr>
        <w:widowControl w:val="0"/>
        <w:autoSpaceDE w:val="0"/>
        <w:autoSpaceDN w:val="0"/>
        <w:adjustRightInd w:val="0"/>
        <w:spacing w:line="480" w:lineRule="auto"/>
        <w:ind w:left="475" w:hanging="475"/>
        <w:rPr>
          <w:del w:id="1106" w:author="Mary Hunsicker" w:date="2022-01-07T19:55:00Z"/>
          <w:color w:val="000000" w:themeColor="text1"/>
          <w:szCs w:val="15"/>
          <w:shd w:val="clear" w:color="auto" w:fill="FFFFFF"/>
        </w:rPr>
      </w:pPr>
      <w:del w:id="1107" w:author="Mary Hunsicker" w:date="2022-01-07T19:55:00Z">
        <w:r w:rsidRPr="003154E1" w:rsidDel="00F1145A">
          <w:rPr>
            <w:szCs w:val="15"/>
            <w:shd w:val="clear" w:color="auto" w:fill="FFFFFF"/>
          </w:rPr>
          <w:delText>McClatchie</w:delText>
        </w:r>
        <w:r w:rsidDel="00F1145A">
          <w:rPr>
            <w:szCs w:val="15"/>
            <w:shd w:val="clear" w:color="auto" w:fill="FFFFFF"/>
          </w:rPr>
          <w:delText xml:space="preserve"> </w:delText>
        </w:r>
        <w:r w:rsidRPr="003154E1" w:rsidDel="00F1145A">
          <w:rPr>
            <w:szCs w:val="15"/>
            <w:shd w:val="clear" w:color="auto" w:fill="FFFFFF"/>
          </w:rPr>
          <w:delText>S, Goericke</w:delText>
        </w:r>
        <w:r w:rsidDel="00F1145A">
          <w:rPr>
            <w:szCs w:val="15"/>
            <w:shd w:val="clear" w:color="auto" w:fill="FFFFFF"/>
          </w:rPr>
          <w:delText xml:space="preserve"> R</w:delText>
        </w:r>
        <w:r w:rsidRPr="003154E1" w:rsidDel="00F1145A">
          <w:rPr>
            <w:szCs w:val="15"/>
            <w:shd w:val="clear" w:color="auto" w:fill="FFFFFF"/>
          </w:rPr>
          <w:delText>, Schwing</w:delText>
        </w:r>
        <w:r w:rsidDel="00F1145A">
          <w:rPr>
            <w:szCs w:val="15"/>
            <w:shd w:val="clear" w:color="auto" w:fill="FFFFFF"/>
          </w:rPr>
          <w:delText xml:space="preserve"> FB</w:delText>
        </w:r>
        <w:r w:rsidRPr="003154E1" w:rsidDel="00F1145A">
          <w:rPr>
            <w:szCs w:val="15"/>
            <w:shd w:val="clear" w:color="auto" w:fill="FFFFFF"/>
          </w:rPr>
          <w:delText>, Bograd</w:delText>
        </w:r>
        <w:r w:rsidDel="00F1145A">
          <w:rPr>
            <w:szCs w:val="15"/>
            <w:shd w:val="clear" w:color="auto" w:fill="FFFFFF"/>
          </w:rPr>
          <w:delText xml:space="preserve"> SJ</w:delText>
        </w:r>
        <w:r w:rsidRPr="003154E1" w:rsidDel="00F1145A">
          <w:rPr>
            <w:szCs w:val="15"/>
            <w:shd w:val="clear" w:color="auto" w:fill="FFFFFF"/>
          </w:rPr>
          <w:delText>,</w:delText>
        </w:r>
        <w:r w:rsidDel="00F1145A">
          <w:rPr>
            <w:szCs w:val="15"/>
            <w:shd w:val="clear" w:color="auto" w:fill="FFFFFF"/>
          </w:rPr>
          <w:delText xml:space="preserve"> </w:delText>
        </w:r>
        <w:r w:rsidRPr="003154E1" w:rsidDel="00F1145A">
          <w:rPr>
            <w:szCs w:val="15"/>
            <w:shd w:val="clear" w:color="auto" w:fill="FFFFFF"/>
          </w:rPr>
          <w:delText>Peterson</w:delText>
        </w:r>
        <w:r w:rsidDel="00F1145A">
          <w:rPr>
            <w:szCs w:val="15"/>
            <w:shd w:val="clear" w:color="auto" w:fill="FFFFFF"/>
          </w:rPr>
          <w:delText xml:space="preserve"> WT</w:delText>
        </w:r>
        <w:r w:rsidRPr="003154E1" w:rsidDel="00F1145A">
          <w:rPr>
            <w:szCs w:val="15"/>
            <w:shd w:val="clear" w:color="auto" w:fill="FFFFFF"/>
          </w:rPr>
          <w:delText>,</w:delText>
        </w:r>
        <w:r w:rsidDel="00F1145A">
          <w:rPr>
            <w:szCs w:val="15"/>
            <w:shd w:val="clear" w:color="auto" w:fill="FFFFFF"/>
          </w:rPr>
          <w:delText xml:space="preserve"> </w:delText>
        </w:r>
        <w:r w:rsidRPr="003154E1" w:rsidDel="00F1145A">
          <w:rPr>
            <w:szCs w:val="15"/>
            <w:shd w:val="clear" w:color="auto" w:fill="FFFFFF"/>
          </w:rPr>
          <w:delText>Emmett</w:delText>
        </w:r>
        <w:r w:rsidDel="00F1145A">
          <w:rPr>
            <w:szCs w:val="15"/>
            <w:shd w:val="clear" w:color="auto" w:fill="FFFFFF"/>
          </w:rPr>
          <w:delText xml:space="preserve"> </w:delText>
        </w:r>
        <w:r w:rsidRPr="003154E1" w:rsidDel="00F1145A">
          <w:rPr>
            <w:szCs w:val="15"/>
            <w:shd w:val="clear" w:color="auto" w:fill="FFFFFF"/>
          </w:rPr>
          <w:delText>R</w:delText>
        </w:r>
        <w:r w:rsidDel="00F1145A">
          <w:rPr>
            <w:szCs w:val="15"/>
            <w:shd w:val="clear" w:color="auto" w:fill="FFFFFF"/>
          </w:rPr>
          <w:delText xml:space="preserve"> et al. </w:delText>
        </w:r>
        <w:r w:rsidRPr="003154E1" w:rsidDel="00F1145A">
          <w:rPr>
            <w:szCs w:val="15"/>
            <w:shd w:val="clear" w:color="auto" w:fill="FFFFFF"/>
          </w:rPr>
          <w:delText>The state of the California Current, 2008–2009: Cold conditions drive regional difference. CalCOFI R</w:delText>
        </w:r>
        <w:r w:rsidRPr="00E31820" w:rsidDel="00F1145A">
          <w:rPr>
            <w:color w:val="000000" w:themeColor="text1"/>
            <w:szCs w:val="15"/>
            <w:shd w:val="clear" w:color="auto" w:fill="FFFFFF"/>
          </w:rPr>
          <w:delText>ep. 2009; 50: 43–68</w:delText>
        </w:r>
        <w:r w:rsidR="00275C29" w:rsidRPr="00E31820" w:rsidDel="00F1145A">
          <w:rPr>
            <w:color w:val="000000" w:themeColor="text1"/>
            <w:szCs w:val="15"/>
            <w:shd w:val="clear" w:color="auto" w:fill="FFFFFF"/>
          </w:rPr>
          <w:delText>.</w:delText>
        </w:r>
      </w:del>
    </w:p>
    <w:p w14:paraId="117ADFFD" w14:textId="0420D5A3" w:rsidR="00275C29" w:rsidRPr="00E31820" w:rsidDel="00F1145A" w:rsidRDefault="00275C29" w:rsidP="00275C29">
      <w:pPr>
        <w:widowControl w:val="0"/>
        <w:autoSpaceDE w:val="0"/>
        <w:autoSpaceDN w:val="0"/>
        <w:adjustRightInd w:val="0"/>
        <w:spacing w:line="480" w:lineRule="auto"/>
        <w:ind w:left="475" w:hanging="475"/>
        <w:rPr>
          <w:del w:id="1108" w:author="Mary Hunsicker" w:date="2022-01-07T19:55:00Z"/>
          <w:color w:val="000000" w:themeColor="text1"/>
          <w:szCs w:val="15"/>
          <w:shd w:val="clear" w:color="auto" w:fill="FFFFFF"/>
        </w:rPr>
      </w:pPr>
      <w:del w:id="1109" w:author="Mary Hunsicker" w:date="2022-01-07T19:55:00Z">
        <w:r w:rsidRPr="00E31820" w:rsidDel="00F1145A">
          <w:rPr>
            <w:color w:val="000000" w:themeColor="text1"/>
            <w:shd w:val="clear" w:color="auto" w:fill="FFFFFF"/>
          </w:rPr>
          <w:delText>McClatchie S, Duffy-Anderson J, Field JC, Goericke R, Griffith D, Hanisko DS, Hare JA, Lyczkowski-Shultz J, Peterson WT, Watson W, Weber ED. Long time series in US fisheries oceanography. Oceanography 2014; 27: 48-67.</w:delText>
        </w:r>
      </w:del>
    </w:p>
    <w:p w14:paraId="3E5359E2" w14:textId="797CBDAD" w:rsidR="008371E0" w:rsidRPr="008371E0" w:rsidDel="00F1145A" w:rsidRDefault="008371E0" w:rsidP="008371E0">
      <w:pPr>
        <w:widowControl w:val="0"/>
        <w:autoSpaceDE w:val="0"/>
        <w:autoSpaceDN w:val="0"/>
        <w:adjustRightInd w:val="0"/>
        <w:spacing w:line="480" w:lineRule="auto"/>
        <w:ind w:left="480" w:hanging="480"/>
        <w:rPr>
          <w:del w:id="1110" w:author="Mary Hunsicker" w:date="2022-01-07T19:55:00Z"/>
          <w:rFonts w:ascii="Times" w:hAnsi="Times" w:cs="Arial"/>
          <w:szCs w:val="25"/>
        </w:rPr>
      </w:pPr>
      <w:del w:id="1111" w:author="Mary Hunsicker" w:date="2022-01-07T19:55:00Z">
        <w:r w:rsidRPr="008371E0" w:rsidDel="00F1145A">
          <w:rPr>
            <w:rFonts w:ascii="Times" w:hAnsi="Times" w:cs="Arial"/>
            <w:szCs w:val="25"/>
          </w:rPr>
          <w:delText>McClatchie S, Field J, Thompson AR, Gerrodette T, Lowry M, Fiedler PC et al. Food limitation of sea lion pups and the decline of forage off central and southern California. R. Soc. opensci. 2016; 3: 150628. doi: 10.1098/rsos.150628.</w:delText>
        </w:r>
      </w:del>
    </w:p>
    <w:p w14:paraId="1EAC194E" w14:textId="3C7B66D0" w:rsidR="008371E0" w:rsidRPr="008371E0" w:rsidDel="00F1145A" w:rsidRDefault="008371E0" w:rsidP="008371E0">
      <w:pPr>
        <w:widowControl w:val="0"/>
        <w:autoSpaceDE w:val="0"/>
        <w:autoSpaceDN w:val="0"/>
        <w:adjustRightInd w:val="0"/>
        <w:spacing w:line="480" w:lineRule="auto"/>
        <w:ind w:left="480" w:hanging="480"/>
        <w:rPr>
          <w:del w:id="1112" w:author="Mary Hunsicker" w:date="2022-01-07T19:55:00Z"/>
          <w:rFonts w:ascii="Times" w:hAnsi="Times" w:cs="Arial"/>
          <w:szCs w:val="25"/>
        </w:rPr>
      </w:pPr>
      <w:del w:id="1113" w:author="Mary Hunsicker" w:date="2022-01-07T19:55:00Z">
        <w:r w:rsidRPr="008371E0" w:rsidDel="00F1145A">
          <w:rPr>
            <w:rFonts w:ascii="Times" w:hAnsi="Times" w:cs="Arial"/>
            <w:szCs w:val="25"/>
          </w:rPr>
          <w:delText xml:space="preserve">McGowan JA, Bograd SJ, Lynn RJ, Miller AJ. The biological response to the 1977 regime shift in the California Current. Deep Sea Res. II 2003; 50: 2567-2582. </w:delText>
        </w:r>
      </w:del>
    </w:p>
    <w:p w14:paraId="4B5395E2" w14:textId="09BFE78B" w:rsidR="008371E0" w:rsidRPr="008371E0" w:rsidDel="00F1145A" w:rsidRDefault="008371E0" w:rsidP="008371E0">
      <w:pPr>
        <w:widowControl w:val="0"/>
        <w:autoSpaceDE w:val="0"/>
        <w:autoSpaceDN w:val="0"/>
        <w:adjustRightInd w:val="0"/>
        <w:spacing w:line="480" w:lineRule="auto"/>
        <w:ind w:left="480" w:hanging="480"/>
        <w:rPr>
          <w:del w:id="1114" w:author="Mary Hunsicker" w:date="2022-01-07T19:55:00Z"/>
          <w:color w:val="222222"/>
          <w:shd w:val="clear" w:color="auto" w:fill="FFFFFF"/>
        </w:rPr>
      </w:pPr>
      <w:del w:id="1115" w:author="Mary Hunsicker" w:date="2022-01-07T19:55:00Z">
        <w:r w:rsidRPr="008371E0" w:rsidDel="00F1145A">
          <w:rPr>
            <w:noProof/>
          </w:rPr>
          <w:delText>Milly PCD, Betancourt J, Falkenmark M, Hirsch, RM, Kundzewicz ZW, Lettenmaier DP et al. On critiques of “Stationarity is dead: Whither water management?” Water Res. Res. 2015; 51: 7785–7789.</w:delText>
        </w:r>
      </w:del>
    </w:p>
    <w:p w14:paraId="60A9E30E" w14:textId="0953D51F" w:rsidR="008371E0" w:rsidRPr="008371E0" w:rsidDel="00F1145A" w:rsidRDefault="008371E0" w:rsidP="008371E0">
      <w:pPr>
        <w:widowControl w:val="0"/>
        <w:autoSpaceDE w:val="0"/>
        <w:autoSpaceDN w:val="0"/>
        <w:adjustRightInd w:val="0"/>
        <w:spacing w:line="480" w:lineRule="auto"/>
        <w:ind w:left="480" w:hanging="480"/>
        <w:rPr>
          <w:del w:id="1116" w:author="Mary Hunsicker" w:date="2022-01-07T19:55:00Z"/>
          <w:rFonts w:eastAsiaTheme="minorHAnsi"/>
        </w:rPr>
      </w:pPr>
      <w:del w:id="1117" w:author="Mary Hunsicker" w:date="2022-01-07T19:55:00Z">
        <w:r w:rsidRPr="008371E0" w:rsidDel="00F1145A">
          <w:rPr>
            <w:rFonts w:ascii="Times" w:hAnsi="Times" w:cs="Arial"/>
            <w:szCs w:val="22"/>
          </w:rPr>
          <w:delText xml:space="preserve">Möllmann C, Diekmann R. </w:delText>
        </w:r>
        <w:r w:rsidRPr="008371E0" w:rsidDel="00F1145A">
          <w:delText>Marine Ecosystem Regime Shifts Induced by Climate and Overfishing: A Review for the Northern Hemisphere. Adv. Ecol. Res. 2012; 47: 303.347.</w:delText>
        </w:r>
      </w:del>
    </w:p>
    <w:p w14:paraId="707875C3" w14:textId="616CA0EC" w:rsidR="008371E0" w:rsidRPr="008371E0" w:rsidDel="00F1145A" w:rsidRDefault="008371E0" w:rsidP="008371E0">
      <w:pPr>
        <w:widowControl w:val="0"/>
        <w:autoSpaceDE w:val="0"/>
        <w:autoSpaceDN w:val="0"/>
        <w:adjustRightInd w:val="0"/>
        <w:spacing w:line="480" w:lineRule="auto"/>
        <w:ind w:left="475" w:hanging="475"/>
        <w:rPr>
          <w:del w:id="1118" w:author="Mary Hunsicker" w:date="2022-01-07T19:55:00Z"/>
          <w:rFonts w:ascii="Times" w:hAnsi="Times" w:cs="Arial"/>
          <w:noProof/>
        </w:rPr>
      </w:pPr>
      <w:del w:id="1119" w:author="Mary Hunsicker" w:date="2022-01-07T19:55:00Z">
        <w:r w:rsidRPr="008371E0" w:rsidDel="00F1145A">
          <w:rPr>
            <w:rFonts w:ascii="Times" w:hAnsi="Times" w:cs="Arial"/>
            <w:noProof/>
          </w:rPr>
          <w:delText xml:space="preserve">Morgan CA, Beckman BR, Weitkamp LA, Fresh KL. Recent ecosystem disturbance in the Northern California Current. Fisheries 2019; 44: 465-474. doi: </w:delText>
        </w:r>
        <w:r w:rsidRPr="008371E0" w:rsidDel="00F1145A">
          <w:rPr>
            <w:rFonts w:eastAsiaTheme="minorHAnsi"/>
          </w:rPr>
          <w:delText>10.1002/fsh.10273.</w:delText>
        </w:r>
      </w:del>
    </w:p>
    <w:p w14:paraId="584AA656" w14:textId="0C490544" w:rsidR="008371E0" w:rsidRPr="008371E0" w:rsidDel="00F1145A" w:rsidRDefault="008371E0" w:rsidP="008371E0">
      <w:pPr>
        <w:widowControl w:val="0"/>
        <w:autoSpaceDE w:val="0"/>
        <w:autoSpaceDN w:val="0"/>
        <w:adjustRightInd w:val="0"/>
        <w:spacing w:line="480" w:lineRule="auto"/>
        <w:ind w:left="540" w:hanging="540"/>
        <w:rPr>
          <w:del w:id="1120" w:author="Mary Hunsicker" w:date="2022-01-07T19:55:00Z"/>
          <w:rFonts w:ascii="Times" w:hAnsi="Times" w:cs="Arial"/>
          <w:noProof/>
        </w:rPr>
      </w:pPr>
      <w:del w:id="1121" w:author="Mary Hunsicker" w:date="2022-01-07T19:55:00Z">
        <w:r w:rsidRPr="008371E0" w:rsidDel="00F1145A">
          <w:rPr>
            <w:rFonts w:ascii="Times" w:hAnsi="Times"/>
            <w:color w:val="000000" w:themeColor="text1"/>
            <w:shd w:val="clear" w:color="auto" w:fill="FFFFFF"/>
          </w:rPr>
          <w:delText>Muhling B, Brodie S, </w:delText>
        </w:r>
        <w:r w:rsidRPr="008371E0" w:rsidDel="00F1145A">
          <w:rPr>
            <w:rFonts w:ascii="Times" w:hAnsi="Times"/>
            <w:bCs/>
            <w:color w:val="000000" w:themeColor="text1"/>
            <w:bdr w:val="none" w:sz="0" w:space="0" w:color="auto" w:frame="1"/>
          </w:rPr>
          <w:delText>Jacox MG</w:delText>
        </w:r>
        <w:r w:rsidRPr="008371E0" w:rsidDel="00F1145A">
          <w:rPr>
            <w:rFonts w:ascii="Times" w:hAnsi="Times"/>
            <w:color w:val="000000" w:themeColor="text1"/>
            <w:shd w:val="clear" w:color="auto" w:fill="FFFFFF"/>
          </w:rPr>
          <w:delText xml:space="preserve">, Snodgrass O, Dewar H, Tommasi D, Edwards C, Xu Y, Snyder S, Childers J. Dynamic habitat use of albacore and their primary prey species in the California Current System. </w:delText>
        </w:r>
        <w:r w:rsidRPr="008371E0" w:rsidDel="00F1145A">
          <w:rPr>
            <w:rFonts w:ascii="Times" w:hAnsi="Times"/>
            <w:color w:val="000000" w:themeColor="text1"/>
            <w:bdr w:val="none" w:sz="0" w:space="0" w:color="auto" w:frame="1"/>
          </w:rPr>
          <w:delText>CalCOFI Reports 2019</w:delText>
        </w:r>
        <w:r w:rsidRPr="008371E0" w:rsidDel="00F1145A">
          <w:rPr>
            <w:rFonts w:ascii="Times" w:hAnsi="Times"/>
            <w:color w:val="000000" w:themeColor="text1"/>
            <w:shd w:val="clear" w:color="auto" w:fill="FFFFFF"/>
          </w:rPr>
          <w:delText>; 60: 79-93.</w:delText>
        </w:r>
      </w:del>
    </w:p>
    <w:p w14:paraId="42DC0BAE" w14:textId="455F87E0" w:rsidR="008371E0" w:rsidRPr="008371E0" w:rsidDel="00F1145A" w:rsidRDefault="008371E0" w:rsidP="008371E0">
      <w:pPr>
        <w:widowControl w:val="0"/>
        <w:autoSpaceDE w:val="0"/>
        <w:autoSpaceDN w:val="0"/>
        <w:adjustRightInd w:val="0"/>
        <w:spacing w:line="480" w:lineRule="auto"/>
        <w:ind w:left="540" w:hanging="540"/>
        <w:rPr>
          <w:del w:id="1122" w:author="Mary Hunsicker" w:date="2022-01-07T19:55:00Z"/>
          <w:rFonts w:ascii="Times" w:eastAsiaTheme="minorHAnsi" w:hAnsi="Times" w:cs="Arial"/>
          <w:noProof/>
        </w:rPr>
      </w:pPr>
      <w:del w:id="1123" w:author="Mary Hunsicker" w:date="2022-01-07T19:55:00Z">
        <w:r w:rsidRPr="008371E0" w:rsidDel="00F1145A">
          <w:rPr>
            <w:rFonts w:ascii="Times" w:hAnsi="Times"/>
            <w:color w:val="000000" w:themeColor="text1"/>
            <w:bdr w:val="none" w:sz="0" w:space="0" w:color="auto" w:frame="1"/>
          </w:rPr>
          <w:delText>Muhling</w:delText>
        </w:r>
        <w:r w:rsidRPr="008371E0" w:rsidDel="00F1145A">
          <w:rPr>
            <w:rFonts w:ascii="Times" w:hAnsi="Times"/>
            <w:color w:val="000000" w:themeColor="text1"/>
            <w:shd w:val="clear" w:color="auto" w:fill="FFFFFF"/>
          </w:rPr>
          <w:delText xml:space="preserve"> B, Brodie S, Smith JA, Tommasi D, Gaitan CF, Hazen EL et al. Predictability of species distributions deteriorates under novel environmental conditions in the California Current System. </w:delText>
        </w:r>
        <w:r w:rsidRPr="008371E0" w:rsidDel="00F1145A">
          <w:rPr>
            <w:rFonts w:ascii="Times" w:hAnsi="Times"/>
            <w:color w:val="000000" w:themeColor="text1"/>
            <w:bdr w:val="none" w:sz="0" w:space="0" w:color="auto" w:frame="1"/>
          </w:rPr>
          <w:delText>Front. Mar. Sci.</w:delText>
        </w:r>
        <w:r w:rsidRPr="008371E0" w:rsidDel="00F1145A">
          <w:rPr>
            <w:rFonts w:ascii="Times" w:hAnsi="Times"/>
            <w:i/>
            <w:iCs/>
            <w:color w:val="000000" w:themeColor="text1"/>
            <w:bdr w:val="none" w:sz="0" w:space="0" w:color="auto" w:frame="1"/>
          </w:rPr>
          <w:delText xml:space="preserve"> </w:delText>
        </w:r>
        <w:r w:rsidRPr="008371E0" w:rsidDel="00F1145A">
          <w:rPr>
            <w:rFonts w:ascii="Times" w:hAnsi="Times"/>
            <w:color w:val="000000" w:themeColor="text1"/>
            <w:bdr w:val="none" w:sz="0" w:space="0" w:color="auto" w:frame="1"/>
          </w:rPr>
          <w:delText>2020</w:delText>
        </w:r>
        <w:r w:rsidRPr="008371E0" w:rsidDel="00F1145A">
          <w:rPr>
            <w:rFonts w:ascii="Times" w:hAnsi="Times"/>
            <w:color w:val="000000" w:themeColor="text1"/>
            <w:shd w:val="clear" w:color="auto" w:fill="FFFFFF"/>
          </w:rPr>
          <w:delText>; doi:10.3389/fmars.2020.00589.</w:delText>
        </w:r>
      </w:del>
    </w:p>
    <w:p w14:paraId="0EB8F545" w14:textId="21F3641A" w:rsidR="008371E0" w:rsidRPr="008371E0" w:rsidDel="00F1145A" w:rsidRDefault="008371E0" w:rsidP="008371E0">
      <w:pPr>
        <w:widowControl w:val="0"/>
        <w:autoSpaceDE w:val="0"/>
        <w:autoSpaceDN w:val="0"/>
        <w:adjustRightInd w:val="0"/>
        <w:spacing w:line="480" w:lineRule="auto"/>
        <w:ind w:left="540" w:hanging="540"/>
        <w:rPr>
          <w:del w:id="1124" w:author="Mary Hunsicker" w:date="2022-01-07T19:55:00Z"/>
          <w:rFonts w:ascii="Times" w:hAnsi="Times"/>
          <w:color w:val="000000" w:themeColor="text1"/>
          <w:shd w:val="clear" w:color="auto" w:fill="FFFFFF"/>
        </w:rPr>
      </w:pPr>
      <w:del w:id="1125" w:author="Mary Hunsicker" w:date="2022-01-07T19:55:00Z">
        <w:r w:rsidRPr="008371E0" w:rsidDel="00F1145A">
          <w:rPr>
            <w:rFonts w:ascii="Times" w:hAnsi="Times"/>
            <w:color w:val="000000" w:themeColor="text1"/>
            <w:shd w:val="clear" w:color="auto" w:fill="FFFFFF"/>
          </w:rPr>
          <w:delText>Neveu E, Moore AM, Edwards CA, Fiechter J, Drake P, J</w:delText>
        </w:r>
        <w:r w:rsidRPr="008371E0" w:rsidDel="00F1145A">
          <w:rPr>
            <w:rFonts w:ascii="Times" w:hAnsi="Times"/>
            <w:color w:val="000000" w:themeColor="text1"/>
            <w:bdr w:val="none" w:sz="0" w:space="0" w:color="auto" w:frame="1"/>
            <w:shd w:val="clear" w:color="auto" w:fill="FFFFFF"/>
          </w:rPr>
          <w:delText xml:space="preserve">acox MG, </w:delText>
        </w:r>
        <w:r w:rsidRPr="008371E0" w:rsidDel="00F1145A">
          <w:rPr>
            <w:rFonts w:ascii="Times" w:hAnsi="Times"/>
            <w:color w:val="000000" w:themeColor="text1"/>
            <w:shd w:val="clear" w:color="auto" w:fill="FFFFFF"/>
          </w:rPr>
          <w:delText>Nuss E. A historical analysis of the California Current using ROMS 4D-Var. Part I: System configuration and diagnostics, </w:delText>
        </w:r>
        <w:r w:rsidRPr="008371E0" w:rsidDel="00F1145A">
          <w:rPr>
            <w:rFonts w:ascii="Times" w:hAnsi="Times"/>
            <w:color w:val="000000" w:themeColor="text1"/>
            <w:bdr w:val="none" w:sz="0" w:space="0" w:color="auto" w:frame="1"/>
            <w:shd w:val="clear" w:color="auto" w:fill="FFFFFF"/>
          </w:rPr>
          <w:delText>Ocean Model.</w:delText>
        </w:r>
        <w:r w:rsidRPr="008371E0" w:rsidDel="00F1145A">
          <w:rPr>
            <w:rFonts w:ascii="Times" w:hAnsi="Times"/>
            <w:color w:val="000000" w:themeColor="text1"/>
            <w:shd w:val="clear" w:color="auto" w:fill="FFFFFF"/>
          </w:rPr>
          <w:delText xml:space="preserve"> 2016; 99: 133-151.  doi:10.1016/j.ocemod.2015.11.012.</w:delText>
        </w:r>
      </w:del>
    </w:p>
    <w:p w14:paraId="68A6107C" w14:textId="30B0658E" w:rsidR="008371E0" w:rsidRPr="008371E0" w:rsidDel="00F1145A" w:rsidRDefault="008371E0" w:rsidP="008371E0">
      <w:pPr>
        <w:widowControl w:val="0"/>
        <w:autoSpaceDE w:val="0"/>
        <w:autoSpaceDN w:val="0"/>
        <w:adjustRightInd w:val="0"/>
        <w:spacing w:line="480" w:lineRule="auto"/>
        <w:ind w:left="540" w:hanging="540"/>
        <w:rPr>
          <w:del w:id="1126" w:author="Mary Hunsicker" w:date="2022-01-07T19:55:00Z"/>
          <w:rFonts w:ascii="Times" w:hAnsi="Times"/>
        </w:rPr>
      </w:pPr>
      <w:del w:id="1127" w:author="Mary Hunsicker" w:date="2022-01-07T19:55:00Z">
        <w:r w:rsidRPr="008371E0" w:rsidDel="00F1145A">
          <w:rPr>
            <w:rFonts w:ascii="Times" w:hAnsi="Times" w:cs="Arial"/>
          </w:rPr>
          <w:delText xml:space="preserve">Nielsen JM, Rogers LA, Brodeur RD, Thompson AR, Auth TD, Dreary AL et al. </w:delText>
        </w:r>
        <w:r w:rsidRPr="008371E0" w:rsidDel="00F1145A">
          <w:rPr>
            <w:rFonts w:ascii="Times" w:hAnsi="Times"/>
          </w:rPr>
          <w:delText>Responses of ichthyoplankton assemblages to the recent marine heatwave and previous climate fluctuations in several Northeast Pacific marine ecosystems. Glob. Chang. Biol. 2020; 27: 506-520.</w:delText>
        </w:r>
      </w:del>
    </w:p>
    <w:p w14:paraId="5C5562C9" w14:textId="69688377" w:rsidR="00AF6A0E" w:rsidRPr="00E31820" w:rsidDel="00F1145A" w:rsidRDefault="008371E0" w:rsidP="006D32BA">
      <w:pPr>
        <w:widowControl w:val="0"/>
        <w:autoSpaceDE w:val="0"/>
        <w:autoSpaceDN w:val="0"/>
        <w:adjustRightInd w:val="0"/>
        <w:spacing w:line="480" w:lineRule="auto"/>
        <w:ind w:left="540" w:hanging="540"/>
        <w:rPr>
          <w:del w:id="1128" w:author="Mary Hunsicker" w:date="2022-01-07T19:55:00Z"/>
          <w:rFonts w:ascii="Times" w:eastAsiaTheme="minorHAnsi" w:hAnsi="Times" w:cs="Arial"/>
          <w:noProof/>
          <w:color w:val="000000" w:themeColor="text1"/>
        </w:rPr>
      </w:pPr>
      <w:del w:id="1129" w:author="Mary Hunsicker" w:date="2022-01-07T19:55:00Z">
        <w:r w:rsidRPr="008371E0" w:rsidDel="00F1145A">
          <w:rPr>
            <w:rFonts w:ascii="Times" w:eastAsiaTheme="minorHAnsi" w:hAnsi="Times" w:cs="Arial"/>
            <w:noProof/>
            <w:color w:val="000000" w:themeColor="text1"/>
          </w:rPr>
          <w:delText>Nieto K, McClatchie S, Weber ED, Lennert-Cody CE. Effect of</w:delText>
        </w:r>
        <w:r w:rsidRPr="008371E0" w:rsidDel="00F1145A">
          <w:rPr>
            <w:rFonts w:ascii="Times" w:hAnsi="Times"/>
          </w:rPr>
          <w:delText xml:space="preserve"> </w:delText>
        </w:r>
        <w:r w:rsidRPr="008371E0" w:rsidDel="00F1145A">
          <w:rPr>
            <w:rFonts w:ascii="Times" w:eastAsiaTheme="minorHAnsi" w:hAnsi="Times" w:cs="Arial"/>
            <w:noProof/>
            <w:color w:val="000000" w:themeColor="text1"/>
          </w:rPr>
          <w:delText>mesoscale eddies and streamers on sardine spawning habitat and recruitment success off Southern and central California, J. Geophys. Res. Oceans 2014; 119: 6330–6339, doi:10.1002/014JC010251.</w:delText>
        </w:r>
      </w:del>
    </w:p>
    <w:p w14:paraId="589588CB" w14:textId="61110D06" w:rsidR="008371E0" w:rsidRPr="008371E0" w:rsidDel="00F1145A" w:rsidRDefault="008371E0" w:rsidP="008371E0">
      <w:pPr>
        <w:widowControl w:val="0"/>
        <w:autoSpaceDE w:val="0"/>
        <w:autoSpaceDN w:val="0"/>
        <w:adjustRightInd w:val="0"/>
        <w:spacing w:line="480" w:lineRule="auto"/>
        <w:ind w:left="540" w:hanging="540"/>
        <w:rPr>
          <w:del w:id="1130" w:author="Mary Hunsicker" w:date="2022-01-07T19:55:00Z"/>
          <w:rFonts w:ascii="Times" w:eastAsiaTheme="minorHAnsi" w:hAnsi="Times" w:cs="Arial"/>
          <w:noProof/>
          <w:color w:val="000000" w:themeColor="text1"/>
        </w:rPr>
      </w:pPr>
      <w:del w:id="1131" w:author="Mary Hunsicker" w:date="2022-01-07T19:55:00Z">
        <w:r w:rsidRPr="008371E0" w:rsidDel="00F1145A">
          <w:rPr>
            <w:rFonts w:ascii="Times" w:eastAsiaTheme="minorHAnsi" w:hAnsi="Times"/>
          </w:rPr>
          <w:delText>Peabody CE, Thompson AR, Sax DF, Morse RE, Perretti CT. Decadal regime shifts in southern California's ichthyoplankton assemblage. Mar. Ecol. Prog. Ser. 2018; 607: 71-83.</w:delText>
        </w:r>
      </w:del>
    </w:p>
    <w:p w14:paraId="7BADBAB2" w14:textId="7B5F1FD6" w:rsidR="008371E0" w:rsidRPr="008371E0" w:rsidDel="00F1145A" w:rsidRDefault="008371E0" w:rsidP="008371E0">
      <w:pPr>
        <w:widowControl w:val="0"/>
        <w:autoSpaceDE w:val="0"/>
        <w:autoSpaceDN w:val="0"/>
        <w:adjustRightInd w:val="0"/>
        <w:spacing w:line="480" w:lineRule="auto"/>
        <w:ind w:left="540" w:hanging="540"/>
        <w:rPr>
          <w:del w:id="1132" w:author="Mary Hunsicker" w:date="2022-01-07T19:55:00Z"/>
          <w:rFonts w:ascii="Times" w:hAnsi="Times" w:cs="Arial"/>
        </w:rPr>
      </w:pPr>
      <w:del w:id="1133" w:author="Mary Hunsicker" w:date="2022-01-07T19:55:00Z">
        <w:r w:rsidRPr="008371E0" w:rsidDel="00F1145A">
          <w:rPr>
            <w:rFonts w:ascii="Times" w:hAnsi="Times" w:cs="Arial"/>
          </w:rPr>
          <w:delText>Peterson WT, Emmett R, Goericke R, Venrick E, Mantyla A, Bograd S et al. The State of the California Current, 2005-2006: warm in the north, cool in the south. CalCOFI Reports 2006; 47: 30–74.</w:delText>
        </w:r>
      </w:del>
    </w:p>
    <w:p w14:paraId="52E02E88" w14:textId="499527C9" w:rsidR="008371E0" w:rsidRPr="008371E0" w:rsidDel="00F1145A" w:rsidRDefault="008371E0" w:rsidP="008371E0">
      <w:pPr>
        <w:widowControl w:val="0"/>
        <w:autoSpaceDE w:val="0"/>
        <w:autoSpaceDN w:val="0"/>
        <w:adjustRightInd w:val="0"/>
        <w:spacing w:line="480" w:lineRule="auto"/>
        <w:ind w:left="540" w:hanging="540"/>
        <w:rPr>
          <w:del w:id="1134" w:author="Mary Hunsicker" w:date="2022-01-07T19:55:00Z"/>
          <w:rFonts w:ascii="Times" w:eastAsiaTheme="minorHAnsi" w:hAnsi="Times" w:cs="Arial"/>
          <w:b/>
          <w:bCs/>
          <w:noProof/>
          <w:color w:val="000000" w:themeColor="text1"/>
        </w:rPr>
      </w:pPr>
      <w:del w:id="1135" w:author="Mary Hunsicker" w:date="2022-01-07T19:55:00Z">
        <w:r w:rsidRPr="002F37A0" w:rsidDel="00F1145A">
          <w:rPr>
            <w:rFonts w:ascii="Times" w:hAnsi="Times" w:cs="Arial"/>
          </w:rPr>
          <w:delText>Peterson</w:delText>
        </w:r>
        <w:r w:rsidR="002F37A0" w:rsidRPr="00E31820" w:rsidDel="00F1145A">
          <w:rPr>
            <w:rFonts w:ascii="Times" w:hAnsi="Times" w:cs="Arial"/>
          </w:rPr>
          <w:delText xml:space="preserve"> WT, </w:delText>
        </w:r>
        <w:r w:rsidRPr="002F37A0" w:rsidDel="00F1145A">
          <w:rPr>
            <w:rFonts w:ascii="Times" w:hAnsi="Times" w:cs="Arial"/>
          </w:rPr>
          <w:delText xml:space="preserve"> </w:delText>
        </w:r>
        <w:r w:rsidR="002F37A0" w:rsidRPr="00E31820" w:rsidDel="00F1145A">
          <w:rPr>
            <w:rFonts w:ascii="Times" w:hAnsi="Times" w:cs="Arial"/>
          </w:rPr>
          <w:delText xml:space="preserve">Fisher JL, Strub PT, Du X, Risien C, Peterson J </w:delText>
        </w:r>
        <w:r w:rsidRPr="002F37A0" w:rsidDel="00F1145A">
          <w:rPr>
            <w:rFonts w:ascii="Times" w:hAnsi="Times" w:cs="Arial"/>
          </w:rPr>
          <w:delText xml:space="preserve">et al. </w:delText>
        </w:r>
        <w:r w:rsidR="002F37A0" w:rsidRPr="00E31820" w:rsidDel="00F1145A">
          <w:rPr>
            <w:rFonts w:ascii="Times" w:hAnsi="Times" w:cs="Arial"/>
          </w:rPr>
          <w:delText>The pelagic ecosystem in the Northern California Current off Oregon during the 2014-2016 warm anomalies within the context of the past 20 years. J</w:delText>
        </w:r>
        <w:r w:rsidR="002F37A0" w:rsidDel="00F1145A">
          <w:rPr>
            <w:rFonts w:ascii="Times" w:hAnsi="Times" w:cs="Arial"/>
          </w:rPr>
          <w:delText>.</w:delText>
        </w:r>
        <w:r w:rsidR="002F37A0" w:rsidRPr="00E31820" w:rsidDel="00F1145A">
          <w:rPr>
            <w:rFonts w:ascii="Times" w:hAnsi="Times" w:cs="Arial"/>
          </w:rPr>
          <w:delText xml:space="preserve"> Geophys. Res. 2017; 122: 7267-7290. </w:delText>
        </w:r>
      </w:del>
    </w:p>
    <w:p w14:paraId="7D65F896" w14:textId="3A4B04BE" w:rsidR="008371E0" w:rsidRPr="008371E0" w:rsidDel="00F1145A" w:rsidRDefault="008371E0" w:rsidP="008371E0">
      <w:pPr>
        <w:widowControl w:val="0"/>
        <w:autoSpaceDE w:val="0"/>
        <w:autoSpaceDN w:val="0"/>
        <w:adjustRightInd w:val="0"/>
        <w:spacing w:line="480" w:lineRule="auto"/>
        <w:ind w:left="540" w:hanging="540"/>
        <w:rPr>
          <w:del w:id="1136" w:author="Mary Hunsicker" w:date="2022-01-07T19:55:00Z"/>
          <w:rFonts w:ascii="Times" w:eastAsiaTheme="minorHAnsi" w:hAnsi="Times" w:cs="Arial"/>
          <w:noProof/>
          <w:color w:val="000000" w:themeColor="text1"/>
        </w:rPr>
      </w:pPr>
      <w:del w:id="1137" w:author="Mary Hunsicker" w:date="2022-01-07T19:55:00Z">
        <w:r w:rsidRPr="008371E0" w:rsidDel="00F1145A">
          <w:rPr>
            <w:rFonts w:ascii="Times" w:hAnsi="Times" w:cs="Arial"/>
          </w:rPr>
          <w:delText>Piatt JF, Parrish JK, Renner HM, Schoen SK, Jones TT, Arimitsu ML et al. Extreme mortality and reproductive failure of common murres resulting from the northeast Pacific marine heatwave of 2014-2016. PLoSONE 2020; 15: e0226087. doi:</w:delText>
        </w:r>
        <w:r w:rsidR="00C166C5" w:rsidDel="00F1145A">
          <w:rPr>
            <w:rFonts w:ascii="Times" w:hAnsi="Times" w:cs="Arial"/>
          </w:rPr>
          <w:delText xml:space="preserve"> </w:delText>
        </w:r>
        <w:r w:rsidRPr="008371E0" w:rsidDel="00F1145A">
          <w:rPr>
            <w:rFonts w:ascii="Times" w:hAnsi="Times" w:cs="Arial"/>
          </w:rPr>
          <w:delText>10.1371/journal.pone.0226087</w:delText>
        </w:r>
      </w:del>
    </w:p>
    <w:p w14:paraId="4BFE82E2" w14:textId="3F143400" w:rsidR="008371E0" w:rsidRPr="008371E0" w:rsidDel="00F1145A" w:rsidRDefault="008371E0" w:rsidP="008371E0">
      <w:pPr>
        <w:widowControl w:val="0"/>
        <w:autoSpaceDE w:val="0"/>
        <w:autoSpaceDN w:val="0"/>
        <w:adjustRightInd w:val="0"/>
        <w:spacing w:line="480" w:lineRule="auto"/>
        <w:ind w:left="540" w:hanging="540"/>
        <w:rPr>
          <w:del w:id="1138" w:author="Mary Hunsicker" w:date="2022-01-07T19:55:00Z"/>
          <w:rFonts w:ascii="Times" w:eastAsiaTheme="minorHAnsi" w:hAnsi="Times" w:cs="Arial"/>
          <w:noProof/>
          <w:color w:val="000000" w:themeColor="text1"/>
        </w:rPr>
      </w:pPr>
      <w:del w:id="1139" w:author="Mary Hunsicker" w:date="2022-01-07T19:55:00Z">
        <w:r w:rsidRPr="008371E0" w:rsidDel="00F1145A">
          <w:rPr>
            <w:rFonts w:ascii="Times" w:hAnsi="Times"/>
            <w:noProof/>
          </w:rPr>
          <w:delText>Planque B, Arneberg P. Principal component analyses for integrated ecosystem assessments may primarily reflect methodological artefacts. ICES J. Mar. Sci. 2018; 75:</w:delText>
        </w:r>
      </w:del>
    </w:p>
    <w:p w14:paraId="7DF0039F" w14:textId="12B0C567" w:rsidR="008371E0" w:rsidRPr="008371E0" w:rsidDel="00F1145A" w:rsidRDefault="008371E0" w:rsidP="008371E0">
      <w:pPr>
        <w:widowControl w:val="0"/>
        <w:autoSpaceDE w:val="0"/>
        <w:autoSpaceDN w:val="0"/>
        <w:adjustRightInd w:val="0"/>
        <w:spacing w:line="480" w:lineRule="auto"/>
        <w:ind w:firstLine="480"/>
        <w:rPr>
          <w:del w:id="1140" w:author="Mary Hunsicker" w:date="2022-01-07T19:55:00Z"/>
          <w:rFonts w:ascii="Times" w:hAnsi="Times"/>
          <w:noProof/>
        </w:rPr>
      </w:pPr>
      <w:del w:id="1141" w:author="Mary Hunsicker" w:date="2022-01-07T19:55:00Z">
        <w:r w:rsidRPr="008371E0" w:rsidDel="00F1145A">
          <w:rPr>
            <w:rFonts w:ascii="Times" w:hAnsi="Times"/>
            <w:noProof/>
          </w:rPr>
          <w:delText xml:space="preserve"> 1021–1028.</w:delText>
        </w:r>
      </w:del>
    </w:p>
    <w:p w14:paraId="43070A30" w14:textId="61284DC0" w:rsidR="008371E0" w:rsidRPr="008371E0" w:rsidDel="00F1145A" w:rsidRDefault="008371E0" w:rsidP="00E31820">
      <w:pPr>
        <w:widowControl w:val="0"/>
        <w:autoSpaceDE w:val="0"/>
        <w:autoSpaceDN w:val="0"/>
        <w:adjustRightInd w:val="0"/>
        <w:spacing w:line="480" w:lineRule="auto"/>
        <w:ind w:left="480" w:hanging="480"/>
        <w:rPr>
          <w:del w:id="1142" w:author="Mary Hunsicker" w:date="2022-01-07T19:55:00Z"/>
          <w:rFonts w:eastAsiaTheme="minorHAnsi"/>
        </w:rPr>
      </w:pPr>
      <w:del w:id="1143" w:author="Mary Hunsicker" w:date="2022-01-07T19:55:00Z">
        <w:r w:rsidRPr="008371E0" w:rsidDel="00F1145A">
          <w:rPr>
            <w:rFonts w:eastAsiaTheme="minorHAnsi"/>
          </w:rPr>
          <w:delText>Puerta P, Ciannelli L, Rykaczewski R, Opiekun M, Litzow MA. Do Gulf of</w:delText>
        </w:r>
        <w:r w:rsidR="00C166C5" w:rsidDel="00F1145A">
          <w:rPr>
            <w:rFonts w:eastAsiaTheme="minorHAnsi"/>
          </w:rPr>
          <w:delText xml:space="preserve"> </w:delText>
        </w:r>
        <w:r w:rsidRPr="008371E0" w:rsidDel="00F1145A">
          <w:rPr>
            <w:rFonts w:eastAsiaTheme="minorHAnsi"/>
          </w:rPr>
          <w:delText>Alaska fish and crustacean populations show synchronous non-stationary responses</w:delText>
        </w:r>
        <w:r w:rsidR="00C166C5" w:rsidDel="00F1145A">
          <w:rPr>
            <w:rFonts w:eastAsiaTheme="minorHAnsi"/>
          </w:rPr>
          <w:delText xml:space="preserve"> </w:delText>
        </w:r>
        <w:r w:rsidRPr="008371E0" w:rsidDel="00F1145A">
          <w:rPr>
            <w:rFonts w:eastAsiaTheme="minorHAnsi"/>
          </w:rPr>
          <w:delText>to climate? Prog. Oceanogr. 2019; 175: 161–170. doi: 10.1016/j.pocean.2019.04.002.</w:delText>
        </w:r>
      </w:del>
    </w:p>
    <w:p w14:paraId="5D593762" w14:textId="70072E0E" w:rsidR="00C166C5" w:rsidRPr="008371E0" w:rsidDel="00F1145A" w:rsidRDefault="008371E0" w:rsidP="00E31820">
      <w:pPr>
        <w:widowControl w:val="0"/>
        <w:autoSpaceDE w:val="0"/>
        <w:autoSpaceDN w:val="0"/>
        <w:adjustRightInd w:val="0"/>
        <w:spacing w:line="480" w:lineRule="auto"/>
        <w:ind w:left="540" w:hanging="540"/>
        <w:rPr>
          <w:del w:id="1144" w:author="Mary Hunsicker" w:date="2022-01-07T19:55:00Z"/>
          <w:rFonts w:ascii="Times" w:hAnsi="Times"/>
          <w:noProof/>
        </w:rPr>
      </w:pPr>
      <w:del w:id="1145" w:author="Mary Hunsicker" w:date="2022-01-07T19:55:00Z">
        <w:r w:rsidRPr="008371E0" w:rsidDel="00F1145A">
          <w:rPr>
            <w:rFonts w:eastAsiaTheme="minorHAnsi"/>
          </w:rPr>
          <w:delText>R Core Team. R: A language and environment for statistical computing. R</w:delText>
        </w:r>
        <w:r w:rsidR="00C166C5" w:rsidDel="00F1145A">
          <w:rPr>
            <w:rFonts w:eastAsiaTheme="minorHAnsi"/>
          </w:rPr>
          <w:delText xml:space="preserve"> </w:delText>
        </w:r>
        <w:r w:rsidRPr="008371E0" w:rsidDel="00F1145A">
          <w:rPr>
            <w:rFonts w:eastAsiaTheme="minorHAnsi"/>
          </w:rPr>
          <w:delText>Foundation for Statistical Computing, Vienna, Austria, 2021.</w:delText>
        </w:r>
      </w:del>
    </w:p>
    <w:p w14:paraId="7E273826" w14:textId="3BC79F16" w:rsidR="008371E0" w:rsidRPr="008371E0" w:rsidDel="00F1145A" w:rsidRDefault="008371E0" w:rsidP="00E31820">
      <w:pPr>
        <w:widowControl w:val="0"/>
        <w:autoSpaceDE w:val="0"/>
        <w:autoSpaceDN w:val="0"/>
        <w:adjustRightInd w:val="0"/>
        <w:spacing w:line="480" w:lineRule="auto"/>
        <w:ind w:left="540" w:hanging="540"/>
        <w:rPr>
          <w:del w:id="1146" w:author="Mary Hunsicker" w:date="2022-01-07T19:55:00Z"/>
          <w:rFonts w:eastAsiaTheme="minorHAnsi"/>
        </w:rPr>
      </w:pPr>
      <w:del w:id="1147" w:author="Mary Hunsicker" w:date="2022-01-07T19:55:00Z">
        <w:r w:rsidRPr="008371E0" w:rsidDel="00F1145A">
          <w:rPr>
            <w:rFonts w:eastAsiaTheme="minorHAnsi"/>
          </w:rPr>
          <w:delText>Ralston S, Sakuma KM, Field JC. Interannual variation in pelagic juvenile</w:delText>
        </w:r>
        <w:r w:rsidR="00C166C5" w:rsidDel="00F1145A">
          <w:rPr>
            <w:rFonts w:eastAsiaTheme="minorHAnsi"/>
          </w:rPr>
          <w:delText xml:space="preserve"> </w:delText>
        </w:r>
        <w:r w:rsidRPr="008371E0" w:rsidDel="00F1145A">
          <w:rPr>
            <w:rFonts w:eastAsiaTheme="minorHAnsi"/>
          </w:rPr>
          <w:delText>rockfish (Sebastes spp.) abundance – going with the flow. Fish. Ocean. 2013; 22:288–308. doi: 10.1111/fog.12022.</w:delText>
        </w:r>
      </w:del>
    </w:p>
    <w:p w14:paraId="41A1FFBE" w14:textId="43348CC1" w:rsidR="008371E0" w:rsidRPr="008371E0" w:rsidDel="00F1145A" w:rsidRDefault="008371E0" w:rsidP="008371E0">
      <w:pPr>
        <w:autoSpaceDE w:val="0"/>
        <w:autoSpaceDN w:val="0"/>
        <w:adjustRightInd w:val="0"/>
        <w:spacing w:line="480" w:lineRule="auto"/>
        <w:ind w:left="540" w:hanging="540"/>
        <w:rPr>
          <w:del w:id="1148" w:author="Mary Hunsicker" w:date="2022-01-07T19:55:00Z"/>
          <w:rFonts w:eastAsiaTheme="minorHAnsi"/>
        </w:rPr>
      </w:pPr>
      <w:del w:id="1149" w:author="Mary Hunsicker" w:date="2022-01-07T19:55:00Z">
        <w:r w:rsidRPr="008371E0" w:rsidDel="00F1145A">
          <w:rPr>
            <w:rFonts w:eastAsiaTheme="minorHAnsi"/>
          </w:rPr>
          <w:delText>Ralston S, Field JC, Sakuma KM. Long-term variation in a central Californiapelagic forage assemblage. J. Mar. Sys. 2015; 146: 26-37. doi: 10.1016/j.jmarsys.2014.06.013.</w:delText>
        </w:r>
      </w:del>
    </w:p>
    <w:p w14:paraId="0409CB57" w14:textId="40FC3CFF" w:rsidR="00C166C5" w:rsidRPr="008371E0" w:rsidDel="00F1145A" w:rsidRDefault="008371E0" w:rsidP="008371E0">
      <w:pPr>
        <w:autoSpaceDE w:val="0"/>
        <w:autoSpaceDN w:val="0"/>
        <w:adjustRightInd w:val="0"/>
        <w:spacing w:line="480" w:lineRule="auto"/>
        <w:ind w:left="540" w:hanging="540"/>
        <w:rPr>
          <w:del w:id="1150" w:author="Mary Hunsicker" w:date="2022-01-07T19:55:00Z"/>
          <w:rFonts w:eastAsiaTheme="minorHAnsi"/>
          <w:color w:val="000000" w:themeColor="text1"/>
        </w:rPr>
      </w:pPr>
      <w:del w:id="1151" w:author="Mary Hunsicker" w:date="2022-01-07T19:55:00Z">
        <w:r w:rsidRPr="008371E0" w:rsidDel="00F1145A">
          <w:rPr>
            <w:rFonts w:eastAsiaTheme="minorHAnsi"/>
            <w:color w:val="000000" w:themeColor="text1"/>
          </w:rPr>
          <w:delText xml:space="preserve">Ryan JP, Kudela RM, Birch JM, Blum M, Bowers HA, Chavez FP et al. </w:delText>
        </w:r>
        <w:r w:rsidRPr="008371E0" w:rsidDel="00F1145A">
          <w:rPr>
            <w:color w:val="000000" w:themeColor="text1"/>
          </w:rPr>
          <w:delText xml:space="preserve">Causality of an extreme harmful algal bloom in Monterey Bay, California, during the 2014–2016 northeast Pacific warm anomaly. Geophys. Res. Lett. 2017; 44: 5571-5579. doi: </w:delText>
        </w:r>
        <w:r w:rsidRPr="008371E0" w:rsidDel="00F1145A">
          <w:rPr>
            <w:color w:val="000000" w:themeColor="text1"/>
            <w:shd w:val="clear" w:color="auto" w:fill="FFFFFF"/>
          </w:rPr>
          <w:delText>10.1002/2017GL072637.</w:delText>
        </w:r>
      </w:del>
    </w:p>
    <w:p w14:paraId="2684E5CB" w14:textId="5F3D8135" w:rsidR="008371E0" w:rsidRPr="008371E0" w:rsidDel="00F1145A" w:rsidRDefault="008371E0" w:rsidP="00E31820">
      <w:pPr>
        <w:autoSpaceDE w:val="0"/>
        <w:autoSpaceDN w:val="0"/>
        <w:adjustRightInd w:val="0"/>
        <w:spacing w:line="480" w:lineRule="auto"/>
        <w:ind w:left="540" w:hanging="540"/>
        <w:rPr>
          <w:del w:id="1152" w:author="Mary Hunsicker" w:date="2022-01-07T19:55:00Z"/>
          <w:rFonts w:eastAsiaTheme="minorHAnsi"/>
        </w:rPr>
      </w:pPr>
      <w:del w:id="1153" w:author="Mary Hunsicker" w:date="2022-01-07T19:55:00Z">
        <w:r w:rsidRPr="008371E0" w:rsidDel="00F1145A">
          <w:rPr>
            <w:rFonts w:eastAsiaTheme="minorHAnsi"/>
          </w:rPr>
          <w:delText>Sakuma KM, Field JC, Mantua NJ, Ralston S, Marinovic BB, Carrion CN.</w:delText>
        </w:r>
        <w:r w:rsidR="00C166C5" w:rsidDel="00F1145A">
          <w:rPr>
            <w:rFonts w:eastAsiaTheme="minorHAnsi"/>
          </w:rPr>
          <w:delText xml:space="preserve"> </w:delText>
        </w:r>
        <w:r w:rsidRPr="008371E0" w:rsidDel="00F1145A">
          <w:rPr>
            <w:rFonts w:eastAsiaTheme="minorHAnsi"/>
          </w:rPr>
          <w:delText>Anomalous epipelagic micronekton assemblage patterns in the neritic waters of the California Current in spring 2015 during a period of extreme ocean conditions. CalCOFI Reports 2016; 57: 163-183.</w:delText>
        </w:r>
      </w:del>
    </w:p>
    <w:p w14:paraId="53706700" w14:textId="0FC14B44" w:rsidR="008371E0" w:rsidRPr="008371E0" w:rsidDel="00F1145A" w:rsidRDefault="008371E0" w:rsidP="008371E0">
      <w:pPr>
        <w:autoSpaceDE w:val="0"/>
        <w:autoSpaceDN w:val="0"/>
        <w:adjustRightInd w:val="0"/>
        <w:spacing w:line="480" w:lineRule="auto"/>
        <w:ind w:left="540" w:hanging="540"/>
        <w:rPr>
          <w:del w:id="1154" w:author="Mary Hunsicker" w:date="2022-01-07T19:55:00Z"/>
          <w:rFonts w:eastAsiaTheme="minorHAnsi"/>
          <w:color w:val="000000" w:themeColor="text1"/>
        </w:rPr>
      </w:pPr>
      <w:del w:id="1155" w:author="Mary Hunsicker" w:date="2022-01-07T19:55:00Z">
        <w:r w:rsidRPr="008371E0" w:rsidDel="00F1145A">
          <w:rPr>
            <w:color w:val="000000" w:themeColor="text1"/>
            <w:shd w:val="clear" w:color="auto" w:fill="FFFFFF"/>
          </w:rPr>
          <w:delText>Sanford E, Sones JL, García-Reyes M, Goddard JH, Largier JL. Widespread shifts in the coastal biota of northern California during the 2014–2016 marine heatwaves. Sci. Rep. 2019; 9: 1-14.</w:delText>
        </w:r>
      </w:del>
    </w:p>
    <w:p w14:paraId="1A2C4511" w14:textId="33F65080" w:rsidR="008371E0" w:rsidRPr="008371E0" w:rsidDel="00F1145A" w:rsidRDefault="008371E0" w:rsidP="008371E0">
      <w:pPr>
        <w:autoSpaceDE w:val="0"/>
        <w:autoSpaceDN w:val="0"/>
        <w:adjustRightInd w:val="0"/>
        <w:spacing w:line="480" w:lineRule="auto"/>
        <w:ind w:left="540" w:hanging="540"/>
        <w:rPr>
          <w:del w:id="1156" w:author="Mary Hunsicker" w:date="2022-01-07T19:55:00Z"/>
        </w:rPr>
      </w:pPr>
      <w:del w:id="1157" w:author="Mary Hunsicker" w:date="2022-01-07T19:55:00Z">
        <w:r w:rsidRPr="008371E0" w:rsidDel="00F1145A">
          <w:delText>Santora JA, Mantua NJ, Schroeder ID, Field JC, Hazen E, Bograd SJ et al. Habitat compression and ecosystem shifts as potential links between marine heatwave and record whale entanglements. Nat. Commun. 2020; 11: 1-12.</w:delText>
        </w:r>
      </w:del>
    </w:p>
    <w:p w14:paraId="7205FCDA" w14:textId="541D1F9F" w:rsidR="00C166C5" w:rsidRPr="008371E0" w:rsidDel="00F1145A" w:rsidRDefault="008371E0" w:rsidP="008371E0">
      <w:pPr>
        <w:autoSpaceDE w:val="0"/>
        <w:autoSpaceDN w:val="0"/>
        <w:adjustRightInd w:val="0"/>
        <w:spacing w:line="480" w:lineRule="auto"/>
        <w:ind w:left="540" w:hanging="540"/>
        <w:rPr>
          <w:del w:id="1158" w:author="Mary Hunsicker" w:date="2022-01-07T19:55:00Z"/>
          <w:rFonts w:eastAsiaTheme="minorHAnsi"/>
        </w:rPr>
      </w:pPr>
      <w:del w:id="1159" w:author="Mary Hunsicker" w:date="2022-01-07T19:55:00Z">
        <w:r w:rsidRPr="008371E0" w:rsidDel="00F1145A">
          <w:delText>Santora JA, Hazen EL, Schroeder ID, Bograd SJ, Sakuma KM, Field JC. Impacts of ocean climate variability on biodiversity of pelagic forage species in an upwelling ecosystem. Mar. Ecol. Prog. Ser. 2017; 580: 205-220.</w:delText>
        </w:r>
      </w:del>
    </w:p>
    <w:p w14:paraId="106D8969" w14:textId="754226F9" w:rsidR="008371E0" w:rsidRPr="008371E0" w:rsidDel="00F1145A" w:rsidRDefault="008371E0" w:rsidP="00E31820">
      <w:pPr>
        <w:autoSpaceDE w:val="0"/>
        <w:autoSpaceDN w:val="0"/>
        <w:adjustRightInd w:val="0"/>
        <w:spacing w:line="480" w:lineRule="auto"/>
        <w:ind w:left="540" w:hanging="540"/>
        <w:rPr>
          <w:del w:id="1160" w:author="Mary Hunsicker" w:date="2022-01-07T19:55:00Z"/>
          <w:rFonts w:ascii="Times" w:hAnsi="Times"/>
          <w:color w:val="1B1C20"/>
        </w:rPr>
      </w:pPr>
      <w:del w:id="1161" w:author="Mary Hunsicker" w:date="2022-01-07T19:55:00Z">
        <w:r w:rsidRPr="008371E0" w:rsidDel="00F1145A">
          <w:rPr>
            <w:rFonts w:eastAsiaTheme="minorHAnsi"/>
          </w:rPr>
          <w:delText>Santora JA, Schroeder ID, Field JC, Wells BK, Sydeman WJ. Spatiotemporal</w:delText>
        </w:r>
        <w:r w:rsidR="00C166C5" w:rsidDel="00F1145A">
          <w:rPr>
            <w:rFonts w:eastAsiaTheme="minorHAnsi"/>
          </w:rPr>
          <w:delText xml:space="preserve"> </w:delText>
        </w:r>
        <w:r w:rsidRPr="008371E0" w:rsidDel="00F1145A">
          <w:rPr>
            <w:rFonts w:eastAsiaTheme="minorHAnsi"/>
          </w:rPr>
          <w:delText>dynamics of ocean conditions and forage taxa reveals regional structuring of predator-prey</w:delText>
        </w:r>
        <w:r w:rsidR="00C166C5" w:rsidDel="00F1145A">
          <w:rPr>
            <w:rFonts w:eastAsiaTheme="minorHAnsi"/>
          </w:rPr>
          <w:delText xml:space="preserve"> </w:delText>
        </w:r>
        <w:r w:rsidRPr="008371E0" w:rsidDel="00F1145A">
          <w:rPr>
            <w:rFonts w:eastAsiaTheme="minorHAnsi"/>
          </w:rPr>
          <w:delText>relationships. Ecol. Appl. 2014; 24:1730-1747. doi:10.1890/13-1605.1.</w:delText>
        </w:r>
      </w:del>
    </w:p>
    <w:p w14:paraId="553D3CA3" w14:textId="04440550" w:rsidR="008371E0" w:rsidRPr="008371E0" w:rsidDel="00F1145A" w:rsidRDefault="008371E0" w:rsidP="008371E0">
      <w:pPr>
        <w:widowControl w:val="0"/>
        <w:autoSpaceDE w:val="0"/>
        <w:autoSpaceDN w:val="0"/>
        <w:adjustRightInd w:val="0"/>
        <w:spacing w:line="480" w:lineRule="auto"/>
        <w:ind w:left="540" w:hanging="540"/>
        <w:rPr>
          <w:del w:id="1162" w:author="Mary Hunsicker" w:date="2022-01-07T19:55:00Z"/>
          <w:color w:val="000000" w:themeColor="text1"/>
          <w:shd w:val="clear" w:color="auto" w:fill="FFFFFF"/>
        </w:rPr>
      </w:pPr>
      <w:del w:id="1163" w:author="Mary Hunsicker" w:date="2022-01-07T19:55:00Z">
        <w:r w:rsidRPr="008371E0" w:rsidDel="00F1145A">
          <w:rPr>
            <w:rFonts w:ascii="Times" w:hAnsi="Times"/>
            <w:color w:val="000000" w:themeColor="text1"/>
            <w:shd w:val="clear" w:color="auto" w:fill="FFFFFF"/>
          </w:rPr>
          <w:delText xml:space="preserve">Schroeder ID, Santora JA, Bograd SJ, </w:delText>
        </w:r>
        <w:r w:rsidRPr="008371E0" w:rsidDel="00F1145A">
          <w:rPr>
            <w:rFonts w:ascii="Times" w:hAnsi="Times"/>
            <w:color w:val="000000" w:themeColor="text1"/>
            <w:bdr w:val="none" w:sz="0" w:space="0" w:color="auto" w:frame="1"/>
            <w:shd w:val="clear" w:color="auto" w:fill="FFFFFF"/>
          </w:rPr>
          <w:delText>Hazen</w:delText>
        </w:r>
        <w:r w:rsidRPr="008371E0" w:rsidDel="00F1145A">
          <w:rPr>
            <w:rFonts w:ascii="Times" w:hAnsi="Times"/>
            <w:color w:val="000000" w:themeColor="text1"/>
            <w:shd w:val="clear" w:color="auto" w:fill="FFFFFF"/>
          </w:rPr>
          <w:delText xml:space="preserve"> EL, Sakuma, KM, Moore AM et al. Source water variability as a driver of rockfish recruitment in the California Current Ecosystem: implications for climate change and fisheries management. Can. J. Fish. Aquat. Sci. 2019; 76: 950-960. </w:delText>
        </w:r>
        <w:r w:rsidRPr="008371E0" w:rsidDel="00F1145A">
          <w:rPr>
            <w:color w:val="000000" w:themeColor="text1"/>
            <w:shd w:val="clear" w:color="auto" w:fill="FFFFFF"/>
          </w:rPr>
          <w:delText>doi: 10.1139/cjfas-2017-0480.</w:delText>
        </w:r>
      </w:del>
    </w:p>
    <w:p w14:paraId="294C1B99" w14:textId="4AC6C847" w:rsidR="008371E0" w:rsidRPr="008371E0" w:rsidDel="00F1145A" w:rsidRDefault="008371E0" w:rsidP="008371E0">
      <w:pPr>
        <w:widowControl w:val="0"/>
        <w:autoSpaceDE w:val="0"/>
        <w:autoSpaceDN w:val="0"/>
        <w:adjustRightInd w:val="0"/>
        <w:spacing w:line="480" w:lineRule="auto"/>
        <w:ind w:left="540" w:hanging="540"/>
        <w:rPr>
          <w:del w:id="1164" w:author="Mary Hunsicker" w:date="2022-01-07T19:55:00Z"/>
          <w:color w:val="000000" w:themeColor="text1"/>
          <w:shd w:val="clear" w:color="auto" w:fill="FFFFFF"/>
        </w:rPr>
      </w:pPr>
      <w:del w:id="1165" w:author="Mary Hunsicker" w:date="2022-01-07T19:55:00Z">
        <w:r w:rsidRPr="008371E0" w:rsidDel="00F1145A">
          <w:delText>Schwartzlose RA, Alheit J, Bakun A, Baumgartner TR, Cloete R, Crawford RJM et al.   Worldwide large-scale fluctuations of sardine and anchovy populations. S. Afr. J. Mar. Sys. 1999; 21: 289-347.</w:delText>
        </w:r>
      </w:del>
    </w:p>
    <w:p w14:paraId="67CB8303" w14:textId="0A07B20B" w:rsidR="008371E0" w:rsidRPr="008371E0" w:rsidDel="00F1145A" w:rsidRDefault="008371E0" w:rsidP="008371E0">
      <w:pPr>
        <w:widowControl w:val="0"/>
        <w:autoSpaceDE w:val="0"/>
        <w:autoSpaceDN w:val="0"/>
        <w:adjustRightInd w:val="0"/>
        <w:spacing w:line="480" w:lineRule="auto"/>
        <w:ind w:left="540" w:hanging="540"/>
        <w:rPr>
          <w:del w:id="1166" w:author="Mary Hunsicker" w:date="2022-01-07T19:55:00Z"/>
          <w:rFonts w:ascii="Times" w:hAnsi="Times"/>
          <w:color w:val="222222"/>
          <w:shd w:val="clear" w:color="auto" w:fill="FFFFFF"/>
        </w:rPr>
      </w:pPr>
      <w:del w:id="1167" w:author="Mary Hunsicker" w:date="2022-01-07T19:55:00Z">
        <w:r w:rsidRPr="002F37A0" w:rsidDel="00F1145A">
          <w:rPr>
            <w:rFonts w:ascii="Times" w:hAnsi="Times"/>
            <w:color w:val="222222"/>
            <w:shd w:val="clear" w:color="auto" w:fill="FFFFFF"/>
          </w:rPr>
          <w:delText>Sen Gupta A, Thomsen M, Benthuysen JA</w:delText>
        </w:r>
        <w:r w:rsidR="002F37A0" w:rsidRPr="00E31820" w:rsidDel="00F1145A">
          <w:rPr>
            <w:rFonts w:ascii="Times" w:hAnsi="Times"/>
            <w:color w:val="222222"/>
            <w:shd w:val="clear" w:color="auto" w:fill="FFFFFF"/>
          </w:rPr>
          <w:delText xml:space="preserve">, Hobday AL, Oliver E, </w:delText>
        </w:r>
        <w:r w:rsidR="00C166C5" w:rsidRPr="002F37A0" w:rsidDel="00F1145A">
          <w:rPr>
            <w:rFonts w:ascii="Times" w:hAnsi="Times"/>
            <w:color w:val="222222"/>
            <w:shd w:val="clear" w:color="auto" w:fill="FFFFFF"/>
          </w:rPr>
          <w:delText xml:space="preserve"> </w:delText>
        </w:r>
        <w:r w:rsidR="002F37A0" w:rsidRPr="00E31820" w:rsidDel="00F1145A">
          <w:rPr>
            <w:rFonts w:ascii="Times" w:hAnsi="Times"/>
            <w:color w:val="222222"/>
            <w:shd w:val="clear" w:color="auto" w:fill="FFFFFF"/>
          </w:rPr>
          <w:delText xml:space="preserve">Alexander LV </w:delText>
        </w:r>
        <w:r w:rsidRPr="00E31820" w:rsidDel="00F1145A">
          <w:rPr>
            <w:rFonts w:ascii="Times" w:hAnsi="Times"/>
            <w:color w:val="222222"/>
            <w:shd w:val="clear" w:color="auto" w:fill="FFFFFF"/>
          </w:rPr>
          <w:delText>et al.</w:delText>
        </w:r>
        <w:r w:rsidRPr="002F37A0" w:rsidDel="00F1145A">
          <w:rPr>
            <w:rFonts w:ascii="Times" w:hAnsi="Times"/>
            <w:color w:val="222222"/>
            <w:shd w:val="clear" w:color="auto" w:fill="FFFFFF"/>
          </w:rPr>
          <w:delText xml:space="preserve"> Drivers and impacts of the most extreme marine heatwaves events. Sci. Rep. 2020; </w:delText>
        </w:r>
        <w:r w:rsidRPr="002F37A0" w:rsidDel="00F1145A">
          <w:rPr>
            <w:rFonts w:ascii="Times" w:hAnsi="Times"/>
            <w:bCs/>
            <w:color w:val="222222"/>
            <w:shd w:val="clear" w:color="auto" w:fill="FFFFFF"/>
          </w:rPr>
          <w:delText xml:space="preserve">10: </w:delText>
        </w:r>
        <w:r w:rsidRPr="002F37A0" w:rsidDel="00F1145A">
          <w:rPr>
            <w:rFonts w:ascii="Times" w:hAnsi="Times"/>
            <w:color w:val="222222"/>
            <w:shd w:val="clear" w:color="auto" w:fill="FFFFFF"/>
          </w:rPr>
          <w:delText>19359. doi: 10.1038/s41598-020-75445-3.</w:delText>
        </w:r>
      </w:del>
    </w:p>
    <w:p w14:paraId="056E0068" w14:textId="60D4BB15" w:rsidR="008371E0" w:rsidRPr="008371E0" w:rsidDel="00F1145A" w:rsidRDefault="008371E0" w:rsidP="008371E0">
      <w:pPr>
        <w:widowControl w:val="0"/>
        <w:autoSpaceDE w:val="0"/>
        <w:autoSpaceDN w:val="0"/>
        <w:adjustRightInd w:val="0"/>
        <w:spacing w:line="480" w:lineRule="auto"/>
        <w:ind w:left="540" w:hanging="540"/>
        <w:rPr>
          <w:del w:id="1168" w:author="Mary Hunsicker" w:date="2022-01-07T19:55:00Z"/>
          <w:rFonts w:ascii="Times" w:hAnsi="Times"/>
          <w:color w:val="222222"/>
          <w:shd w:val="clear" w:color="auto" w:fill="FFFFFF"/>
        </w:rPr>
      </w:pPr>
      <w:del w:id="1169" w:author="Mary Hunsicker" w:date="2022-01-07T19:55:00Z">
        <w:r w:rsidRPr="008371E0" w:rsidDel="00F1145A">
          <w:rPr>
            <w:color w:val="222222"/>
            <w:shd w:val="clear" w:color="auto" w:fill="FFFFFF"/>
          </w:rPr>
          <w:delText xml:space="preserve">Seo H, Brink KH, Dorman E, Koracin D, Edwards CA. What determines the spatial pattern in summer upwelling trends on the US West Coast? J. Geophys. Res. Oceans 2012. doi: </w:delText>
        </w:r>
        <w:r w:rsidRPr="008371E0" w:rsidDel="00F1145A">
          <w:delText>10.1029/2012JC008016.</w:delText>
        </w:r>
      </w:del>
    </w:p>
    <w:p w14:paraId="681241FD" w14:textId="520C35D7" w:rsidR="008371E0" w:rsidRPr="008371E0" w:rsidDel="00F1145A" w:rsidRDefault="008371E0" w:rsidP="008371E0">
      <w:pPr>
        <w:widowControl w:val="0"/>
        <w:autoSpaceDE w:val="0"/>
        <w:autoSpaceDN w:val="0"/>
        <w:adjustRightInd w:val="0"/>
        <w:spacing w:line="480" w:lineRule="auto"/>
        <w:ind w:left="540" w:hanging="540"/>
        <w:rPr>
          <w:del w:id="1170" w:author="Mary Hunsicker" w:date="2022-01-07T19:55:00Z"/>
          <w:rFonts w:ascii="Times" w:hAnsi="Times"/>
        </w:rPr>
      </w:pPr>
      <w:del w:id="1171" w:author="Mary Hunsicker" w:date="2022-01-07T19:55:00Z">
        <w:r w:rsidRPr="008371E0" w:rsidDel="00F1145A">
          <w:rPr>
            <w:color w:val="000000"/>
          </w:rPr>
          <w:delText>Siedlecki SA, Kaplan IC, He</w:delText>
        </w:r>
        <w:r w:rsidRPr="008371E0" w:rsidDel="00F1145A">
          <w:rPr>
            <w:rFonts w:ascii="Times" w:hAnsi="Times"/>
            <w:color w:val="000000"/>
          </w:rPr>
          <w:delText xml:space="preserve">rmann AJ, Nguyen TT, Bond NA, Newton JA et al. </w:delText>
        </w:r>
        <w:r w:rsidRPr="008371E0" w:rsidDel="00F1145A">
          <w:rPr>
            <w:rFonts w:ascii="Times" w:hAnsi="Times"/>
          </w:rPr>
          <w:delText xml:space="preserve">Experiments with seasonal forecasts of ocean conditions for the northern region of the California Current upwelling system. Sci. Rep. 2016; 6: 27203. </w:delText>
        </w:r>
        <w:r w:rsidRPr="008371E0" w:rsidDel="00F1145A">
          <w:rPr>
            <w:rFonts w:ascii="Times" w:hAnsi="Times" w:cs="Arial"/>
          </w:rPr>
          <w:delText>DOI: 10.1038/srep27203.</w:delText>
        </w:r>
      </w:del>
    </w:p>
    <w:p w14:paraId="1F7A6732" w14:textId="43508AFB" w:rsidR="008371E0" w:rsidRPr="008371E0" w:rsidDel="00F1145A" w:rsidRDefault="008371E0" w:rsidP="008371E0">
      <w:pPr>
        <w:spacing w:line="480" w:lineRule="auto"/>
        <w:ind w:left="540" w:hanging="540"/>
        <w:rPr>
          <w:del w:id="1172" w:author="Mary Hunsicker" w:date="2022-01-07T19:55:00Z"/>
          <w:color w:val="000000" w:themeColor="text1"/>
          <w:shd w:val="clear" w:color="auto" w:fill="FFFFFF"/>
        </w:rPr>
      </w:pPr>
      <w:del w:id="1173" w:author="Mary Hunsicker" w:date="2022-01-07T19:55:00Z">
        <w:r w:rsidRPr="008371E0" w:rsidDel="00F1145A">
          <w:rPr>
            <w:color w:val="000000" w:themeColor="text1"/>
            <w:shd w:val="clear" w:color="auto" w:fill="FFFFFF"/>
          </w:rPr>
          <w:delText>Siegelman-Charbit L, Koslow JA, </w:delText>
        </w:r>
        <w:r w:rsidRPr="008371E0" w:rsidDel="00F1145A">
          <w:rPr>
            <w:color w:val="000000" w:themeColor="text1"/>
            <w:bdr w:val="none" w:sz="0" w:space="0" w:color="auto" w:frame="1"/>
            <w:shd w:val="clear" w:color="auto" w:fill="FFFFFF"/>
          </w:rPr>
          <w:delText>Jacox MG</w:delText>
        </w:r>
        <w:r w:rsidRPr="008371E0" w:rsidDel="00F1145A">
          <w:rPr>
            <w:color w:val="000000" w:themeColor="text1"/>
            <w:shd w:val="clear" w:color="auto" w:fill="FFFFFF"/>
          </w:rPr>
          <w:delText>, Hazen EL, Bograd SJ, Miller EF, McGowan JA. Physical forcing on fish abundance in the southern California Current System. </w:delText>
        </w:r>
        <w:r w:rsidRPr="008371E0" w:rsidDel="00F1145A">
          <w:rPr>
            <w:color w:val="000000" w:themeColor="text1"/>
            <w:bdr w:val="none" w:sz="0" w:space="0" w:color="auto" w:frame="1"/>
            <w:shd w:val="clear" w:color="auto" w:fill="FFFFFF"/>
          </w:rPr>
          <w:delText>Fish. Ocean. 2018;</w:delText>
        </w:r>
        <w:r w:rsidRPr="008371E0" w:rsidDel="00F1145A">
          <w:rPr>
            <w:color w:val="000000" w:themeColor="text1"/>
            <w:shd w:val="clear" w:color="auto" w:fill="FFFFFF"/>
          </w:rPr>
          <w:delText xml:space="preserve"> 27: 475–488. doi:10.1111/fog.12267. </w:delText>
        </w:r>
      </w:del>
    </w:p>
    <w:p w14:paraId="35D5AC4D" w14:textId="407049BF" w:rsidR="008371E0" w:rsidDel="00F1145A" w:rsidRDefault="008371E0" w:rsidP="008371E0">
      <w:pPr>
        <w:spacing w:line="480" w:lineRule="auto"/>
        <w:ind w:left="360" w:hanging="360"/>
        <w:rPr>
          <w:del w:id="1174" w:author="Mary Hunsicker" w:date="2022-01-07T19:55:00Z"/>
          <w:rFonts w:eastAsiaTheme="minorHAnsi"/>
        </w:rPr>
      </w:pPr>
      <w:del w:id="1175" w:author="Mary Hunsicker" w:date="2022-01-07T19:55:00Z">
        <w:r w:rsidRPr="008371E0" w:rsidDel="00F1145A">
          <w:rPr>
            <w:rFonts w:eastAsiaTheme="minorHAnsi"/>
          </w:rPr>
          <w:delText>Stan Development Team. RStan: The R interface to Stan. 2018.</w:delText>
        </w:r>
      </w:del>
    </w:p>
    <w:p w14:paraId="4CE9015F" w14:textId="7826D773" w:rsidR="00C166C5" w:rsidRPr="008371E0" w:rsidDel="00F1145A" w:rsidRDefault="0021072A" w:rsidP="00E31820">
      <w:pPr>
        <w:spacing w:line="480" w:lineRule="auto"/>
        <w:ind w:left="540" w:hanging="540"/>
        <w:rPr>
          <w:del w:id="1176" w:author="Mary Hunsicker" w:date="2022-01-07T19:55:00Z"/>
          <w:rFonts w:eastAsiaTheme="minorHAnsi"/>
        </w:rPr>
      </w:pPr>
      <w:del w:id="1177" w:author="Mary Hunsicker" w:date="2022-01-07T19:55:00Z">
        <w:r w:rsidDel="00F1145A">
          <w:rPr>
            <w:rFonts w:eastAsiaTheme="minorHAnsi"/>
          </w:rPr>
          <w:delText>Suryan RM, Arimitsu ML, Coletti HA, Hopcroft RR, Lindeberg MR, Barbeaux SJ et al. Ecosystem response persists after a prolonged marine heatwave. Sci. Rep. 2021; 11: 6235.</w:delText>
        </w:r>
      </w:del>
    </w:p>
    <w:p w14:paraId="613FD638" w14:textId="6E638ACB" w:rsidR="008371E0" w:rsidRPr="008371E0" w:rsidDel="00F1145A" w:rsidRDefault="008371E0" w:rsidP="00E31820">
      <w:pPr>
        <w:spacing w:line="480" w:lineRule="auto"/>
        <w:ind w:left="540" w:hanging="540"/>
        <w:rPr>
          <w:del w:id="1178" w:author="Mary Hunsicker" w:date="2022-01-07T19:55:00Z"/>
          <w:rFonts w:eastAsiaTheme="minorHAnsi"/>
        </w:rPr>
      </w:pPr>
      <w:del w:id="1179" w:author="Mary Hunsicker" w:date="2022-01-07T19:55:00Z">
        <w:r w:rsidRPr="008371E0" w:rsidDel="00F1145A">
          <w:delText>Sydeman WJ, Dedman S, Garcia-Reyes M, Thompson SA, Thayer JA, Bakun A, MacCall AD. Sixty-five years of northern anchovy population studies in the southern California Current: a review and suggestion for sensible management. ICES J. Mar. Sci. 2020; 77: 486–499.</w:delText>
        </w:r>
      </w:del>
    </w:p>
    <w:p w14:paraId="690A10C9" w14:textId="61137268" w:rsidR="008371E0" w:rsidRPr="008371E0" w:rsidDel="00F1145A" w:rsidRDefault="008371E0" w:rsidP="008371E0">
      <w:pPr>
        <w:spacing w:line="480" w:lineRule="auto"/>
        <w:ind w:left="540" w:hanging="540"/>
        <w:rPr>
          <w:del w:id="1180" w:author="Mary Hunsicker" w:date="2022-01-07T19:55:00Z"/>
          <w:rFonts w:ascii="Times" w:hAnsi="Times"/>
          <w:color w:val="000000" w:themeColor="text1"/>
        </w:rPr>
      </w:pPr>
      <w:del w:id="1181" w:author="Mary Hunsicker" w:date="2022-01-07T19:55:00Z">
        <w:r w:rsidRPr="008371E0" w:rsidDel="00F1145A">
          <w:delText xml:space="preserve">Thompson AR, Hyde JR, Watson W, Chen DC, Guo LW. Rockfish assemblage structure and spawning locations in southern California identified through larval sampling. </w:delText>
        </w:r>
        <w:r w:rsidRPr="008371E0" w:rsidDel="00F1145A">
          <w:rPr>
            <w:iCs/>
          </w:rPr>
          <w:delText>Mar. Ecol. Prog. Ser. 2016; 547</w:delText>
        </w:r>
        <w:r w:rsidRPr="008371E0" w:rsidDel="00F1145A">
          <w:delText>: 177-192.</w:delText>
        </w:r>
      </w:del>
    </w:p>
    <w:p w14:paraId="4232E52E" w14:textId="5375FB01" w:rsidR="008371E0" w:rsidRPr="008371E0" w:rsidDel="00F1145A" w:rsidRDefault="008371E0" w:rsidP="008371E0">
      <w:pPr>
        <w:spacing w:line="480" w:lineRule="auto"/>
        <w:ind w:left="540" w:hanging="540"/>
        <w:rPr>
          <w:del w:id="1182" w:author="Mary Hunsicker" w:date="2022-01-07T19:55:00Z"/>
          <w:rFonts w:ascii="Times" w:hAnsi="Times"/>
          <w:color w:val="000000" w:themeColor="text1"/>
        </w:rPr>
      </w:pPr>
      <w:del w:id="1183" w:author="Mary Hunsicker" w:date="2022-01-07T19:55:00Z">
        <w:r w:rsidRPr="008371E0" w:rsidDel="00F1145A">
          <w:rPr>
            <w:rFonts w:ascii="Times" w:hAnsi="Times"/>
            <w:color w:val="000000"/>
          </w:rPr>
          <w:delText>T</w:delText>
        </w:r>
        <w:r w:rsidRPr="008371E0" w:rsidDel="00F1145A">
          <w:rPr>
            <w:rFonts w:ascii="Times" w:hAnsi="Times"/>
            <w:color w:val="000000" w:themeColor="text1"/>
          </w:rPr>
          <w:delText>hompson AR, Schroeder ID, Bograd SJ, Hazen EL, Jacox MG, Leising AL et al. State of the California Current 2018-19: a novel anchovy regime and a new marine heatwave? CalCOFI Reports 2019; 60: 1-65.</w:delText>
        </w:r>
      </w:del>
    </w:p>
    <w:p w14:paraId="358F00B6" w14:textId="7F48AD02" w:rsidR="008371E0" w:rsidRPr="008371E0" w:rsidDel="00F1145A" w:rsidRDefault="008371E0" w:rsidP="008371E0">
      <w:pPr>
        <w:spacing w:line="480" w:lineRule="auto"/>
        <w:ind w:left="540" w:hanging="540"/>
        <w:rPr>
          <w:del w:id="1184" w:author="Mary Hunsicker" w:date="2022-01-07T19:55:00Z"/>
          <w:rFonts w:ascii="Times" w:hAnsi="Times"/>
          <w:color w:val="000000" w:themeColor="text1"/>
          <w:shd w:val="clear" w:color="auto" w:fill="FFFFFF"/>
        </w:rPr>
      </w:pPr>
      <w:del w:id="1185" w:author="Mary Hunsicker" w:date="2022-01-07T19:55:00Z">
        <w:r w:rsidRPr="008371E0" w:rsidDel="00F1145A">
          <w:rPr>
            <w:rFonts w:ascii="Times" w:hAnsi="Times"/>
            <w:color w:val="000000" w:themeColor="text1"/>
            <w:shd w:val="clear" w:color="auto" w:fill="FFFFFF"/>
          </w:rPr>
          <w:delText>Tolimieri N, Haltuch M, Lee Q, </w:delText>
        </w:r>
        <w:r w:rsidRPr="008371E0" w:rsidDel="00F1145A">
          <w:rPr>
            <w:rFonts w:ascii="Times" w:hAnsi="Times"/>
            <w:bCs/>
            <w:color w:val="000000" w:themeColor="text1"/>
            <w:bdr w:val="none" w:sz="0" w:space="0" w:color="auto" w:frame="1"/>
          </w:rPr>
          <w:delText>Jacox MG</w:delText>
        </w:r>
        <w:r w:rsidRPr="008371E0" w:rsidDel="00F1145A">
          <w:rPr>
            <w:rFonts w:ascii="Times" w:hAnsi="Times"/>
            <w:color w:val="000000" w:themeColor="text1"/>
            <w:shd w:val="clear" w:color="auto" w:fill="FFFFFF"/>
          </w:rPr>
          <w:delText xml:space="preserve">, Bograd SJ. Oceanographic drivers of sablefish recruitment in the California Current. </w:delText>
        </w:r>
        <w:r w:rsidRPr="008371E0" w:rsidDel="00F1145A">
          <w:rPr>
            <w:rFonts w:ascii="Times" w:hAnsi="Times"/>
            <w:color w:val="000000" w:themeColor="text1"/>
            <w:bdr w:val="none" w:sz="0" w:space="0" w:color="auto" w:frame="1"/>
          </w:rPr>
          <w:delText>Fish. Ocean, 2018;</w:delText>
        </w:r>
        <w:r w:rsidRPr="008371E0" w:rsidDel="00F1145A">
          <w:rPr>
            <w:rFonts w:ascii="Times" w:hAnsi="Times"/>
            <w:i/>
            <w:iCs/>
            <w:color w:val="000000" w:themeColor="text1"/>
            <w:bdr w:val="none" w:sz="0" w:space="0" w:color="auto" w:frame="1"/>
          </w:rPr>
          <w:delText xml:space="preserve"> </w:delText>
        </w:r>
        <w:r w:rsidRPr="008371E0" w:rsidDel="00F1145A">
          <w:rPr>
            <w:rFonts w:ascii="Times" w:hAnsi="Times"/>
            <w:color w:val="000000" w:themeColor="text1"/>
            <w:shd w:val="clear" w:color="auto" w:fill="FFFFFF"/>
          </w:rPr>
          <w:delText>27: 458-474, doi:10.1111/fog.12266.</w:delText>
        </w:r>
      </w:del>
    </w:p>
    <w:p w14:paraId="4A1B0847" w14:textId="56010B93" w:rsidR="008371E0" w:rsidRPr="008371E0" w:rsidDel="00F1145A" w:rsidRDefault="008371E0" w:rsidP="008371E0">
      <w:pPr>
        <w:spacing w:line="480" w:lineRule="auto"/>
        <w:ind w:left="540" w:hanging="540"/>
        <w:rPr>
          <w:del w:id="1186" w:author="Mary Hunsicker" w:date="2022-01-07T19:55:00Z"/>
          <w:szCs w:val="12"/>
        </w:rPr>
      </w:pPr>
      <w:del w:id="1187" w:author="Mary Hunsicker" w:date="2022-01-07T19:55:00Z">
        <w:r w:rsidRPr="008371E0" w:rsidDel="00F1145A">
          <w:rPr>
            <w:rFonts w:ascii="Times" w:hAnsi="Times"/>
            <w:szCs w:val="12"/>
          </w:rPr>
          <w:delText>T</w:delText>
        </w:r>
        <w:r w:rsidRPr="008371E0" w:rsidDel="00F1145A">
          <w:rPr>
            <w:szCs w:val="12"/>
          </w:rPr>
          <w:delText>ommasi D, Stock CA, Hobday AJ, Methot R, Kaplan IC, Eveson JP et al. Managing living marine resources in a dynamic environment: the role of seasonal to decadal climate forecasts. Prog. Oceanogr. 2017; 152: 15–49.</w:delText>
        </w:r>
      </w:del>
    </w:p>
    <w:p w14:paraId="0A19748C" w14:textId="590CC8D1" w:rsidR="008371E0" w:rsidRPr="008371E0" w:rsidDel="00F1145A" w:rsidRDefault="008371E0" w:rsidP="008371E0">
      <w:pPr>
        <w:spacing w:line="480" w:lineRule="auto"/>
        <w:ind w:left="540" w:hanging="540"/>
        <w:rPr>
          <w:del w:id="1188" w:author="Mary Hunsicker" w:date="2022-01-07T19:55:00Z"/>
          <w:rFonts w:ascii="Times" w:hAnsi="Times" w:cs="Arial (Body CS)"/>
        </w:rPr>
      </w:pPr>
      <w:del w:id="1189" w:author="Mary Hunsicker" w:date="2022-01-07T19:55:00Z">
        <w:r w:rsidRPr="008371E0" w:rsidDel="00F1145A">
          <w:rPr>
            <w:rFonts w:ascii="Times" w:hAnsi="Times" w:cs="Arial (Body CS)"/>
          </w:rPr>
          <w:delText>Vehtari A, Gelman A, Gabry J. Practical Bayesian model evaluation using leave-one-out cross-validation and WAIC. Statistics and Computing 2017; 27: 1413-1432. doi: 10.1007/s11222-016-9696-4.</w:delText>
        </w:r>
      </w:del>
    </w:p>
    <w:p w14:paraId="0D98CFCA" w14:textId="64531931" w:rsidR="008371E0" w:rsidRPr="008371E0" w:rsidDel="00F1145A" w:rsidRDefault="008371E0" w:rsidP="008371E0">
      <w:pPr>
        <w:spacing w:line="480" w:lineRule="auto"/>
        <w:ind w:left="540" w:hanging="540"/>
        <w:rPr>
          <w:del w:id="1190" w:author="Mary Hunsicker" w:date="2022-01-07T19:55:00Z"/>
          <w:color w:val="000000" w:themeColor="text1"/>
        </w:rPr>
      </w:pPr>
      <w:del w:id="1191" w:author="Mary Hunsicker" w:date="2022-01-07T19:55:00Z">
        <w:r w:rsidRPr="008371E0" w:rsidDel="00F1145A">
          <w:rPr>
            <w:color w:val="000000" w:themeColor="text1"/>
            <w:shd w:val="clear" w:color="auto" w:fill="FFFFFF"/>
          </w:rPr>
          <w:delText>Walker Jr HJ, Hastings PA, Hyde JR, Lea RN, Snodgrass OE, Bellquist LF. Unusual occurrences of fishes in the Southern California Current System during the warm water period of 2014–2018. Estuar. Coast. Shelf Sci. 2020; 236: 106634.</w:delText>
        </w:r>
      </w:del>
    </w:p>
    <w:p w14:paraId="3A684350" w14:textId="37076CA8" w:rsidR="008371E0" w:rsidRPr="008371E0" w:rsidDel="00F1145A" w:rsidRDefault="008371E0" w:rsidP="008371E0">
      <w:pPr>
        <w:widowControl w:val="0"/>
        <w:autoSpaceDE w:val="0"/>
        <w:autoSpaceDN w:val="0"/>
        <w:adjustRightInd w:val="0"/>
        <w:spacing w:line="480" w:lineRule="auto"/>
        <w:ind w:left="480" w:hanging="480"/>
        <w:rPr>
          <w:del w:id="1192" w:author="Mary Hunsicker" w:date="2022-01-07T19:55:00Z"/>
          <w:rFonts w:ascii="Times" w:hAnsi="Times"/>
          <w:noProof/>
        </w:rPr>
      </w:pPr>
      <w:del w:id="1193" w:author="Mary Hunsicker" w:date="2022-01-07T19:55:00Z">
        <w:r w:rsidRPr="008371E0" w:rsidDel="00F1145A">
          <w:rPr>
            <w:rFonts w:ascii="Times" w:hAnsi="Times"/>
            <w:noProof/>
          </w:rPr>
          <w:delText>Walsh JE, Thoman RL, Bhatt US, Bieniek PA, Brettschneider B, Brubaker M et al. The high latitude heat wave of 2016 and its impacts on Alaska. Bull. Am. Meteorol. Soc. 2018; 99: S39–S43. doi: 10.1175/BAMS-D-17-0105.</w:delText>
        </w:r>
      </w:del>
    </w:p>
    <w:p w14:paraId="4CEB201D" w14:textId="7B0D2B23" w:rsidR="008371E0" w:rsidRPr="008371E0" w:rsidDel="00F1145A" w:rsidRDefault="008371E0" w:rsidP="008371E0">
      <w:pPr>
        <w:widowControl w:val="0"/>
        <w:autoSpaceDE w:val="0"/>
        <w:autoSpaceDN w:val="0"/>
        <w:adjustRightInd w:val="0"/>
        <w:spacing w:line="480" w:lineRule="auto"/>
        <w:ind w:left="480" w:hanging="480"/>
        <w:rPr>
          <w:del w:id="1194" w:author="Mary Hunsicker" w:date="2022-01-07T19:55:00Z"/>
          <w:rFonts w:ascii="Times" w:hAnsi="Times"/>
          <w:noProof/>
        </w:rPr>
      </w:pPr>
      <w:del w:id="1195" w:author="Mary Hunsicker" w:date="2022-01-07T19:55:00Z">
        <w:r w:rsidRPr="008371E0" w:rsidDel="00F1145A">
          <w:rPr>
            <w:rFonts w:ascii="Times" w:hAnsi="Times" w:cs="Arial"/>
            <w:color w:val="000000" w:themeColor="text1"/>
          </w:rPr>
          <w:delText>Ward EJ, Holmes EE, Thorson JT, Collen B. Complexity is costly: a meta</w:delText>
        </w:r>
        <w:r w:rsidRPr="008371E0" w:rsidDel="00F1145A">
          <w:rPr>
            <w:rFonts w:ascii="Cambria Math" w:hAnsi="Cambria Math" w:cs="Cambria Math"/>
            <w:color w:val="000000" w:themeColor="text1"/>
          </w:rPr>
          <w:delText>‐</w:delText>
        </w:r>
        <w:r w:rsidRPr="008371E0" w:rsidDel="00F1145A">
          <w:rPr>
            <w:rFonts w:ascii="Times" w:hAnsi="Times" w:cs="Arial"/>
            <w:color w:val="000000" w:themeColor="text1"/>
          </w:rPr>
          <w:delText>analysis of parametric and non</w:delText>
        </w:r>
        <w:r w:rsidRPr="008371E0" w:rsidDel="00F1145A">
          <w:rPr>
            <w:rFonts w:ascii="Cambria Math" w:hAnsi="Cambria Math" w:cs="Cambria Math"/>
            <w:color w:val="000000" w:themeColor="text1"/>
          </w:rPr>
          <w:delText>‐</w:delText>
        </w:r>
        <w:r w:rsidRPr="008371E0" w:rsidDel="00F1145A">
          <w:rPr>
            <w:rFonts w:ascii="Times" w:hAnsi="Times" w:cs="Arial"/>
            <w:color w:val="000000" w:themeColor="text1"/>
          </w:rPr>
          <w:delText>parametric methods for short</w:delText>
        </w:r>
        <w:r w:rsidRPr="008371E0" w:rsidDel="00F1145A">
          <w:rPr>
            <w:rFonts w:ascii="Cambria Math" w:hAnsi="Cambria Math" w:cs="Cambria Math"/>
            <w:color w:val="000000" w:themeColor="text1"/>
          </w:rPr>
          <w:delText>‐</w:delText>
        </w:r>
        <w:r w:rsidRPr="008371E0" w:rsidDel="00F1145A">
          <w:rPr>
            <w:rFonts w:ascii="Times" w:hAnsi="Times" w:cs="Arial"/>
            <w:color w:val="000000" w:themeColor="text1"/>
          </w:rPr>
          <w:delText>term population forecasting. Oikos 2014; 123:</w:delText>
        </w:r>
        <w:r w:rsidRPr="008371E0" w:rsidDel="00F1145A">
          <w:rPr>
            <w:rFonts w:ascii="Times" w:hAnsi="Times" w:cs="Arial"/>
            <w:color w:val="000000" w:themeColor="text1"/>
            <w:shd w:val="clear" w:color="auto" w:fill="FFFFFF"/>
          </w:rPr>
          <w:delText xml:space="preserve"> 652-661.</w:delText>
        </w:r>
      </w:del>
    </w:p>
    <w:p w14:paraId="733BE062" w14:textId="118D4CF3" w:rsidR="008371E0" w:rsidRPr="008371E0" w:rsidDel="00F1145A" w:rsidRDefault="008371E0" w:rsidP="008371E0">
      <w:pPr>
        <w:widowControl w:val="0"/>
        <w:autoSpaceDE w:val="0"/>
        <w:autoSpaceDN w:val="0"/>
        <w:adjustRightInd w:val="0"/>
        <w:spacing w:line="480" w:lineRule="auto"/>
        <w:ind w:left="480" w:hanging="480"/>
        <w:rPr>
          <w:del w:id="1196" w:author="Mary Hunsicker" w:date="2022-01-07T19:55:00Z"/>
          <w:rFonts w:ascii="Times" w:hAnsi="Times"/>
          <w:noProof/>
        </w:rPr>
      </w:pPr>
      <w:del w:id="1197" w:author="Mary Hunsicker" w:date="2022-01-07T19:55:00Z">
        <w:r w:rsidRPr="008371E0" w:rsidDel="00F1145A">
          <w:rPr>
            <w:rFonts w:ascii="Times" w:hAnsi="Times"/>
            <w:noProof/>
          </w:rPr>
          <w:delText xml:space="preserve">Ward EJ, Anderson SC, Damiano LA, Hunsicker ME, Litzow MA. Modeling regimes with extremes: the bayesdfa package for identifying and forecasting common trends and anomalies in multivariate time-series data. R J 2019; 11: 46–55. </w:delText>
        </w:r>
      </w:del>
    </w:p>
    <w:p w14:paraId="5B1C065D" w14:textId="499CFF97" w:rsidR="008371E0" w:rsidRPr="008371E0" w:rsidDel="00F1145A" w:rsidRDefault="008371E0" w:rsidP="008371E0">
      <w:pPr>
        <w:widowControl w:val="0"/>
        <w:autoSpaceDE w:val="0"/>
        <w:autoSpaceDN w:val="0"/>
        <w:adjustRightInd w:val="0"/>
        <w:spacing w:line="480" w:lineRule="auto"/>
        <w:ind w:left="480" w:hanging="480"/>
        <w:rPr>
          <w:del w:id="1198" w:author="Mary Hunsicker" w:date="2022-01-07T19:55:00Z"/>
          <w:rFonts w:ascii="Times" w:hAnsi="Times"/>
          <w:noProof/>
        </w:rPr>
      </w:pPr>
      <w:del w:id="1199" w:author="Mary Hunsicker" w:date="2022-01-07T19:55:00Z">
        <w:r w:rsidRPr="008371E0" w:rsidDel="00F1145A">
          <w:rPr>
            <w:rFonts w:ascii="Times" w:hAnsi="Times"/>
            <w:noProof/>
          </w:rPr>
          <w:delText>Ward EJ, Anderson SC, Damiano LA, Malick MJ. bayesdfa: Bayesian Dynamic Factor Analysis (DFA) with 'Stan'. R package version 1.1.0 2020. https://CRAN.R-project.org/package=bayesdfa</w:delText>
        </w:r>
      </w:del>
    </w:p>
    <w:p w14:paraId="5D2CF3E0" w14:textId="406ECBD4" w:rsidR="008371E0" w:rsidDel="00F1145A" w:rsidRDefault="008371E0" w:rsidP="008371E0">
      <w:pPr>
        <w:widowControl w:val="0"/>
        <w:autoSpaceDE w:val="0"/>
        <w:autoSpaceDN w:val="0"/>
        <w:adjustRightInd w:val="0"/>
        <w:spacing w:line="480" w:lineRule="auto"/>
        <w:ind w:left="480" w:hanging="480"/>
        <w:rPr>
          <w:del w:id="1200" w:author="Mary Hunsicker" w:date="2022-01-07T19:55:00Z"/>
          <w:rFonts w:ascii="Times" w:hAnsi="Times"/>
          <w:color w:val="000000" w:themeColor="text1"/>
          <w:shd w:val="clear" w:color="auto" w:fill="FFFFFF"/>
        </w:rPr>
      </w:pPr>
      <w:del w:id="1201" w:author="Mary Hunsicker" w:date="2022-01-07T19:55:00Z">
        <w:r w:rsidRPr="008371E0" w:rsidDel="00F1145A">
          <w:rPr>
            <w:rFonts w:ascii="Times" w:hAnsi="Times"/>
            <w:color w:val="000000" w:themeColor="text1"/>
            <w:shd w:val="clear" w:color="auto" w:fill="FFFFFF"/>
          </w:rPr>
          <w:delText>Welch H, Hazen EL, Briscoe DK, Bograd SJ,</w:delText>
        </w:r>
        <w:r w:rsidRPr="008371E0" w:rsidDel="00F1145A">
          <w:rPr>
            <w:rFonts w:ascii="Times" w:hAnsi="Times"/>
            <w:bCs/>
            <w:color w:val="000000" w:themeColor="text1"/>
            <w:bdr w:val="none" w:sz="0" w:space="0" w:color="auto" w:frame="1"/>
          </w:rPr>
          <w:delText xml:space="preserve"> Jacox MG</w:delText>
        </w:r>
        <w:r w:rsidRPr="008371E0" w:rsidDel="00F1145A">
          <w:rPr>
            <w:rFonts w:ascii="Times" w:hAnsi="Times"/>
            <w:color w:val="000000" w:themeColor="text1"/>
            <w:shd w:val="clear" w:color="auto" w:fill="FFFFFF"/>
          </w:rPr>
          <w:delText xml:space="preserve">, Eguchi T et al. Environmental indicators to reduce loggerhead turtle bycatch offshore of Southern California. </w:delText>
        </w:r>
        <w:r w:rsidRPr="008371E0" w:rsidDel="00F1145A">
          <w:rPr>
            <w:rFonts w:ascii="Times" w:hAnsi="Times"/>
            <w:color w:val="000000" w:themeColor="text1"/>
            <w:bdr w:val="none" w:sz="0" w:space="0" w:color="auto" w:frame="1"/>
          </w:rPr>
          <w:delText>Ecol. Ind. 2019</w:delText>
        </w:r>
        <w:r w:rsidRPr="008371E0" w:rsidDel="00F1145A">
          <w:rPr>
            <w:rFonts w:ascii="Times" w:hAnsi="Times"/>
            <w:color w:val="000000" w:themeColor="text1"/>
            <w:shd w:val="clear" w:color="auto" w:fill="FFFFFF"/>
          </w:rPr>
          <w:delText>; 98: 657-664. doi:10.1016/j.ecolind.2018.11.001.</w:delText>
        </w:r>
      </w:del>
    </w:p>
    <w:p w14:paraId="3C96659C" w14:textId="251F2EB9" w:rsidR="00297BEE" w:rsidRPr="008371E0" w:rsidDel="00F1145A" w:rsidRDefault="00297BEE" w:rsidP="008371E0">
      <w:pPr>
        <w:widowControl w:val="0"/>
        <w:autoSpaceDE w:val="0"/>
        <w:autoSpaceDN w:val="0"/>
        <w:adjustRightInd w:val="0"/>
        <w:spacing w:line="480" w:lineRule="auto"/>
        <w:ind w:left="480" w:hanging="480"/>
        <w:rPr>
          <w:del w:id="1202" w:author="Mary Hunsicker" w:date="2022-01-07T19:55:00Z"/>
          <w:rFonts w:ascii="Times" w:hAnsi="Times"/>
          <w:color w:val="000000" w:themeColor="text1"/>
          <w:shd w:val="clear" w:color="auto" w:fill="FFFFFF"/>
        </w:rPr>
      </w:pPr>
      <w:del w:id="1203" w:author="Mary Hunsicker" w:date="2022-01-07T19:55:00Z">
        <w:r w:rsidRPr="00297BEE" w:rsidDel="00F1145A">
          <w:rPr>
            <w:rFonts w:ascii="Times" w:hAnsi="Times"/>
            <w:color w:val="000000" w:themeColor="text1"/>
            <w:shd w:val="clear" w:color="auto" w:fill="FFFFFF"/>
          </w:rPr>
          <w:delText>Wells</w:delText>
        </w:r>
        <w:r w:rsidDel="00F1145A">
          <w:rPr>
            <w:rFonts w:ascii="Times" w:hAnsi="Times"/>
            <w:color w:val="000000" w:themeColor="text1"/>
            <w:shd w:val="clear" w:color="auto" w:fill="FFFFFF"/>
          </w:rPr>
          <w:delText xml:space="preserve"> </w:delText>
        </w:r>
        <w:r w:rsidRPr="00297BEE" w:rsidDel="00F1145A">
          <w:rPr>
            <w:rFonts w:ascii="Times" w:hAnsi="Times"/>
            <w:color w:val="000000" w:themeColor="text1"/>
            <w:shd w:val="clear" w:color="auto" w:fill="FFFFFF"/>
          </w:rPr>
          <w:delText>BK, Field</w:delText>
        </w:r>
        <w:r w:rsidDel="00F1145A">
          <w:rPr>
            <w:rFonts w:ascii="Times" w:hAnsi="Times"/>
            <w:color w:val="000000" w:themeColor="text1"/>
            <w:shd w:val="clear" w:color="auto" w:fill="FFFFFF"/>
          </w:rPr>
          <w:delText xml:space="preserve"> </w:delText>
        </w:r>
        <w:r w:rsidRPr="00297BEE" w:rsidDel="00F1145A">
          <w:rPr>
            <w:rFonts w:ascii="Times" w:hAnsi="Times"/>
            <w:color w:val="000000" w:themeColor="text1"/>
            <w:shd w:val="clear" w:color="auto" w:fill="FFFFFF"/>
          </w:rPr>
          <w:delText>JC, Thayer</w:delText>
        </w:r>
        <w:r w:rsidDel="00F1145A">
          <w:rPr>
            <w:rFonts w:ascii="Times" w:hAnsi="Times"/>
            <w:color w:val="000000" w:themeColor="text1"/>
            <w:shd w:val="clear" w:color="auto" w:fill="FFFFFF"/>
          </w:rPr>
          <w:delText xml:space="preserve"> J</w:delText>
        </w:r>
        <w:r w:rsidRPr="00297BEE" w:rsidDel="00F1145A">
          <w:rPr>
            <w:rFonts w:ascii="Times" w:hAnsi="Times"/>
            <w:color w:val="000000" w:themeColor="text1"/>
            <w:shd w:val="clear" w:color="auto" w:fill="FFFFFF"/>
          </w:rPr>
          <w:delText>A</w:delText>
        </w:r>
        <w:r w:rsidDel="00F1145A">
          <w:rPr>
            <w:rFonts w:ascii="Times" w:hAnsi="Times"/>
            <w:color w:val="000000" w:themeColor="text1"/>
            <w:shd w:val="clear" w:color="auto" w:fill="FFFFFF"/>
          </w:rPr>
          <w:delText xml:space="preserve">, </w:delText>
        </w:r>
        <w:r w:rsidRPr="00297BEE" w:rsidDel="00F1145A">
          <w:rPr>
            <w:rFonts w:ascii="Times" w:hAnsi="Times"/>
            <w:color w:val="000000" w:themeColor="text1"/>
            <w:shd w:val="clear" w:color="auto" w:fill="FFFFFF"/>
          </w:rPr>
          <w:delText>Grimes</w:delText>
        </w:r>
        <w:r w:rsidDel="00F1145A">
          <w:rPr>
            <w:rFonts w:ascii="Times" w:hAnsi="Times"/>
            <w:color w:val="000000" w:themeColor="text1"/>
            <w:shd w:val="clear" w:color="auto" w:fill="FFFFFF"/>
          </w:rPr>
          <w:delText xml:space="preserve"> </w:delText>
        </w:r>
        <w:r w:rsidRPr="00297BEE" w:rsidDel="00F1145A">
          <w:rPr>
            <w:rFonts w:ascii="Times" w:hAnsi="Times"/>
            <w:color w:val="000000" w:themeColor="text1"/>
            <w:shd w:val="clear" w:color="auto" w:fill="FFFFFF"/>
          </w:rPr>
          <w:delText>CB, Bograd</w:delText>
        </w:r>
        <w:r w:rsidDel="00F1145A">
          <w:rPr>
            <w:rFonts w:ascii="Times" w:hAnsi="Times"/>
            <w:color w:val="000000" w:themeColor="text1"/>
            <w:shd w:val="clear" w:color="auto" w:fill="FFFFFF"/>
          </w:rPr>
          <w:delText xml:space="preserve"> </w:delText>
        </w:r>
        <w:r w:rsidRPr="00297BEE" w:rsidDel="00F1145A">
          <w:rPr>
            <w:rFonts w:ascii="Times" w:hAnsi="Times"/>
            <w:color w:val="000000" w:themeColor="text1"/>
            <w:shd w:val="clear" w:color="auto" w:fill="FFFFFF"/>
          </w:rPr>
          <w:delText>SJ, Sydeman</w:delText>
        </w:r>
        <w:r w:rsidDel="00F1145A">
          <w:rPr>
            <w:rFonts w:ascii="Times" w:hAnsi="Times"/>
            <w:color w:val="000000" w:themeColor="text1"/>
            <w:shd w:val="clear" w:color="auto" w:fill="FFFFFF"/>
          </w:rPr>
          <w:delText xml:space="preserve"> </w:delText>
        </w:r>
        <w:r w:rsidRPr="00297BEE" w:rsidDel="00F1145A">
          <w:rPr>
            <w:rFonts w:ascii="Times" w:hAnsi="Times"/>
            <w:color w:val="000000" w:themeColor="text1"/>
            <w:shd w:val="clear" w:color="auto" w:fill="FFFFFF"/>
          </w:rPr>
          <w:delText>WJ</w:delText>
        </w:r>
        <w:r w:rsidDel="00F1145A">
          <w:rPr>
            <w:rFonts w:ascii="Times" w:hAnsi="Times"/>
            <w:color w:val="000000" w:themeColor="text1"/>
            <w:shd w:val="clear" w:color="auto" w:fill="FFFFFF"/>
          </w:rPr>
          <w:delText xml:space="preserve"> et al. Untangling the relationships among climate, prey and top predators in an ocean ecosystem. Mar. Ecol. Prog. Ser. 2008; 364: 15-29.</w:delText>
        </w:r>
      </w:del>
    </w:p>
    <w:p w14:paraId="2094CD44" w14:textId="42EF6504" w:rsidR="008371E0" w:rsidRPr="008371E0" w:rsidDel="00F1145A" w:rsidRDefault="008371E0" w:rsidP="008371E0">
      <w:pPr>
        <w:widowControl w:val="0"/>
        <w:autoSpaceDE w:val="0"/>
        <w:autoSpaceDN w:val="0"/>
        <w:adjustRightInd w:val="0"/>
        <w:spacing w:line="480" w:lineRule="auto"/>
        <w:ind w:left="480" w:hanging="480"/>
        <w:rPr>
          <w:del w:id="1204" w:author="Mary Hunsicker" w:date="2022-01-07T19:55:00Z"/>
          <w:rFonts w:ascii="Times" w:hAnsi="Times"/>
          <w:color w:val="000000" w:themeColor="text1"/>
          <w:shd w:val="clear" w:color="auto" w:fill="FFFFFF"/>
        </w:rPr>
      </w:pPr>
      <w:del w:id="1205" w:author="Mary Hunsicker" w:date="2022-01-07T19:55:00Z">
        <w:r w:rsidRPr="008371E0" w:rsidDel="00F1145A">
          <w:rPr>
            <w:rFonts w:ascii="Times" w:hAnsi="Times"/>
            <w:noProof/>
            <w:color w:val="000000" w:themeColor="text1"/>
          </w:rPr>
          <w:delText>Wernberg T, Bennett S, Babcock RC, De Bettignies T, Cure K, Dep</w:delText>
        </w:r>
        <w:r w:rsidRPr="008371E0" w:rsidDel="00F1145A">
          <w:rPr>
            <w:rFonts w:ascii="Times" w:hAnsi="Times"/>
            <w:noProof/>
          </w:rPr>
          <w:delText>czynksi M et al.</w:delText>
        </w:r>
        <w:r w:rsidRPr="008371E0" w:rsidDel="00F1145A">
          <w:rPr>
            <w:rFonts w:ascii="Times" w:hAnsi="Times"/>
            <w:noProof/>
            <w:color w:val="000000" w:themeColor="text1"/>
          </w:rPr>
          <w:delText xml:space="preserve"> Climate-driven regime shift of a temperate marine ecosystem. Science 2016; </w:delText>
        </w:r>
        <w:r w:rsidRPr="008371E0" w:rsidDel="00F1145A">
          <w:rPr>
            <w:rFonts w:ascii="Times" w:hAnsi="Times"/>
            <w:color w:val="000000" w:themeColor="text1"/>
            <w:shd w:val="clear" w:color="auto" w:fill="FFFFFF"/>
          </w:rPr>
          <w:delText>353: 169-172.</w:delText>
        </w:r>
      </w:del>
    </w:p>
    <w:p w14:paraId="07936AF8" w14:textId="1620D113" w:rsidR="008371E0" w:rsidDel="00F1145A" w:rsidRDefault="008371E0" w:rsidP="008371E0">
      <w:pPr>
        <w:widowControl w:val="0"/>
        <w:autoSpaceDE w:val="0"/>
        <w:autoSpaceDN w:val="0"/>
        <w:adjustRightInd w:val="0"/>
        <w:spacing w:line="480" w:lineRule="auto"/>
        <w:ind w:left="480" w:hanging="480"/>
        <w:rPr>
          <w:del w:id="1206" w:author="Mary Hunsicker" w:date="2022-01-07T19:55:00Z"/>
          <w:rFonts w:ascii="Times" w:hAnsi="Times"/>
          <w:noProof/>
        </w:rPr>
      </w:pPr>
      <w:del w:id="1207" w:author="Mary Hunsicker" w:date="2022-01-07T19:55:00Z">
        <w:r w:rsidRPr="008371E0" w:rsidDel="00F1145A">
          <w:rPr>
            <w:rFonts w:ascii="Times" w:hAnsi="Times"/>
            <w:noProof/>
          </w:rPr>
          <w:delText>Zuur AF, Tuck ID, Bailey N. Dynamic factor analysis to estimate common trends in fisheries time series. Can. J. Fish. Aquat. Sci. 2003; 60: 542–552.</w:delText>
        </w:r>
      </w:del>
    </w:p>
    <w:p w14:paraId="6383C6C3" w14:textId="04017FAD" w:rsidR="00D9152D" w:rsidDel="00F1145A" w:rsidRDefault="00D9152D" w:rsidP="008371E0">
      <w:pPr>
        <w:widowControl w:val="0"/>
        <w:autoSpaceDE w:val="0"/>
        <w:autoSpaceDN w:val="0"/>
        <w:adjustRightInd w:val="0"/>
        <w:spacing w:line="480" w:lineRule="auto"/>
        <w:ind w:left="480" w:hanging="480"/>
        <w:rPr>
          <w:del w:id="1208" w:author="Mary Hunsicker" w:date="2022-01-07T19:55:00Z"/>
          <w:rFonts w:ascii="Times" w:hAnsi="Times"/>
          <w:noProof/>
        </w:rPr>
      </w:pPr>
    </w:p>
    <w:p w14:paraId="709DA2CE" w14:textId="488BC50C" w:rsidR="008371E0" w:rsidRPr="008371E0" w:rsidDel="00F1145A" w:rsidRDefault="008371E0" w:rsidP="008371E0">
      <w:pPr>
        <w:pStyle w:val="CommentSubject"/>
        <w:spacing w:line="480" w:lineRule="auto"/>
        <w:rPr>
          <w:del w:id="1209" w:author="Mary Hunsicker" w:date="2022-01-07T19:55:00Z"/>
        </w:rPr>
      </w:pPr>
    </w:p>
    <w:p w14:paraId="7FFE014B" w14:textId="351335DA" w:rsidR="00D9152D" w:rsidRPr="006A18F1" w:rsidRDefault="008371E0" w:rsidP="00D9152D">
      <w:pPr>
        <w:spacing w:line="480" w:lineRule="auto"/>
        <w:rPr>
          <w:b/>
          <w:bCs/>
        </w:rPr>
      </w:pPr>
      <w:del w:id="1210" w:author="Mary Hunsicker" w:date="2022-01-07T19:55:00Z">
        <w:r w:rsidRPr="008371E0" w:rsidDel="00F1145A">
          <w:rPr>
            <w:rFonts w:ascii="Times" w:hAnsi="Times"/>
          </w:rPr>
          <w:fldChar w:fldCharType="end"/>
        </w:r>
      </w:del>
      <w:r w:rsidR="00D9152D" w:rsidRPr="006A18F1">
        <w:rPr>
          <w:b/>
          <w:bCs/>
        </w:rPr>
        <w:t>Supporting Information</w:t>
      </w:r>
    </w:p>
    <w:p w14:paraId="4E84A490" w14:textId="77777777" w:rsidR="00D9152D" w:rsidRPr="009A6E94" w:rsidRDefault="00D9152D" w:rsidP="00D9152D">
      <w:pPr>
        <w:spacing w:line="480" w:lineRule="auto"/>
        <w:rPr>
          <w:b/>
          <w:bCs/>
          <w:rPrChange w:id="1211" w:author="Mary Hunsicker" w:date="2022-01-09T20:38:00Z">
            <w:rPr/>
          </w:rPrChange>
        </w:rPr>
      </w:pPr>
      <w:r w:rsidRPr="006A18F1">
        <w:rPr>
          <w:b/>
          <w:bCs/>
        </w:rPr>
        <w:lastRenderedPageBreak/>
        <w:t>S1 Appendix</w:t>
      </w:r>
      <w:r w:rsidRPr="006A18F1">
        <w:t>:</w:t>
      </w:r>
      <w:r w:rsidRPr="006A18F1">
        <w:rPr>
          <w:b/>
          <w:bCs/>
        </w:rPr>
        <w:t xml:space="preserve"> </w:t>
      </w:r>
      <w:r w:rsidRPr="009A6E94">
        <w:rPr>
          <w:b/>
          <w:bCs/>
          <w:rPrChange w:id="1212" w:author="Mary Hunsicker" w:date="2022-01-09T20:38:00Z">
            <w:rPr/>
          </w:rPrChange>
        </w:rPr>
        <w:t>Standardization of time series from spatially resolved datasets.</w:t>
      </w:r>
    </w:p>
    <w:p w14:paraId="3AF40531" w14:textId="0B587028" w:rsidR="009A6E94" w:rsidRPr="009A6E94" w:rsidRDefault="00D9152D">
      <w:pPr>
        <w:spacing w:line="480" w:lineRule="auto"/>
        <w:rPr>
          <w:ins w:id="1213" w:author="Mary Hunsicker" w:date="2022-01-09T20:38:00Z"/>
          <w:color w:val="000000"/>
          <w:rPrChange w:id="1214" w:author="Mary Hunsicker" w:date="2022-01-09T20:39:00Z">
            <w:rPr>
              <w:ins w:id="1215" w:author="Mary Hunsicker" w:date="2022-01-09T20:38:00Z"/>
              <w:rFonts w:ascii="Times" w:hAnsi="Times" w:cs="Arial"/>
            </w:rPr>
          </w:rPrChange>
        </w:rPr>
        <w:pPrChange w:id="1216" w:author="Mary Hunsicker" w:date="2022-01-09T20:39:00Z">
          <w:pPr/>
        </w:pPrChange>
      </w:pPr>
      <w:r w:rsidRPr="009A6E94">
        <w:rPr>
          <w:b/>
          <w:bCs/>
        </w:rPr>
        <w:t>S1 Table</w:t>
      </w:r>
      <w:r w:rsidRPr="009A6E94">
        <w:t xml:space="preserve">: </w:t>
      </w:r>
      <w:r w:rsidRPr="009A6E94">
        <w:rPr>
          <w:b/>
          <w:bCs/>
          <w:rPrChange w:id="1217" w:author="Mary Hunsicker" w:date="2022-01-09T20:39:00Z">
            <w:rPr/>
          </w:rPrChange>
        </w:rPr>
        <w:t xml:space="preserve">Climate and biology time series included in </w:t>
      </w:r>
      <w:ins w:id="1218" w:author="Mary Hunsicker" w:date="2022-01-09T20:58:00Z">
        <w:r w:rsidR="009806F4">
          <w:rPr>
            <w:b/>
            <w:bCs/>
          </w:rPr>
          <w:t xml:space="preserve">the </w:t>
        </w:r>
      </w:ins>
      <w:ins w:id="1219" w:author="Mary Hunsicker" w:date="2022-01-09T20:39:00Z">
        <w:r w:rsidR="009A6E94">
          <w:rPr>
            <w:b/>
            <w:bCs/>
          </w:rPr>
          <w:t xml:space="preserve">study </w:t>
        </w:r>
      </w:ins>
      <w:del w:id="1220" w:author="Mary Hunsicker" w:date="2022-01-09T20:39:00Z">
        <w:r w:rsidRPr="009A6E94" w:rsidDel="009A6E94">
          <w:rPr>
            <w:b/>
            <w:bCs/>
            <w:rPrChange w:id="1221" w:author="Mary Hunsicker" w:date="2022-01-09T20:39:00Z">
              <w:rPr/>
            </w:rPrChange>
          </w:rPr>
          <w:delText xml:space="preserve">the </w:delText>
        </w:r>
      </w:del>
      <w:r w:rsidRPr="009A6E94">
        <w:rPr>
          <w:b/>
          <w:bCs/>
          <w:rPrChange w:id="1222" w:author="Mary Hunsicker" w:date="2022-01-09T20:39:00Z">
            <w:rPr/>
          </w:rPrChange>
        </w:rPr>
        <w:t>analyse</w:t>
      </w:r>
      <w:ins w:id="1223" w:author="Mary Hunsicker" w:date="2022-01-09T20:39:00Z">
        <w:r w:rsidR="009A6E94">
          <w:rPr>
            <w:b/>
            <w:bCs/>
          </w:rPr>
          <w:t>s</w:t>
        </w:r>
      </w:ins>
      <w:ins w:id="1224" w:author="Mary Hunsicker" w:date="2022-01-09T20:38:00Z">
        <w:r w:rsidR="009A6E94" w:rsidRPr="009A6E94">
          <w:t xml:space="preserve">. </w:t>
        </w:r>
      </w:ins>
      <w:del w:id="1225" w:author="Mary Hunsicker" w:date="2022-01-09T20:38:00Z">
        <w:r w:rsidRPr="009A6E94" w:rsidDel="009A6E94">
          <w:rPr>
            <w:b/>
            <w:bCs/>
            <w:rPrChange w:id="1226" w:author="Mary Hunsicker" w:date="2022-01-09T20:39:00Z">
              <w:rPr/>
            </w:rPrChange>
          </w:rPr>
          <w:delText>s</w:delText>
        </w:r>
      </w:del>
      <w:ins w:id="1227" w:author="Mary Hunsicker" w:date="2022-01-09T20:38:00Z">
        <w:r w:rsidR="009A6E94" w:rsidRPr="009A6E94">
          <w:rPr>
            <w:rPrChange w:id="1228" w:author="Mary Hunsicker" w:date="2022-01-09T20:39:00Z">
              <w:rPr>
                <w:rFonts w:ascii="Times" w:hAnsi="Times" w:cs="Arial"/>
              </w:rPr>
            </w:rPrChange>
          </w:rPr>
          <w:t xml:space="preserve">A list of climate and biology time series included in the analyses and the associated units of measurements, data transformations (if applicable), years of data, and data sources. </w:t>
        </w:r>
        <w:r w:rsidR="009A6E94" w:rsidRPr="009A6E94">
          <w:rPr>
            <w:vertAlign w:val="superscript"/>
            <w:rPrChange w:id="1229" w:author="Mary Hunsicker" w:date="2022-01-09T20:39:00Z">
              <w:rPr>
                <w:rFonts w:ascii="Times" w:hAnsi="Times" w:cs="Arial"/>
                <w:sz w:val="28"/>
                <w:szCs w:val="28"/>
                <w:vertAlign w:val="superscript"/>
              </w:rPr>
            </w:rPrChange>
          </w:rPr>
          <w:t>1</w:t>
        </w:r>
        <w:r w:rsidR="009A6E94" w:rsidRPr="009A6E94">
          <w:rPr>
            <w:rPrChange w:id="1230" w:author="Mary Hunsicker" w:date="2022-01-09T20:39:00Z">
              <w:rPr>
                <w:rFonts w:ascii="Times" w:hAnsi="Times" w:cs="Arial"/>
                <w:sz w:val="20"/>
                <w:szCs w:val="20"/>
              </w:rPr>
            </w:rPrChange>
          </w:rPr>
          <w:t xml:space="preserve">UCSC ROMS model, </w:t>
        </w:r>
        <w:r w:rsidR="009A6E94" w:rsidRPr="009A6E94">
          <w:rPr>
            <w:vertAlign w:val="superscript"/>
            <w:rPrChange w:id="1231" w:author="Mary Hunsicker" w:date="2022-01-09T20:39:00Z">
              <w:rPr>
                <w:rFonts w:ascii="Times" w:hAnsi="Times" w:cs="Arial"/>
                <w:sz w:val="28"/>
                <w:szCs w:val="28"/>
                <w:vertAlign w:val="superscript"/>
              </w:rPr>
            </w:rPrChange>
          </w:rPr>
          <w:t>2</w:t>
        </w:r>
        <w:r w:rsidR="009A6E94" w:rsidRPr="009A6E94">
          <w:rPr>
            <w:rPrChange w:id="1232" w:author="Mary Hunsicker" w:date="2022-01-09T20:39:00Z">
              <w:rPr>
                <w:rFonts w:ascii="Times" w:hAnsi="Times" w:cs="Arial"/>
                <w:sz w:val="20"/>
                <w:szCs w:val="20"/>
              </w:rPr>
            </w:rPrChange>
          </w:rPr>
          <w:t xml:space="preserve">NOAA Marine Mammal Lab, </w:t>
        </w:r>
        <w:r w:rsidR="009A6E94" w:rsidRPr="009A6E94">
          <w:rPr>
            <w:vertAlign w:val="superscript"/>
            <w:rPrChange w:id="1233" w:author="Mary Hunsicker" w:date="2022-01-09T20:39:00Z">
              <w:rPr>
                <w:rFonts w:ascii="Times" w:hAnsi="Times" w:cs="Arial"/>
                <w:sz w:val="28"/>
                <w:szCs w:val="28"/>
                <w:vertAlign w:val="superscript"/>
              </w:rPr>
            </w:rPrChange>
          </w:rPr>
          <w:t>3</w:t>
        </w:r>
        <w:r w:rsidR="009A6E94" w:rsidRPr="009A6E94">
          <w:rPr>
            <w:color w:val="000000"/>
            <w:rPrChange w:id="1234" w:author="Mary Hunsicker" w:date="2022-01-09T20:39:00Z">
              <w:rPr>
                <w:rFonts w:ascii="Times" w:hAnsi="Times" w:cs="Calibri"/>
                <w:color w:val="000000"/>
                <w:sz w:val="20"/>
                <w:szCs w:val="20"/>
              </w:rPr>
            </w:rPrChange>
          </w:rPr>
          <w:t xml:space="preserve">Point Blue / USFW, </w:t>
        </w:r>
        <w:r w:rsidR="009A6E94" w:rsidRPr="009A6E94">
          <w:rPr>
            <w:color w:val="000000"/>
            <w:vertAlign w:val="superscript"/>
            <w:rPrChange w:id="1235" w:author="Mary Hunsicker" w:date="2022-01-09T20:39:00Z">
              <w:rPr>
                <w:rFonts w:ascii="Times" w:hAnsi="Times" w:cs="Calibri"/>
                <w:color w:val="000000"/>
                <w:sz w:val="28"/>
                <w:szCs w:val="28"/>
                <w:vertAlign w:val="superscript"/>
              </w:rPr>
            </w:rPrChange>
          </w:rPr>
          <w:t>4</w:t>
        </w:r>
        <w:r w:rsidR="009A6E94" w:rsidRPr="009A6E94">
          <w:rPr>
            <w:color w:val="000000"/>
            <w:rPrChange w:id="1236" w:author="Mary Hunsicker" w:date="2022-01-09T20:39:00Z">
              <w:rPr>
                <w:rFonts w:ascii="Times" w:hAnsi="Times" w:cs="Calibri"/>
                <w:color w:val="000000"/>
                <w:sz w:val="20"/>
                <w:szCs w:val="20"/>
              </w:rPr>
            </w:rPrChange>
          </w:rPr>
          <w:t xml:space="preserve">CalCOFI, </w:t>
        </w:r>
        <w:r w:rsidR="009A6E94" w:rsidRPr="009A6E94">
          <w:rPr>
            <w:color w:val="000000"/>
            <w:vertAlign w:val="superscript"/>
            <w:rPrChange w:id="1237" w:author="Mary Hunsicker" w:date="2022-01-09T20:39:00Z">
              <w:rPr>
                <w:rFonts w:ascii="Times" w:hAnsi="Times" w:cs="Calibri"/>
                <w:color w:val="000000"/>
                <w:sz w:val="28"/>
                <w:szCs w:val="28"/>
                <w:vertAlign w:val="superscript"/>
              </w:rPr>
            </w:rPrChange>
          </w:rPr>
          <w:t>5</w:t>
        </w:r>
        <w:r w:rsidR="009A6E94" w:rsidRPr="009A6E94">
          <w:rPr>
            <w:color w:val="000000"/>
            <w:rPrChange w:id="1238" w:author="Mary Hunsicker" w:date="2022-01-09T20:39:00Z">
              <w:rPr>
                <w:rFonts w:ascii="Times" w:hAnsi="Times" w:cs="Calibri"/>
                <w:color w:val="000000"/>
                <w:sz w:val="20"/>
                <w:szCs w:val="20"/>
              </w:rPr>
            </w:rPrChange>
          </w:rPr>
          <w:t>NOAA Rockfish Recruitment &amp; Ecosystem Assessment Surve</w:t>
        </w:r>
      </w:ins>
      <w:ins w:id="1239" w:author="Mary Hunsicker" w:date="2022-01-09T20:39:00Z">
        <w:r w:rsidR="009A6E94">
          <w:rPr>
            <w:color w:val="000000"/>
          </w:rPr>
          <w:t>y</w:t>
        </w:r>
      </w:ins>
    </w:p>
    <w:p w14:paraId="51AA0E24" w14:textId="04A28DEE" w:rsidR="00D9152D" w:rsidRPr="006A18F1" w:rsidDel="009A6E94" w:rsidRDefault="00D9152D">
      <w:pPr>
        <w:spacing w:line="480" w:lineRule="auto"/>
        <w:rPr>
          <w:del w:id="1240" w:author="Mary Hunsicker" w:date="2022-01-09T20:38:00Z"/>
        </w:rPr>
      </w:pPr>
      <w:del w:id="1241" w:author="Mary Hunsicker" w:date="2022-01-09T20:38:00Z">
        <w:r w:rsidRPr="006A18F1" w:rsidDel="009A6E94">
          <w:delText xml:space="preserve"> </w:delText>
        </w:r>
      </w:del>
    </w:p>
    <w:p w14:paraId="03ED4F27" w14:textId="3417A05F" w:rsidR="00D9152D" w:rsidRPr="009A6E94" w:rsidRDefault="00D9152D">
      <w:pPr>
        <w:autoSpaceDE w:val="0"/>
        <w:autoSpaceDN w:val="0"/>
        <w:adjustRightInd w:val="0"/>
        <w:spacing w:line="480" w:lineRule="auto"/>
        <w:rPr>
          <w:rFonts w:ascii="Times" w:eastAsiaTheme="minorHAnsi" w:hAnsi="Times"/>
          <w:rPrChange w:id="1242" w:author="Mary Hunsicker" w:date="2022-01-09T20:40:00Z">
            <w:rPr/>
          </w:rPrChange>
        </w:rPr>
        <w:pPrChange w:id="1243" w:author="Mary Hunsicker" w:date="2022-01-09T20:40:00Z">
          <w:pPr>
            <w:spacing w:line="480" w:lineRule="auto"/>
          </w:pPr>
        </w:pPrChange>
      </w:pPr>
      <w:r w:rsidRPr="006A18F1">
        <w:rPr>
          <w:b/>
          <w:bCs/>
          <w:color w:val="000000"/>
        </w:rPr>
        <w:t>S2 Table</w:t>
      </w:r>
      <w:r w:rsidRPr="006A18F1">
        <w:rPr>
          <w:color w:val="000000"/>
        </w:rPr>
        <w:t xml:space="preserve">: </w:t>
      </w:r>
      <w:del w:id="1244" w:author="Mary Hunsicker" w:date="2022-01-09T20:57:00Z">
        <w:r w:rsidRPr="009806F4" w:rsidDel="00040F2B">
          <w:rPr>
            <w:b/>
            <w:bCs/>
            <w:rPrChange w:id="1245" w:author="Mary Hunsicker" w:date="2022-01-09T20:57:00Z">
              <w:rPr/>
            </w:rPrChange>
          </w:rPr>
          <w:delText>Summary information for the Bayesian DFA biology-covariate and biology only models (years 1981</w:delText>
        </w:r>
        <w:r w:rsidRPr="009806F4" w:rsidDel="00040F2B">
          <w:rPr>
            <w:rStyle w:val="CommentReference"/>
            <w:b/>
            <w:bCs/>
            <w:sz w:val="24"/>
            <w:szCs w:val="24"/>
            <w:rPrChange w:id="1246" w:author="Mary Hunsicker" w:date="2022-01-09T20:57:00Z">
              <w:rPr>
                <w:rStyle w:val="CommentReference"/>
                <w:sz w:val="24"/>
                <w:szCs w:val="24"/>
              </w:rPr>
            </w:rPrChange>
          </w:rPr>
          <w:delText>–</w:delText>
        </w:r>
        <w:r w:rsidRPr="009806F4" w:rsidDel="00040F2B">
          <w:rPr>
            <w:b/>
            <w:bCs/>
            <w:rPrChange w:id="1247" w:author="Mary Hunsicker" w:date="2022-01-09T20:57:00Z">
              <w:rPr/>
            </w:rPrChange>
          </w:rPr>
          <w:delText>2017).</w:delText>
        </w:r>
      </w:del>
      <w:ins w:id="1248" w:author="Mary Hunsicker" w:date="2022-01-09T20:39:00Z">
        <w:r w:rsidR="009A6E94" w:rsidRPr="009806F4">
          <w:rPr>
            <w:rFonts w:ascii="Times" w:hAnsi="Times" w:cs="Arial"/>
            <w:b/>
            <w:bCs/>
            <w:rPrChange w:id="1249" w:author="Mary Hunsicker" w:date="2022-01-09T20:57:00Z">
              <w:rPr>
                <w:rFonts w:ascii="Times" w:hAnsi="Times" w:cs="Arial"/>
              </w:rPr>
            </w:rPrChange>
          </w:rPr>
          <w:t>Summary information for the Bayesian DFA biology-covariate one-trend candidate models and the top two biology only models (years 1981-2017).</w:t>
        </w:r>
        <w:r w:rsidR="009A6E94">
          <w:rPr>
            <w:rFonts w:ascii="Times" w:hAnsi="Times" w:cs="Arial"/>
          </w:rPr>
          <w:t xml:space="preserve"> Only one trend models are shown because they outperformed all two and three trend models. The table indicates whether </w:t>
        </w:r>
        <w:r w:rsidR="009A6E94" w:rsidRPr="009A226F">
          <w:rPr>
            <w:rFonts w:ascii="Times" w:hAnsi="Times" w:cs="Arial"/>
          </w:rPr>
          <w:t xml:space="preserve">process </w:t>
        </w:r>
        <w:r w:rsidR="009A6E94">
          <w:rPr>
            <w:rFonts w:ascii="Times" w:hAnsi="Times" w:cs="Arial"/>
          </w:rPr>
          <w:t>error was estimated</w:t>
        </w:r>
        <w:r w:rsidR="009A6E94" w:rsidRPr="009A226F">
          <w:rPr>
            <w:rFonts w:ascii="Times" w:hAnsi="Times" w:cs="Arial"/>
          </w:rPr>
          <w:t xml:space="preserve">, </w:t>
        </w:r>
        <w:r w:rsidR="009A6E94">
          <w:rPr>
            <w:rFonts w:ascii="Times" w:hAnsi="Times" w:cs="Arial"/>
          </w:rPr>
          <w:t xml:space="preserve">the </w:t>
        </w:r>
        <w:r w:rsidR="009A6E94" w:rsidRPr="009A226F">
          <w:rPr>
            <w:rFonts w:ascii="Times" w:hAnsi="Times" w:cs="Arial"/>
          </w:rPr>
          <w:t xml:space="preserve">number of </w:t>
        </w:r>
        <w:r w:rsidR="009A6E94">
          <w:rPr>
            <w:rFonts w:ascii="Times" w:hAnsi="Times" w:cs="Arial"/>
          </w:rPr>
          <w:t xml:space="preserve">model </w:t>
        </w:r>
        <w:r w:rsidR="009A6E94" w:rsidRPr="009A226F">
          <w:rPr>
            <w:rFonts w:ascii="Times" w:hAnsi="Times" w:cs="Arial"/>
          </w:rPr>
          <w:t xml:space="preserve">trends, estimated log predicted densities (ELPD), standard error of ELPD, and the environmental covariate included in model. </w:t>
        </w:r>
        <w:r w:rsidR="009A6E94" w:rsidRPr="006B30AF">
          <w:rPr>
            <w:rFonts w:ascii="Times" w:hAnsi="Times" w:cs="Arial"/>
            <w:color w:val="000000"/>
          </w:rPr>
          <w:t>All models</w:t>
        </w:r>
        <w:r w:rsidR="009A6E94">
          <w:rPr>
            <w:rFonts w:ascii="Times" w:eastAsiaTheme="minorHAnsi" w:hAnsi="Times"/>
          </w:rPr>
          <w:t xml:space="preserve"> had</w:t>
        </w:r>
        <w:r w:rsidR="009A6E94" w:rsidRPr="006B30AF">
          <w:rPr>
            <w:rFonts w:ascii="Times" w:eastAsiaTheme="minorHAnsi" w:hAnsi="Times"/>
          </w:rPr>
          <w:t xml:space="preserve"> an </w:t>
        </w:r>
        <w:proofErr w:type="gramStart"/>
        <w:r w:rsidR="009A6E94" w:rsidRPr="006B30AF">
          <w:rPr>
            <w:rFonts w:ascii="Times" w:eastAsiaTheme="minorHAnsi" w:hAnsi="Times"/>
          </w:rPr>
          <w:t>AR(</w:t>
        </w:r>
        <w:proofErr w:type="gramEnd"/>
        <w:r w:rsidR="009A6E94" w:rsidRPr="006B30AF">
          <w:rPr>
            <w:rFonts w:ascii="Times" w:eastAsiaTheme="minorHAnsi" w:hAnsi="Times"/>
          </w:rPr>
          <w:t>1) coefficient on the</w:t>
        </w:r>
        <w:r w:rsidR="009A6E94">
          <w:rPr>
            <w:rFonts w:ascii="Times" w:eastAsiaTheme="minorHAnsi" w:hAnsi="Times"/>
          </w:rPr>
          <w:t xml:space="preserve"> </w:t>
        </w:r>
        <w:r w:rsidR="009A6E94" w:rsidRPr="006B30AF">
          <w:rPr>
            <w:rFonts w:ascii="Times" w:eastAsiaTheme="minorHAnsi" w:hAnsi="Times"/>
          </w:rPr>
          <w:t>trend</w:t>
        </w:r>
        <w:r w:rsidR="009A6E94">
          <w:rPr>
            <w:rFonts w:ascii="Times" w:eastAsiaTheme="minorHAnsi" w:hAnsi="Times"/>
          </w:rPr>
          <w:t xml:space="preserve"> </w:t>
        </w:r>
        <w:r w:rsidR="009A6E94" w:rsidRPr="006B30AF">
          <w:rPr>
            <w:rFonts w:ascii="Times" w:eastAsiaTheme="minorHAnsi" w:hAnsi="Times"/>
          </w:rPr>
          <w:t>and Student-t deviations.</w:t>
        </w:r>
        <w:r w:rsidR="009A6E94">
          <w:rPr>
            <w:rFonts w:ascii="Times" w:hAnsi="Times" w:cs="Arial"/>
            <w:color w:val="000000"/>
          </w:rPr>
          <w:t xml:space="preserve"> </w:t>
        </w:r>
        <w:r w:rsidR="009A6E94" w:rsidRPr="009A226F">
          <w:rPr>
            <w:rFonts w:ascii="Times" w:hAnsi="Times" w:cs="Arial"/>
            <w:color w:val="000000"/>
          </w:rPr>
          <w:t xml:space="preserve">BEUTI = Biologically Effective Upwelling Transport Index; CUTI = Coastal Upwelling Transport Index; ILD = </w:t>
        </w:r>
        <w:r w:rsidR="009A6E94">
          <w:rPr>
            <w:rFonts w:ascii="Times" w:hAnsi="Times" w:cs="Arial"/>
            <w:color w:val="000000"/>
          </w:rPr>
          <w:t>Isothermal Layer Depth</w:t>
        </w:r>
        <w:r w:rsidR="009A6E94" w:rsidRPr="009A226F">
          <w:rPr>
            <w:rFonts w:ascii="Times" w:hAnsi="Times" w:cs="Arial"/>
            <w:color w:val="000000"/>
          </w:rPr>
          <w:t xml:space="preserve">; SST = Sea Surface Temperature; BV = </w:t>
        </w:r>
        <w:r w:rsidR="009A6E94">
          <w:rPr>
            <w:rFonts w:ascii="Times" w:hAnsi="Times" w:cs="Arial"/>
            <w:color w:val="000000"/>
          </w:rPr>
          <w:t>Brunt-</w:t>
        </w:r>
        <w:proofErr w:type="spellStart"/>
        <w:r w:rsidR="009A6E94">
          <w:rPr>
            <w:rFonts w:ascii="Times" w:hAnsi="Times" w:cs="Arial"/>
            <w:color w:val="000000"/>
          </w:rPr>
          <w:t>Väisälä</w:t>
        </w:r>
        <w:proofErr w:type="spellEnd"/>
        <w:r w:rsidR="009A6E94">
          <w:rPr>
            <w:rFonts w:ascii="Times" w:hAnsi="Times" w:cs="Arial"/>
            <w:color w:val="000000"/>
          </w:rPr>
          <w:t xml:space="preserve"> frequency</w:t>
        </w:r>
        <w:r w:rsidR="009A6E94" w:rsidRPr="009A226F">
          <w:rPr>
            <w:rFonts w:ascii="Times" w:hAnsi="Times" w:cs="Arial"/>
            <w:color w:val="000000"/>
          </w:rPr>
          <w:t>; SSH = Sea Surface Height.</w:t>
        </w:r>
        <w:r w:rsidR="009A6E94">
          <w:rPr>
            <w:rFonts w:ascii="Times" w:hAnsi="Times" w:cs="Arial"/>
            <w:color w:val="000000"/>
          </w:rPr>
          <w:t xml:space="preserve"> </w:t>
        </w:r>
      </w:ins>
    </w:p>
    <w:p w14:paraId="42023700" w14:textId="7EBFB5D1" w:rsidR="00D9152D" w:rsidRPr="006A18F1" w:rsidRDefault="00D9152D" w:rsidP="00D9152D">
      <w:pPr>
        <w:spacing w:line="480" w:lineRule="auto"/>
      </w:pPr>
      <w:r w:rsidRPr="006A18F1">
        <w:rPr>
          <w:b/>
          <w:bCs/>
        </w:rPr>
        <w:t>S3 Table</w:t>
      </w:r>
      <w:r w:rsidRPr="006A18F1">
        <w:t xml:space="preserve">: </w:t>
      </w:r>
      <w:r w:rsidRPr="009A6E94">
        <w:rPr>
          <w:b/>
          <w:bCs/>
          <w:rPrChange w:id="1250" w:author="Mary Hunsicker" w:date="2022-01-09T20:40:00Z">
            <w:rPr/>
          </w:rPrChange>
        </w:rPr>
        <w:t>Observations, predictions, and prediction errors for single species parameters in 2018.</w:t>
      </w:r>
      <w:ins w:id="1251" w:author="Mary Hunsicker" w:date="2022-01-09T20:40:00Z">
        <w:r w:rsidR="009A6E94">
          <w:rPr>
            <w:b/>
            <w:bCs/>
          </w:rPr>
          <w:t xml:space="preserve"> </w:t>
        </w:r>
        <w:r w:rsidR="009A6E94">
          <w:rPr>
            <w:rFonts w:ascii="Times" w:hAnsi="Times" w:cs="Arial"/>
          </w:rPr>
          <w:t>The predictions and error</w:t>
        </w:r>
      </w:ins>
      <w:ins w:id="1252" w:author="Mary Hunsicker" w:date="2022-01-09T20:59:00Z">
        <w:r w:rsidR="00A735C1">
          <w:rPr>
            <w:rFonts w:ascii="Times" w:hAnsi="Times" w:cs="Arial"/>
          </w:rPr>
          <w:t>s</w:t>
        </w:r>
      </w:ins>
      <w:ins w:id="1253" w:author="Mary Hunsicker" w:date="2022-01-09T20:40:00Z">
        <w:r w:rsidR="009A6E94">
          <w:rPr>
            <w:rFonts w:ascii="Times" w:hAnsi="Times" w:cs="Arial"/>
          </w:rPr>
          <w:t xml:space="preserve"> were derived from the top four biology-covariate models shown in Table 2. Species with the lowest prediction</w:t>
        </w:r>
      </w:ins>
      <w:ins w:id="1254" w:author="Mary Hunsicker" w:date="2022-01-09T20:58:00Z">
        <w:r w:rsidR="00A735C1">
          <w:rPr>
            <w:rFonts w:ascii="Times" w:hAnsi="Times" w:cs="Arial"/>
          </w:rPr>
          <w:t xml:space="preserve"> errors</w:t>
        </w:r>
      </w:ins>
      <w:ins w:id="1255" w:author="Mary Hunsicker" w:date="2022-01-09T20:40:00Z">
        <w:r w:rsidR="009A6E94">
          <w:rPr>
            <w:rFonts w:ascii="Times" w:hAnsi="Times" w:cs="Arial"/>
          </w:rPr>
          <w:t xml:space="preserve"> are highlighted in bold.</w:t>
        </w:r>
      </w:ins>
    </w:p>
    <w:p w14:paraId="6A04DECD" w14:textId="671D8E20" w:rsidR="00D9152D" w:rsidRPr="006A18F1" w:rsidRDefault="00D9152D" w:rsidP="00D9152D">
      <w:pPr>
        <w:spacing w:line="480" w:lineRule="auto"/>
      </w:pPr>
      <w:r w:rsidRPr="006A18F1">
        <w:rPr>
          <w:b/>
          <w:bCs/>
        </w:rPr>
        <w:t>S1 Fig</w:t>
      </w:r>
      <w:del w:id="1256" w:author="Mary Hunsicker" w:date="2022-01-09T21:16:00Z">
        <w:r w:rsidRPr="006A18F1" w:rsidDel="00614B66">
          <w:rPr>
            <w:b/>
            <w:bCs/>
          </w:rPr>
          <w:delText>ure</w:delText>
        </w:r>
      </w:del>
      <w:r w:rsidRPr="006A18F1">
        <w:t xml:space="preserve">: </w:t>
      </w:r>
      <w:r w:rsidRPr="009A6E94">
        <w:rPr>
          <w:b/>
          <w:bCs/>
          <w:rPrChange w:id="1257" w:author="Mary Hunsicker" w:date="2022-01-09T20:40:00Z">
            <w:rPr/>
          </w:rPrChange>
        </w:rPr>
        <w:t>Climate and biology time series used in the study analyses.</w:t>
      </w:r>
      <w:ins w:id="1258" w:author="Mary Hunsicker" w:date="2022-01-09T20:40:00Z">
        <w:r w:rsidR="009A6E94">
          <w:rPr>
            <w:b/>
            <w:bCs/>
          </w:rPr>
          <w:t xml:space="preserve"> </w:t>
        </w:r>
        <w:r w:rsidR="009A6E94">
          <w:rPr>
            <w:rFonts w:ascii="Times" w:hAnsi="Times" w:cs="Arial"/>
          </w:rPr>
          <w:t>The</w:t>
        </w:r>
      </w:ins>
      <w:ins w:id="1259" w:author="Mary Hunsicker" w:date="2022-01-10T09:21:00Z">
        <w:r w:rsidR="004C567B">
          <w:rPr>
            <w:rFonts w:ascii="Times" w:hAnsi="Times" w:cs="Arial"/>
          </w:rPr>
          <w:t xml:space="preserve"> time series include</w:t>
        </w:r>
      </w:ins>
      <w:ins w:id="1260" w:author="Mary Hunsicker" w:date="2022-01-09T20:40:00Z">
        <w:r w:rsidR="009A6E94">
          <w:rPr>
            <w:rFonts w:ascii="Times" w:hAnsi="Times" w:cs="Arial"/>
          </w:rPr>
          <w:t xml:space="preserve"> climate indices (gray), ichthyoplankton abundance indices (orange), seabird reproductive success (teal), juvenile fishes and invertebrates (blue), and California sea lion pup parameters. Time series are scaled by their </w:t>
        </w:r>
        <w:r w:rsidR="009A6E94" w:rsidRPr="003D1F0B">
          <w:t>mean and standard deviation</w:t>
        </w:r>
      </w:ins>
    </w:p>
    <w:p w14:paraId="11067285" w14:textId="0D1A0E51" w:rsidR="009A6E94" w:rsidRPr="00CF461D" w:rsidRDefault="00D9152D" w:rsidP="00D9152D">
      <w:pPr>
        <w:spacing w:line="480" w:lineRule="auto"/>
        <w:rPr>
          <w:ins w:id="1261" w:author="Mary Hunsicker" w:date="2022-01-09T20:41:00Z"/>
          <w:b/>
          <w:bCs/>
          <w:color w:val="000000"/>
          <w:rPrChange w:id="1262" w:author="Mary Hunsicker" w:date="2022-01-09T20:42:00Z">
            <w:rPr>
              <w:ins w:id="1263" w:author="Mary Hunsicker" w:date="2022-01-09T20:41:00Z"/>
              <w:color w:val="000000"/>
            </w:rPr>
          </w:rPrChange>
        </w:rPr>
      </w:pPr>
      <w:r w:rsidRPr="00CF461D">
        <w:rPr>
          <w:b/>
          <w:bCs/>
        </w:rPr>
        <w:t>S2 Fig</w:t>
      </w:r>
      <w:del w:id="1264" w:author="Mary Hunsicker" w:date="2022-01-09T21:16:00Z">
        <w:r w:rsidRPr="00CF461D" w:rsidDel="00614B66">
          <w:rPr>
            <w:b/>
            <w:bCs/>
          </w:rPr>
          <w:delText>ure</w:delText>
        </w:r>
      </w:del>
      <w:r w:rsidRPr="00CF461D">
        <w:rPr>
          <w:b/>
          <w:bCs/>
          <w:rPrChange w:id="1265" w:author="Mary Hunsicker" w:date="2022-01-09T20:42:00Z">
            <w:rPr/>
          </w:rPrChange>
        </w:rPr>
        <w:t xml:space="preserve">: </w:t>
      </w:r>
      <w:proofErr w:type="gramStart"/>
      <w:r w:rsidRPr="00CF461D">
        <w:rPr>
          <w:b/>
          <w:bCs/>
          <w:rPrChange w:id="1266" w:author="Mary Hunsicker" w:date="2022-01-09T20:42:00Z">
            <w:rPr/>
          </w:rPrChange>
        </w:rPr>
        <w:t>AR(</w:t>
      </w:r>
      <w:proofErr w:type="gramEnd"/>
      <w:r w:rsidRPr="00CF461D">
        <w:rPr>
          <w:b/>
          <w:bCs/>
          <w:rPrChange w:id="1267" w:author="Mary Hunsicker" w:date="2022-01-09T20:42:00Z">
            <w:rPr/>
          </w:rPrChange>
        </w:rPr>
        <w:t xml:space="preserve">1) coefficient on the southern/central California latent climate </w:t>
      </w:r>
      <w:ins w:id="1268" w:author="Mary Hunsicker" w:date="2022-01-09T20:42:00Z">
        <w:r w:rsidR="009A6E94" w:rsidRPr="00CF461D">
          <w:rPr>
            <w:b/>
            <w:bCs/>
            <w:rPrChange w:id="1269" w:author="Mary Hunsicker" w:date="2022-01-09T20:42:00Z">
              <w:rPr/>
            </w:rPrChange>
          </w:rPr>
          <w:t>trend.</w:t>
        </w:r>
      </w:ins>
      <w:del w:id="1270" w:author="Mary Hunsicker" w:date="2022-01-09T20:42:00Z">
        <w:r w:rsidRPr="00CF461D" w:rsidDel="009A6E94">
          <w:rPr>
            <w:b/>
            <w:bCs/>
            <w:rPrChange w:id="1271" w:author="Mary Hunsicker" w:date="2022-01-09T20:42:00Z">
              <w:rPr/>
            </w:rPrChange>
          </w:rPr>
          <w:delText xml:space="preserve">trend and support for a heavy-tailed </w:delText>
        </w:r>
        <w:r w:rsidRPr="00CF461D" w:rsidDel="009A6E94">
          <w:rPr>
            <w:b/>
            <w:bCs/>
            <w:color w:val="000000"/>
            <w:rPrChange w:id="1272" w:author="Mary Hunsicker" w:date="2022-01-09T20:42:00Z">
              <w:rPr>
                <w:color w:val="000000"/>
              </w:rPr>
            </w:rPrChange>
          </w:rPr>
          <w:delText>deviations of the latent trend.</w:delText>
        </w:r>
      </w:del>
    </w:p>
    <w:p w14:paraId="57E45C93" w14:textId="39369DAB" w:rsidR="00D9152D" w:rsidRPr="009A6E94" w:rsidRDefault="009A6E94" w:rsidP="00D9152D">
      <w:pPr>
        <w:spacing w:line="480" w:lineRule="auto"/>
        <w:rPr>
          <w:color w:val="000000"/>
          <w:rPrChange w:id="1273" w:author="Mary Hunsicker" w:date="2022-01-09T20:42:00Z">
            <w:rPr/>
          </w:rPrChange>
        </w:rPr>
      </w:pPr>
      <w:ins w:id="1274" w:author="Mary Hunsicker" w:date="2022-01-09T20:42:00Z">
        <w:r w:rsidRPr="009A6E94">
          <w:rPr>
            <w:b/>
            <w:bCs/>
          </w:rPr>
          <w:lastRenderedPageBreak/>
          <w:t>S3 Fig</w:t>
        </w:r>
        <w:r w:rsidRPr="009A6E94">
          <w:rPr>
            <w:b/>
            <w:bCs/>
            <w:rPrChange w:id="1275" w:author="Mary Hunsicker" w:date="2022-01-09T20:42:00Z">
              <w:rPr/>
            </w:rPrChange>
          </w:rPr>
          <w:t>:</w:t>
        </w:r>
        <w:r w:rsidRPr="009A6E94">
          <w:rPr>
            <w:b/>
            <w:bCs/>
            <w:color w:val="000000"/>
            <w:rPrChange w:id="1276" w:author="Mary Hunsicker" w:date="2022-01-09T20:42:00Z">
              <w:rPr>
                <w:color w:val="000000"/>
              </w:rPr>
            </w:rPrChange>
          </w:rPr>
          <w:t xml:space="preserve"> </w:t>
        </w:r>
      </w:ins>
      <w:ins w:id="1277" w:author="Mary Hunsicker" w:date="2022-01-09T20:43:00Z">
        <w:r w:rsidR="00CF461D" w:rsidRPr="007A0EAF">
          <w:rPr>
            <w:b/>
            <w:bCs/>
          </w:rPr>
          <w:t xml:space="preserve">The Student-t deviations degrees of freedom parameter (nu) in the southern/central California </w:t>
        </w:r>
        <w:r w:rsidR="00CF461D">
          <w:rPr>
            <w:b/>
            <w:bCs/>
          </w:rPr>
          <w:t>climate</w:t>
        </w:r>
        <w:r w:rsidR="00CF461D" w:rsidRPr="007A0EAF">
          <w:rPr>
            <w:b/>
            <w:bCs/>
          </w:rPr>
          <w:t xml:space="preserve"> trend.</w:t>
        </w:r>
      </w:ins>
      <w:ins w:id="1278" w:author="Mary Hunsicker" w:date="2022-01-10T09:22:00Z">
        <w:r w:rsidR="004C567B">
          <w:rPr>
            <w:b/>
            <w:bCs/>
          </w:rPr>
          <w:t xml:space="preserve"> </w:t>
        </w:r>
        <w:r w:rsidR="004C567B">
          <w:t>This figure demonstrates s</w:t>
        </w:r>
      </w:ins>
      <w:ins w:id="1279" w:author="Mary Hunsicker" w:date="2022-01-09T20:41:00Z">
        <w:r w:rsidRPr="00CF461D">
          <w:rPr>
            <w:rPrChange w:id="1280" w:author="Mary Hunsicker" w:date="2022-01-09T20:43:00Z">
              <w:rPr>
                <w:rFonts w:ascii="Times" w:hAnsi="Times" w:cs="Arial"/>
              </w:rPr>
            </w:rPrChange>
          </w:rPr>
          <w:t xml:space="preserve">upport for a heavy-tailed </w:t>
        </w:r>
        <w:r w:rsidRPr="00CF461D">
          <w:rPr>
            <w:color w:val="000000"/>
            <w:rPrChange w:id="1281" w:author="Mary Hunsicker" w:date="2022-01-09T20:43:00Z">
              <w:rPr>
                <w:rFonts w:ascii="Times" w:hAnsi="Times" w:cs="Arial"/>
                <w:color w:val="000000"/>
              </w:rPr>
            </w:rPrChange>
          </w:rPr>
          <w:t>deviations of the latent trend</w:t>
        </w:r>
      </w:ins>
      <w:ins w:id="1282" w:author="Mary Hunsicker" w:date="2022-01-09T20:42:00Z">
        <w:r w:rsidRPr="00CF461D">
          <w:rPr>
            <w:color w:val="000000"/>
          </w:rPr>
          <w:t>.</w:t>
        </w:r>
      </w:ins>
      <w:ins w:id="1283" w:author="Mary Hunsicker" w:date="2022-01-09T20:41:00Z">
        <w:r w:rsidRPr="00CF461D">
          <w:rPr>
            <w:color w:val="000000"/>
            <w:rPrChange w:id="1284" w:author="Mary Hunsicker" w:date="2022-01-09T20:43:00Z">
              <w:rPr>
                <w:rFonts w:ascii="Times" w:hAnsi="Times" w:cs="Arial"/>
                <w:color w:val="000000"/>
              </w:rPr>
            </w:rPrChange>
          </w:rPr>
          <w:t xml:space="preserve"> </w:t>
        </w:r>
        <w:r w:rsidRPr="009A6E94">
          <w:rPr>
            <w:color w:val="000000"/>
            <w:rPrChange w:id="1285" w:author="Mary Hunsicker" w:date="2022-01-09T20:41:00Z">
              <w:rPr>
                <w:rFonts w:ascii="Times" w:hAnsi="Times" w:cs="Arial"/>
                <w:color w:val="000000"/>
              </w:rPr>
            </w:rPrChange>
          </w:rPr>
          <w:t>Smaller values of the degrees of freedom parameter (e.g., less than 10 or 20) are consistent with heavy-tailed deviations.</w:t>
        </w:r>
      </w:ins>
    </w:p>
    <w:p w14:paraId="6EC06823" w14:textId="5528F8A1" w:rsidR="00D9152D" w:rsidRPr="009A6E94" w:rsidRDefault="00D9152D" w:rsidP="00CF461D">
      <w:pPr>
        <w:spacing w:line="480" w:lineRule="auto"/>
        <w:rPr>
          <w:b/>
          <w:bCs/>
          <w:rPrChange w:id="1286" w:author="Mary Hunsicker" w:date="2022-01-09T20:41:00Z">
            <w:rPr/>
          </w:rPrChange>
        </w:rPr>
      </w:pPr>
      <w:del w:id="1287" w:author="Mary Hunsicker" w:date="2022-01-09T21:14:00Z">
        <w:r w:rsidRPr="006A18F1" w:rsidDel="00852858">
          <w:rPr>
            <w:b/>
            <w:bCs/>
          </w:rPr>
          <w:delText xml:space="preserve">S3 </w:delText>
        </w:r>
      </w:del>
      <w:ins w:id="1288" w:author="Mary Hunsicker" w:date="2022-01-09T21:00:00Z">
        <w:r w:rsidR="00A735C1">
          <w:rPr>
            <w:b/>
            <w:bCs/>
          </w:rPr>
          <w:t xml:space="preserve">S4 </w:t>
        </w:r>
      </w:ins>
      <w:r w:rsidRPr="006A18F1">
        <w:rPr>
          <w:b/>
          <w:bCs/>
        </w:rPr>
        <w:t>Fig</w:t>
      </w:r>
      <w:del w:id="1289" w:author="Mary Hunsicker" w:date="2022-01-09T21:16:00Z">
        <w:r w:rsidRPr="006A18F1" w:rsidDel="00614B66">
          <w:rPr>
            <w:b/>
            <w:bCs/>
          </w:rPr>
          <w:delText>ure</w:delText>
        </w:r>
      </w:del>
      <w:r w:rsidRPr="006A18F1">
        <w:t xml:space="preserve">: </w:t>
      </w:r>
      <w:r w:rsidRPr="009A6E94">
        <w:rPr>
          <w:b/>
          <w:bCs/>
          <w:rPrChange w:id="1290" w:author="Mary Hunsicker" w:date="2022-01-09T20:41:00Z">
            <w:rPr/>
          </w:rPrChange>
        </w:rPr>
        <w:t xml:space="preserve">The Student-t deviations degrees of freedom parameter (nu) in the southern/central California biology trend. </w:t>
      </w:r>
    </w:p>
    <w:p w14:paraId="666806C4" w14:textId="55ADEAE9" w:rsidR="00D9152D" w:rsidRPr="00CF461D" w:rsidRDefault="00D9152D">
      <w:pPr>
        <w:tabs>
          <w:tab w:val="left" w:pos="6894"/>
          <w:tab w:val="left" w:pos="8640"/>
          <w:tab w:val="right" w:pos="9360"/>
        </w:tabs>
        <w:spacing w:line="480" w:lineRule="auto"/>
        <w:rPr>
          <w:rFonts w:ascii="Times" w:hAnsi="Times" w:cs="Arial"/>
          <w:color w:val="000000"/>
          <w:rPrChange w:id="1291" w:author="Mary Hunsicker" w:date="2022-01-09T20:44:00Z">
            <w:rPr>
              <w:color w:val="000000"/>
            </w:rPr>
          </w:rPrChange>
        </w:rPr>
        <w:pPrChange w:id="1292" w:author="Mary Hunsicker" w:date="2022-01-09T20:45:00Z">
          <w:pPr>
            <w:spacing w:line="480" w:lineRule="auto"/>
          </w:pPr>
        </w:pPrChange>
      </w:pPr>
      <w:del w:id="1293" w:author="Mary Hunsicker" w:date="2022-01-09T21:14:00Z">
        <w:r w:rsidRPr="007E076E" w:rsidDel="00852858">
          <w:rPr>
            <w:b/>
            <w:bCs/>
          </w:rPr>
          <w:delText xml:space="preserve">S4 </w:delText>
        </w:r>
      </w:del>
      <w:ins w:id="1294" w:author="Mary Hunsicker" w:date="2022-01-09T21:00:00Z">
        <w:r w:rsidR="00A735C1">
          <w:rPr>
            <w:b/>
            <w:bCs/>
          </w:rPr>
          <w:t xml:space="preserve">S5 </w:t>
        </w:r>
      </w:ins>
      <w:r w:rsidRPr="007E076E">
        <w:rPr>
          <w:b/>
          <w:bCs/>
        </w:rPr>
        <w:t>Fig</w:t>
      </w:r>
      <w:del w:id="1295" w:author="Mary Hunsicker" w:date="2022-01-09T21:16:00Z">
        <w:r w:rsidRPr="007E076E" w:rsidDel="00614B66">
          <w:rPr>
            <w:b/>
            <w:bCs/>
          </w:rPr>
          <w:delText>ure</w:delText>
        </w:r>
      </w:del>
      <w:r w:rsidRPr="007E076E">
        <w:t xml:space="preserve">: </w:t>
      </w:r>
      <w:r w:rsidRPr="00CF461D">
        <w:rPr>
          <w:b/>
          <w:bCs/>
          <w:rPrChange w:id="1296" w:author="Mary Hunsicker" w:date="2022-01-09T20:44:00Z">
            <w:rPr/>
          </w:rPrChange>
        </w:rPr>
        <w:t xml:space="preserve">A summary of the effect of the </w:t>
      </w:r>
      <w:r w:rsidRPr="00CF461D">
        <w:rPr>
          <w:b/>
          <w:bCs/>
          <w:color w:val="000000"/>
          <w:rPrChange w:id="1297" w:author="Mary Hunsicker" w:date="2022-01-09T20:44:00Z">
            <w:rPr>
              <w:color w:val="000000"/>
            </w:rPr>
          </w:rPrChange>
        </w:rPr>
        <w:t>Cumulative Upwelling Transport Index (CUTI) on the individual single species parameter included in the DFA analyses</w:t>
      </w:r>
      <w:ins w:id="1298" w:author="Mary Hunsicker" w:date="2022-01-09T20:44:00Z">
        <w:r w:rsidR="00CF461D" w:rsidRPr="00CF461D">
          <w:rPr>
            <w:b/>
            <w:bCs/>
            <w:color w:val="000000"/>
            <w:rPrChange w:id="1299" w:author="Mary Hunsicker" w:date="2022-01-09T20:44:00Z">
              <w:rPr>
                <w:color w:val="000000"/>
              </w:rPr>
            </w:rPrChange>
          </w:rPr>
          <w:t>.</w:t>
        </w:r>
        <w:r w:rsidR="00CF461D">
          <w:rPr>
            <w:color w:val="000000"/>
          </w:rPr>
          <w:t xml:space="preserve"> </w:t>
        </w:r>
        <w:r w:rsidR="00CF461D">
          <w:rPr>
            <w:rFonts w:ascii="Times" w:hAnsi="Times" w:cs="Arial"/>
            <w:color w:val="000000"/>
          </w:rPr>
          <w:t xml:space="preserve">Cal. = California, </w:t>
        </w:r>
        <w:r w:rsidR="00CF461D">
          <w:rPr>
            <w:rFonts w:ascii="Times" w:hAnsi="Times"/>
          </w:rPr>
          <w:t xml:space="preserve">Juv. = juvenile fish stage, Juv./adult = juvenile and adult stages combined, all other fish are larval fish. </w:t>
        </w:r>
        <w:r w:rsidR="00CF461D">
          <w:rPr>
            <w:rFonts w:ascii="Times" w:hAnsi="Times" w:cs="Arial"/>
            <w:color w:val="000000"/>
          </w:rPr>
          <w:t xml:space="preserve">Blue error bars reflect 95% credible intervals. </w:t>
        </w:r>
      </w:ins>
    </w:p>
    <w:p w14:paraId="3FD87760" w14:textId="24129F02" w:rsidR="00D9152D" w:rsidRPr="00CF461D" w:rsidRDefault="00D9152D">
      <w:pPr>
        <w:tabs>
          <w:tab w:val="left" w:pos="6894"/>
          <w:tab w:val="left" w:pos="8640"/>
          <w:tab w:val="right" w:pos="9360"/>
        </w:tabs>
        <w:spacing w:line="480" w:lineRule="auto"/>
        <w:rPr>
          <w:rFonts w:ascii="Times" w:hAnsi="Times" w:cs="Arial"/>
          <w:color w:val="000000"/>
          <w:rPrChange w:id="1300" w:author="Mary Hunsicker" w:date="2022-01-09T20:45:00Z">
            <w:rPr/>
          </w:rPrChange>
        </w:rPr>
        <w:pPrChange w:id="1301" w:author="Mary Hunsicker" w:date="2022-01-09T20:45:00Z">
          <w:pPr>
            <w:spacing w:line="480" w:lineRule="auto"/>
          </w:pPr>
        </w:pPrChange>
      </w:pPr>
      <w:del w:id="1302" w:author="Mary Hunsicker" w:date="2022-01-09T21:14:00Z">
        <w:r w:rsidRPr="00CF461D" w:rsidDel="00852858">
          <w:rPr>
            <w:b/>
            <w:bCs/>
          </w:rPr>
          <w:delText xml:space="preserve">S5 </w:delText>
        </w:r>
      </w:del>
      <w:ins w:id="1303" w:author="Mary Hunsicker" w:date="2022-01-09T21:00:00Z">
        <w:r w:rsidR="00A735C1">
          <w:rPr>
            <w:b/>
            <w:bCs/>
          </w:rPr>
          <w:t xml:space="preserve">S6 </w:t>
        </w:r>
      </w:ins>
      <w:r w:rsidRPr="00CF461D">
        <w:rPr>
          <w:b/>
          <w:bCs/>
        </w:rPr>
        <w:t>Fig</w:t>
      </w:r>
      <w:del w:id="1304" w:author="Mary Hunsicker" w:date="2022-01-09T21:17:00Z">
        <w:r w:rsidRPr="00CF461D" w:rsidDel="00614B66">
          <w:rPr>
            <w:b/>
            <w:bCs/>
          </w:rPr>
          <w:delText>ur</w:delText>
        </w:r>
      </w:del>
      <w:del w:id="1305" w:author="Mary Hunsicker" w:date="2022-01-09T21:16:00Z">
        <w:r w:rsidRPr="00CF461D" w:rsidDel="00614B66">
          <w:rPr>
            <w:b/>
            <w:bCs/>
          </w:rPr>
          <w:delText>e</w:delText>
        </w:r>
      </w:del>
      <w:r w:rsidRPr="00CF461D">
        <w:rPr>
          <w:b/>
          <w:bCs/>
          <w:rPrChange w:id="1306" w:author="Mary Hunsicker" w:date="2022-01-09T20:44:00Z">
            <w:rPr/>
          </w:rPrChange>
        </w:rPr>
        <w:t xml:space="preserve">: A summary of the effect of the </w:t>
      </w:r>
      <w:r w:rsidRPr="00CF461D">
        <w:rPr>
          <w:b/>
          <w:bCs/>
          <w:color w:val="000000"/>
          <w:rPrChange w:id="1307" w:author="Mary Hunsicker" w:date="2022-01-09T20:44:00Z">
            <w:rPr>
              <w:color w:val="000000"/>
            </w:rPr>
          </w:rPrChange>
        </w:rPr>
        <w:t>Isothermal Layer Depth (ILD) on the individual single species parameter included in the DFA analyses.</w:t>
      </w:r>
      <w:ins w:id="1308" w:author="Mary Hunsicker" w:date="2022-01-09T20:44:00Z">
        <w:r w:rsidR="00CF461D">
          <w:rPr>
            <w:b/>
            <w:bCs/>
            <w:color w:val="000000"/>
          </w:rPr>
          <w:t xml:space="preserve"> </w:t>
        </w:r>
        <w:r w:rsidR="00CF461D">
          <w:rPr>
            <w:rFonts w:ascii="Times" w:hAnsi="Times" w:cs="Arial"/>
            <w:color w:val="000000"/>
          </w:rPr>
          <w:t xml:space="preserve">Cal. = California, </w:t>
        </w:r>
        <w:r w:rsidR="00CF461D">
          <w:rPr>
            <w:rFonts w:ascii="Times" w:hAnsi="Times"/>
          </w:rPr>
          <w:t xml:space="preserve">Juv. = juvenile fish stage, Juv./adult = juvenile and adult stages combined, all other fish are larval fish. </w:t>
        </w:r>
        <w:r w:rsidR="00CF461D">
          <w:rPr>
            <w:rFonts w:ascii="Times" w:hAnsi="Times" w:cs="Arial"/>
            <w:color w:val="000000"/>
          </w:rPr>
          <w:t xml:space="preserve">Blue error bars reflect 95% credible intervals. </w:t>
        </w:r>
      </w:ins>
    </w:p>
    <w:p w14:paraId="6E688679" w14:textId="0E508BBC" w:rsidR="00D9152D" w:rsidRPr="00CF461D" w:rsidRDefault="00D9152D">
      <w:pPr>
        <w:tabs>
          <w:tab w:val="left" w:pos="6894"/>
          <w:tab w:val="left" w:pos="8640"/>
          <w:tab w:val="right" w:pos="9360"/>
        </w:tabs>
        <w:spacing w:line="480" w:lineRule="auto"/>
        <w:rPr>
          <w:rFonts w:ascii="Times" w:hAnsi="Times" w:cs="Arial"/>
          <w:color w:val="000000"/>
          <w:rPrChange w:id="1309" w:author="Mary Hunsicker" w:date="2022-01-09T20:45:00Z">
            <w:rPr>
              <w:color w:val="000000"/>
            </w:rPr>
          </w:rPrChange>
        </w:rPr>
        <w:pPrChange w:id="1310" w:author="Mary Hunsicker" w:date="2022-01-09T20:45:00Z">
          <w:pPr>
            <w:spacing w:line="480" w:lineRule="auto"/>
          </w:pPr>
        </w:pPrChange>
      </w:pPr>
      <w:del w:id="1311" w:author="Mary Hunsicker" w:date="2022-01-09T21:14:00Z">
        <w:r w:rsidRPr="00FA1441" w:rsidDel="00852858">
          <w:rPr>
            <w:b/>
            <w:bCs/>
          </w:rPr>
          <w:delText xml:space="preserve">S6 </w:delText>
        </w:r>
      </w:del>
      <w:ins w:id="1312" w:author="Mary Hunsicker" w:date="2022-01-09T21:00:00Z">
        <w:r w:rsidR="00A735C1">
          <w:rPr>
            <w:b/>
            <w:bCs/>
          </w:rPr>
          <w:t xml:space="preserve">S7 </w:t>
        </w:r>
      </w:ins>
      <w:r w:rsidRPr="00FA1441">
        <w:rPr>
          <w:b/>
          <w:bCs/>
        </w:rPr>
        <w:t>Fig</w:t>
      </w:r>
      <w:del w:id="1313" w:author="Mary Hunsicker" w:date="2022-01-09T21:17:00Z">
        <w:r w:rsidRPr="00FA1441" w:rsidDel="00614B66">
          <w:rPr>
            <w:b/>
            <w:bCs/>
          </w:rPr>
          <w:delText>ure</w:delText>
        </w:r>
      </w:del>
      <w:r w:rsidRPr="00FA1441">
        <w:t xml:space="preserve">: </w:t>
      </w:r>
      <w:r w:rsidRPr="00CF461D">
        <w:rPr>
          <w:b/>
          <w:bCs/>
          <w:rPrChange w:id="1314" w:author="Mary Hunsicker" w:date="2022-01-09T20:45:00Z">
            <w:rPr/>
          </w:rPrChange>
        </w:rPr>
        <w:t xml:space="preserve">A summary of the effect of the </w:t>
      </w:r>
      <w:r w:rsidRPr="00CF461D">
        <w:rPr>
          <w:b/>
          <w:bCs/>
          <w:color w:val="000000"/>
          <w:rPrChange w:id="1315" w:author="Mary Hunsicker" w:date="2022-01-09T20:45:00Z">
            <w:rPr>
              <w:color w:val="000000"/>
            </w:rPr>
          </w:rPrChange>
        </w:rPr>
        <w:t>sea surface temperature on the individual single species parameter included in the DFA analyses</w:t>
      </w:r>
      <w:ins w:id="1316" w:author="Mary Hunsicker" w:date="2022-01-09T20:44:00Z">
        <w:r w:rsidR="00CF461D" w:rsidRPr="00CF461D">
          <w:rPr>
            <w:b/>
            <w:bCs/>
            <w:color w:val="000000"/>
            <w:rPrChange w:id="1317" w:author="Mary Hunsicker" w:date="2022-01-09T20:45:00Z">
              <w:rPr>
                <w:color w:val="000000"/>
              </w:rPr>
            </w:rPrChange>
          </w:rPr>
          <w:t>.</w:t>
        </w:r>
      </w:ins>
      <w:ins w:id="1318" w:author="Mary Hunsicker" w:date="2022-01-09T20:45:00Z">
        <w:r w:rsidR="00CF461D">
          <w:rPr>
            <w:b/>
            <w:bCs/>
            <w:color w:val="000000"/>
          </w:rPr>
          <w:t xml:space="preserve"> </w:t>
        </w:r>
        <w:r w:rsidR="00CF461D">
          <w:rPr>
            <w:rFonts w:ascii="Times" w:hAnsi="Times" w:cs="Arial"/>
            <w:color w:val="000000"/>
          </w:rPr>
          <w:t xml:space="preserve">Cal. = California, </w:t>
        </w:r>
        <w:r w:rsidR="00CF461D">
          <w:rPr>
            <w:rFonts w:ascii="Times" w:hAnsi="Times"/>
          </w:rPr>
          <w:t xml:space="preserve">Juv. = juvenile fish stage, Juv./adult = juvenile and adult stages combined, all other fish are larval fish. </w:t>
        </w:r>
        <w:r w:rsidR="00CF461D">
          <w:rPr>
            <w:rFonts w:ascii="Times" w:hAnsi="Times" w:cs="Arial"/>
            <w:color w:val="000000"/>
          </w:rPr>
          <w:t xml:space="preserve">Blue error bars reflect 95% credible intervals. </w:t>
        </w:r>
      </w:ins>
    </w:p>
    <w:p w14:paraId="3AFBBFAD" w14:textId="240F8B16" w:rsidR="00D9152D" w:rsidRPr="00CF461D" w:rsidRDefault="00D9152D">
      <w:pPr>
        <w:tabs>
          <w:tab w:val="left" w:pos="6894"/>
          <w:tab w:val="left" w:pos="8640"/>
          <w:tab w:val="right" w:pos="9360"/>
        </w:tabs>
        <w:spacing w:line="480" w:lineRule="auto"/>
        <w:rPr>
          <w:rFonts w:ascii="Times" w:hAnsi="Times" w:cs="Arial"/>
          <w:color w:val="000000"/>
          <w:rPrChange w:id="1319" w:author="Mary Hunsicker" w:date="2022-01-09T20:47:00Z">
            <w:rPr/>
          </w:rPrChange>
        </w:rPr>
        <w:pPrChange w:id="1320" w:author="Mary Hunsicker" w:date="2022-01-09T20:47:00Z">
          <w:pPr>
            <w:spacing w:line="480" w:lineRule="auto"/>
          </w:pPr>
        </w:pPrChange>
      </w:pPr>
      <w:del w:id="1321" w:author="Mary Hunsicker" w:date="2022-01-09T21:14:00Z">
        <w:r w:rsidRPr="007E076E" w:rsidDel="00852858">
          <w:rPr>
            <w:b/>
            <w:bCs/>
          </w:rPr>
          <w:delText xml:space="preserve">S7 </w:delText>
        </w:r>
      </w:del>
      <w:ins w:id="1322" w:author="Mary Hunsicker" w:date="2022-01-09T21:01:00Z">
        <w:r w:rsidR="00A735C1">
          <w:rPr>
            <w:b/>
            <w:bCs/>
          </w:rPr>
          <w:t xml:space="preserve">S8 </w:t>
        </w:r>
      </w:ins>
      <w:r w:rsidRPr="007E076E">
        <w:rPr>
          <w:b/>
          <w:bCs/>
        </w:rPr>
        <w:t>Fig</w:t>
      </w:r>
      <w:del w:id="1323" w:author="Mary Hunsicker" w:date="2022-01-09T21:17:00Z">
        <w:r w:rsidRPr="007E076E" w:rsidDel="00614B66">
          <w:rPr>
            <w:b/>
            <w:bCs/>
          </w:rPr>
          <w:delText>ure</w:delText>
        </w:r>
      </w:del>
      <w:r w:rsidRPr="007E076E">
        <w:t xml:space="preserve">: </w:t>
      </w:r>
      <w:r w:rsidRPr="00CF461D">
        <w:rPr>
          <w:b/>
          <w:bCs/>
          <w:rPrChange w:id="1324" w:author="Mary Hunsicker" w:date="2022-01-09T20:45:00Z">
            <w:rPr/>
          </w:rPrChange>
        </w:rPr>
        <w:t>Community variability in the southern California Current ecosystem (1981</w:t>
      </w:r>
      <w:r w:rsidRPr="00CF461D">
        <w:rPr>
          <w:rStyle w:val="CommentReference"/>
          <w:b/>
          <w:bCs/>
          <w:sz w:val="24"/>
          <w:szCs w:val="24"/>
          <w:rPrChange w:id="1325" w:author="Mary Hunsicker" w:date="2022-01-09T20:45:00Z">
            <w:rPr>
              <w:rStyle w:val="CommentReference"/>
              <w:sz w:val="24"/>
              <w:szCs w:val="24"/>
            </w:rPr>
          </w:rPrChange>
        </w:rPr>
        <w:t>–</w:t>
      </w:r>
      <w:r w:rsidRPr="00CF461D">
        <w:rPr>
          <w:b/>
          <w:bCs/>
          <w:rPrChange w:id="1326" w:author="Mary Hunsicker" w:date="2022-01-09T20:45:00Z">
            <w:rPr/>
          </w:rPrChange>
        </w:rPr>
        <w:t>2018).</w:t>
      </w:r>
      <w:ins w:id="1327" w:author="Mary Hunsicker" w:date="2022-01-09T20:45:00Z">
        <w:r w:rsidR="00CF461D">
          <w:rPr>
            <w:b/>
            <w:bCs/>
          </w:rPr>
          <w:t xml:space="preserve"> </w:t>
        </w:r>
      </w:ins>
      <w:ins w:id="1328" w:author="Mary Hunsicker" w:date="2022-01-09T21:07:00Z">
        <w:r w:rsidR="00D12A46">
          <w:rPr>
            <w:rFonts w:ascii="Times" w:hAnsi="Times"/>
          </w:rPr>
          <w:t>P</w:t>
        </w:r>
      </w:ins>
      <w:ins w:id="1329" w:author="Mary Hunsicker" w:date="2022-01-09T20:45:00Z">
        <w:r w:rsidR="00CF461D" w:rsidRPr="00D15D67">
          <w:rPr>
            <w:rFonts w:ascii="Times" w:hAnsi="Times"/>
          </w:rPr>
          <w:t>osterior distributions for loadings on individual time series</w:t>
        </w:r>
      </w:ins>
      <w:ins w:id="1330" w:author="Mary Hunsicker" w:date="2022-01-09T21:08:00Z">
        <w:r w:rsidR="00D12A46" w:rsidRPr="00D12A46">
          <w:rPr>
            <w:rFonts w:ascii="Times" w:hAnsi="Times"/>
          </w:rPr>
          <w:t xml:space="preserve"> </w:t>
        </w:r>
        <w:r w:rsidR="00D12A46">
          <w:rPr>
            <w:rFonts w:ascii="Times" w:hAnsi="Times"/>
          </w:rPr>
          <w:t>as</w:t>
        </w:r>
        <w:r w:rsidR="00263FB1">
          <w:rPr>
            <w:rFonts w:ascii="Times" w:hAnsi="Times"/>
          </w:rPr>
          <w:t xml:space="preserve">sociated with the biology trend in </w:t>
        </w:r>
        <w:r w:rsidR="00D12A46">
          <w:rPr>
            <w:rFonts w:ascii="Times" w:hAnsi="Times"/>
          </w:rPr>
          <w:t xml:space="preserve">Fig 9 </w:t>
        </w:r>
      </w:ins>
      <w:ins w:id="1331" w:author="Mary Hunsicker" w:date="2022-01-09T21:09:00Z">
        <w:r w:rsidR="00263FB1">
          <w:rPr>
            <w:rFonts w:ascii="Times" w:hAnsi="Times"/>
          </w:rPr>
          <w:t>are shown.</w:t>
        </w:r>
      </w:ins>
      <w:ins w:id="1332" w:author="Mary Hunsicker" w:date="2022-01-09T20:45:00Z">
        <w:r w:rsidR="00CF461D">
          <w:rPr>
            <w:rFonts w:ascii="Times" w:hAnsi="Times"/>
          </w:rPr>
          <w:t xml:space="preserve"> Only</w:t>
        </w:r>
        <w:r w:rsidR="00CF461D" w:rsidRPr="00D15D67">
          <w:rPr>
            <w:rFonts w:ascii="Times" w:hAnsi="Times"/>
          </w:rPr>
          <w:t xml:space="preserve"> </w:t>
        </w:r>
        <w:r w:rsidR="00CF461D" w:rsidRPr="00755793">
          <w:rPr>
            <w:rFonts w:ascii="Times" w:hAnsi="Times" w:cs="Arial"/>
          </w:rPr>
          <w:t xml:space="preserve">time series with ≥ 90% of loading distributions above or below </w:t>
        </w:r>
        <w:r w:rsidR="00CF461D">
          <w:rPr>
            <w:rFonts w:ascii="Times" w:hAnsi="Times" w:cs="Arial"/>
          </w:rPr>
          <w:t>zero</w:t>
        </w:r>
        <w:r w:rsidR="00CF461D" w:rsidRPr="00755793">
          <w:rPr>
            <w:rFonts w:ascii="Times" w:hAnsi="Times" w:cs="Arial"/>
          </w:rPr>
          <w:t xml:space="preserve"> are </w:t>
        </w:r>
        <w:r w:rsidR="00CF461D">
          <w:rPr>
            <w:rFonts w:ascii="Times" w:hAnsi="Times" w:cs="Arial"/>
          </w:rPr>
          <w:t>shown.</w:t>
        </w:r>
        <w:r w:rsidR="00CF461D" w:rsidRPr="00E823A6">
          <w:rPr>
            <w:rFonts w:ascii="Times" w:hAnsi="Times" w:cs="Arial"/>
            <w:iCs/>
          </w:rPr>
          <w:t xml:space="preserve"> </w:t>
        </w:r>
        <w:r w:rsidR="00CF461D">
          <w:rPr>
            <w:rFonts w:ascii="Times" w:hAnsi="Times" w:cs="Arial"/>
            <w:iCs/>
          </w:rPr>
          <w:t xml:space="preserve"> </w:t>
        </w:r>
        <w:r w:rsidR="00CF461D">
          <w:rPr>
            <w:rFonts w:ascii="Times" w:hAnsi="Times"/>
          </w:rPr>
          <w:t xml:space="preserve">Loadings with darker shading </w:t>
        </w:r>
        <w:r w:rsidR="00CF461D" w:rsidRPr="00D15D67">
          <w:rPr>
            <w:rFonts w:ascii="Times" w:hAnsi="Times"/>
          </w:rPr>
          <w:t xml:space="preserve">indicate time series loading most strongly on the biology trend. </w:t>
        </w:r>
        <w:r w:rsidR="00CF461D" w:rsidRPr="00AD23D8">
          <w:rPr>
            <w:rFonts w:ascii="Times" w:hAnsi="Times"/>
          </w:rPr>
          <w:t xml:space="preserve">See </w:t>
        </w:r>
      </w:ins>
      <w:ins w:id="1333" w:author="Mary Hunsicker" w:date="2022-01-09T20:46:00Z">
        <w:r w:rsidR="00CF461D">
          <w:rPr>
            <w:rFonts w:ascii="Times" w:hAnsi="Times"/>
          </w:rPr>
          <w:t xml:space="preserve">S1 </w:t>
        </w:r>
      </w:ins>
      <w:ins w:id="1334" w:author="Mary Hunsicker" w:date="2022-01-09T20:45:00Z">
        <w:r w:rsidR="00CF461D" w:rsidRPr="00AD23D8">
          <w:rPr>
            <w:rFonts w:ascii="Times" w:hAnsi="Times"/>
          </w:rPr>
          <w:t>Table for times series details.</w:t>
        </w:r>
        <w:r w:rsidR="00CF461D">
          <w:rPr>
            <w:rFonts w:ascii="Times" w:hAnsi="Times"/>
          </w:rPr>
          <w:t xml:space="preserve"> </w:t>
        </w:r>
      </w:ins>
    </w:p>
    <w:p w14:paraId="2A28E304" w14:textId="53318165" w:rsidR="00CF461D" w:rsidRDefault="00D9152D">
      <w:pPr>
        <w:spacing w:line="480" w:lineRule="auto"/>
        <w:rPr>
          <w:ins w:id="1335" w:author="Mary Hunsicker" w:date="2022-01-09T20:47:00Z"/>
          <w:rFonts w:ascii="Times" w:hAnsi="Times" w:cs="Arial"/>
        </w:rPr>
        <w:pPrChange w:id="1336" w:author="Mary Hunsicker" w:date="2022-01-09T20:49:00Z">
          <w:pPr/>
        </w:pPrChange>
      </w:pPr>
      <w:del w:id="1337" w:author="Mary Hunsicker" w:date="2022-01-09T21:14:00Z">
        <w:r w:rsidRPr="007E076E" w:rsidDel="00852858">
          <w:rPr>
            <w:b/>
            <w:bCs/>
          </w:rPr>
          <w:lastRenderedPageBreak/>
          <w:delText>S</w:delText>
        </w:r>
        <w:r w:rsidR="005461EF" w:rsidDel="00852858">
          <w:rPr>
            <w:b/>
            <w:bCs/>
          </w:rPr>
          <w:delText>8</w:delText>
        </w:r>
        <w:r w:rsidRPr="007E076E" w:rsidDel="00852858">
          <w:rPr>
            <w:b/>
            <w:bCs/>
          </w:rPr>
          <w:delText xml:space="preserve"> </w:delText>
        </w:r>
      </w:del>
      <w:ins w:id="1338" w:author="Mary Hunsicker" w:date="2022-01-09T21:01:00Z">
        <w:r w:rsidR="00A735C1">
          <w:rPr>
            <w:b/>
            <w:bCs/>
          </w:rPr>
          <w:t xml:space="preserve">S9 </w:t>
        </w:r>
      </w:ins>
      <w:r w:rsidRPr="007E076E">
        <w:rPr>
          <w:b/>
          <w:bCs/>
        </w:rPr>
        <w:t>Fig</w:t>
      </w:r>
      <w:del w:id="1339" w:author="Mary Hunsicker" w:date="2022-01-09T21:17:00Z">
        <w:r w:rsidRPr="007E076E" w:rsidDel="00614B66">
          <w:rPr>
            <w:b/>
            <w:bCs/>
          </w:rPr>
          <w:delText>ure</w:delText>
        </w:r>
      </w:del>
      <w:r w:rsidRPr="007E076E">
        <w:t xml:space="preserve">: </w:t>
      </w:r>
      <w:r w:rsidRPr="00C0768C">
        <w:rPr>
          <w:b/>
          <w:bCs/>
          <w:rPrChange w:id="1340" w:author="Mary Hunsicker" w:date="2022-01-09T20:47:00Z">
            <w:rPr/>
          </w:rPrChange>
        </w:rPr>
        <w:t xml:space="preserve">Fitted values for biology-covariate model including </w:t>
      </w:r>
      <w:r w:rsidRPr="00C0768C">
        <w:rPr>
          <w:b/>
          <w:bCs/>
          <w:color w:val="000000"/>
          <w:rPrChange w:id="1341" w:author="Mary Hunsicker" w:date="2022-01-09T20:47:00Z">
            <w:rPr>
              <w:color w:val="000000"/>
            </w:rPr>
          </w:rPrChange>
        </w:rPr>
        <w:t>BEUTI (nitrate flux) as a covariate</w:t>
      </w:r>
      <w:r w:rsidRPr="00C0768C">
        <w:rPr>
          <w:b/>
          <w:bCs/>
          <w:rPrChange w:id="1342" w:author="Mary Hunsicker" w:date="2022-01-09T20:47:00Z">
            <w:rPr/>
          </w:rPrChange>
        </w:rPr>
        <w:t xml:space="preserve"> (1981</w:t>
      </w:r>
      <w:r w:rsidRPr="00C0768C">
        <w:rPr>
          <w:rStyle w:val="CommentReference"/>
          <w:b/>
          <w:bCs/>
          <w:sz w:val="24"/>
          <w:szCs w:val="24"/>
          <w:rPrChange w:id="1343" w:author="Mary Hunsicker" w:date="2022-01-09T20:47:00Z">
            <w:rPr>
              <w:rStyle w:val="CommentReference"/>
              <w:sz w:val="24"/>
              <w:szCs w:val="24"/>
            </w:rPr>
          </w:rPrChange>
        </w:rPr>
        <w:t>–</w:t>
      </w:r>
      <w:r w:rsidRPr="00C0768C">
        <w:rPr>
          <w:b/>
          <w:bCs/>
          <w:rPrChange w:id="1344" w:author="Mary Hunsicker" w:date="2022-01-09T20:47:00Z">
            <w:rPr/>
          </w:rPrChange>
        </w:rPr>
        <w:t>2017).</w:t>
      </w:r>
      <w:ins w:id="1345" w:author="Mary Hunsicker" w:date="2022-01-09T20:47:00Z">
        <w:r w:rsidR="00CF461D">
          <w:t xml:space="preserve"> </w:t>
        </w:r>
        <w:r w:rsidR="00CF461D">
          <w:rPr>
            <w:rFonts w:ascii="Times" w:hAnsi="Times" w:cs="Arial"/>
          </w:rPr>
          <w:t xml:space="preserve">Blue circles = observations; blue line = fitted model, red circles = 2018 observations; red triangles = model predictions of single species parameters in 2018. Fish life stages: L = larval, J = juvenile, A = adult. 2018 observations were not available for juvenile northern anchovy. </w:t>
        </w:r>
      </w:ins>
    </w:p>
    <w:p w14:paraId="655021FD" w14:textId="1A23BE3B" w:rsidR="00D9152D" w:rsidRPr="00C0768C" w:rsidRDefault="00A735C1" w:rsidP="00D9152D">
      <w:pPr>
        <w:spacing w:line="480" w:lineRule="auto"/>
        <w:rPr>
          <w:rFonts w:ascii="Times" w:hAnsi="Times" w:cs="Arial"/>
          <w:rPrChange w:id="1346" w:author="Mary Hunsicker" w:date="2022-01-09T20:49:00Z">
            <w:rPr/>
          </w:rPrChange>
        </w:rPr>
      </w:pPr>
      <w:ins w:id="1347" w:author="Mary Hunsicker" w:date="2022-01-09T21:01:00Z">
        <w:r>
          <w:rPr>
            <w:b/>
            <w:bCs/>
          </w:rPr>
          <w:t xml:space="preserve">S10 </w:t>
        </w:r>
      </w:ins>
      <w:ins w:id="1348" w:author="Mary Hunsicker" w:date="2022-01-09T20:48:00Z">
        <w:r w:rsidR="00C0768C" w:rsidRPr="007E076E">
          <w:rPr>
            <w:b/>
            <w:bCs/>
          </w:rPr>
          <w:t>Fig</w:t>
        </w:r>
        <w:r w:rsidR="00C0768C" w:rsidRPr="007E076E">
          <w:t xml:space="preserve">: </w:t>
        </w:r>
        <w:r w:rsidR="00C0768C" w:rsidRPr="00C0768C">
          <w:rPr>
            <w:b/>
            <w:bCs/>
            <w:rPrChange w:id="1349" w:author="Mary Hunsicker" w:date="2022-01-09T20:49:00Z">
              <w:rPr/>
            </w:rPrChange>
          </w:rPr>
          <w:t>(S</w:t>
        </w:r>
      </w:ins>
      <w:ins w:id="1350" w:author="Mary Hunsicker" w:date="2022-01-10T09:24:00Z">
        <w:r w:rsidR="004C567B">
          <w:rPr>
            <w:b/>
            <w:bCs/>
          </w:rPr>
          <w:t>9</w:t>
        </w:r>
      </w:ins>
      <w:ins w:id="1351" w:author="Mary Hunsicker" w:date="2022-01-09T20:48:00Z">
        <w:r w:rsidR="00C0768C" w:rsidRPr="00C0768C">
          <w:rPr>
            <w:b/>
            <w:bCs/>
            <w:rPrChange w:id="1352" w:author="Mary Hunsicker" w:date="2022-01-09T20:49:00Z">
              <w:rPr/>
            </w:rPrChange>
          </w:rPr>
          <w:t xml:space="preserve"> Fig continued) </w:t>
        </w:r>
        <w:r w:rsidR="00C0768C" w:rsidRPr="00C0768C">
          <w:rPr>
            <w:b/>
            <w:bCs/>
          </w:rPr>
          <w:t>Fitted</w:t>
        </w:r>
        <w:r w:rsidR="00C0768C" w:rsidRPr="007A0EAF">
          <w:rPr>
            <w:b/>
            <w:bCs/>
          </w:rPr>
          <w:t xml:space="preserve"> values for biology-covariate model including </w:t>
        </w:r>
        <w:r w:rsidR="00C0768C" w:rsidRPr="007A0EAF">
          <w:rPr>
            <w:b/>
            <w:bCs/>
            <w:color w:val="000000"/>
          </w:rPr>
          <w:t>BEUTI (nitrate flux) as a covariate</w:t>
        </w:r>
        <w:r w:rsidR="00C0768C" w:rsidRPr="007A0EAF">
          <w:rPr>
            <w:b/>
            <w:bCs/>
          </w:rPr>
          <w:t xml:space="preserve"> (1981</w:t>
        </w:r>
        <w:r w:rsidR="00C0768C" w:rsidRPr="007A0EAF">
          <w:rPr>
            <w:rStyle w:val="CommentReference"/>
            <w:b/>
            <w:bCs/>
            <w:sz w:val="24"/>
            <w:szCs w:val="24"/>
          </w:rPr>
          <w:t>–</w:t>
        </w:r>
        <w:r w:rsidR="00C0768C" w:rsidRPr="007A0EAF">
          <w:rPr>
            <w:b/>
            <w:bCs/>
          </w:rPr>
          <w:t>2017).</w:t>
        </w:r>
        <w:r w:rsidR="00C0768C">
          <w:t xml:space="preserve"> </w:t>
        </w:r>
        <w:r w:rsidR="00C0768C">
          <w:rPr>
            <w:rFonts w:ascii="Times" w:hAnsi="Times" w:cs="Arial"/>
          </w:rPr>
          <w:t xml:space="preserve">Blue circles = observations; blue line = fitted model, red circles = 2018 observations; red triangles = model predictions of single species parameters in 2018. Fish life stages: L = larval, J = juvenile, A = adult. 2018 observations were not available for juvenile northern anchovy. </w:t>
        </w:r>
      </w:ins>
    </w:p>
    <w:p w14:paraId="59FCCDA9" w14:textId="31F32601" w:rsidR="00D9152D" w:rsidRPr="002B72EE" w:rsidRDefault="00D9152D" w:rsidP="008371E0">
      <w:pPr>
        <w:spacing w:line="480" w:lineRule="auto"/>
      </w:pPr>
      <w:r w:rsidRPr="002B72EE">
        <w:rPr>
          <w:b/>
          <w:bCs/>
        </w:rPr>
        <w:t>S</w:t>
      </w:r>
      <w:ins w:id="1353" w:author="Mary Hunsicker" w:date="2022-01-09T20:49:00Z">
        <w:r w:rsidR="00C0768C" w:rsidRPr="002B72EE">
          <w:rPr>
            <w:b/>
            <w:bCs/>
          </w:rPr>
          <w:t>1</w:t>
        </w:r>
      </w:ins>
      <w:ins w:id="1354" w:author="Mary Hunsicker" w:date="2022-01-09T21:01:00Z">
        <w:r w:rsidR="00A735C1">
          <w:rPr>
            <w:b/>
            <w:bCs/>
          </w:rPr>
          <w:t>1</w:t>
        </w:r>
      </w:ins>
      <w:del w:id="1355" w:author="Mary Hunsicker" w:date="2022-01-09T20:49:00Z">
        <w:r w:rsidR="005461EF" w:rsidRPr="002B72EE" w:rsidDel="00C0768C">
          <w:rPr>
            <w:b/>
            <w:bCs/>
          </w:rPr>
          <w:delText>9</w:delText>
        </w:r>
      </w:del>
      <w:r w:rsidRPr="002B72EE">
        <w:rPr>
          <w:b/>
          <w:bCs/>
        </w:rPr>
        <w:t xml:space="preserve"> Fig</w:t>
      </w:r>
      <w:del w:id="1356" w:author="Mary Hunsicker" w:date="2022-01-09T21:17:00Z">
        <w:r w:rsidRPr="002B72EE" w:rsidDel="00614B66">
          <w:rPr>
            <w:b/>
            <w:bCs/>
          </w:rPr>
          <w:delText>ure</w:delText>
        </w:r>
      </w:del>
      <w:r w:rsidRPr="002B72EE">
        <w:rPr>
          <w:b/>
          <w:bCs/>
          <w:rPrChange w:id="1357" w:author="Mary Hunsicker" w:date="2022-01-09T20:55:00Z">
            <w:rPr/>
          </w:rPrChange>
        </w:rPr>
        <w:t xml:space="preserve">: </w:t>
      </w:r>
      <w:ins w:id="1358" w:author="Mary Hunsicker" w:date="2022-01-09T20:55:00Z">
        <w:r w:rsidR="002B72EE" w:rsidRPr="002B72EE">
          <w:t>C</w:t>
        </w:r>
      </w:ins>
      <w:del w:id="1359" w:author="Mary Hunsicker" w:date="2022-01-09T20:55:00Z">
        <w:r w:rsidRPr="002B72EE" w:rsidDel="002B72EE">
          <w:delText>Log c</w:delText>
        </w:r>
      </w:del>
      <w:r w:rsidRPr="002B72EE">
        <w:t xml:space="preserve">oefficient of variation (CV) </w:t>
      </w:r>
      <w:ins w:id="1360" w:author="Mary Hunsicker" w:date="2022-01-09T20:55:00Z">
        <w:r w:rsidR="002B72EE" w:rsidRPr="002B72EE">
          <w:t xml:space="preserve">and log CV </w:t>
        </w:r>
      </w:ins>
      <w:r w:rsidRPr="002B72EE">
        <w:t xml:space="preserve">of 2018 predictions of individual species parameters plotted against the mean and log CV of loadings related to each species, </w:t>
      </w:r>
      <w:ins w:id="1361" w:author="Mary Hunsicker" w:date="2022-01-09T20:56:00Z">
        <w:r w:rsidR="002B72EE">
          <w:t xml:space="preserve">respectively, </w:t>
        </w:r>
      </w:ins>
      <w:r w:rsidRPr="002B72EE">
        <w:t xml:space="preserve">and the mean and log CV of coefficients relating each species to </w:t>
      </w:r>
      <w:r w:rsidRPr="002B72EE">
        <w:rPr>
          <w:color w:val="000000"/>
        </w:rPr>
        <w:t>BEUTI (nitrate flux)</w:t>
      </w:r>
      <w:ins w:id="1362" w:author="Mary Hunsicker" w:date="2022-01-09T20:56:00Z">
        <w:r w:rsidR="002B72EE">
          <w:rPr>
            <w:color w:val="000000"/>
          </w:rPr>
          <w:t>, respectively.</w:t>
        </w:r>
      </w:ins>
      <w:del w:id="1363" w:author="Mary Hunsicker" w:date="2022-01-09T20:56:00Z">
        <w:r w:rsidRPr="002B72EE" w:rsidDel="002B72EE">
          <w:rPr>
            <w:color w:val="000000"/>
          </w:rPr>
          <w:delText>.</w:delText>
        </w:r>
      </w:del>
    </w:p>
    <w:sectPr w:rsidR="00D9152D" w:rsidRPr="002B72EE" w:rsidSect="007A50E1">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371F8" w14:textId="77777777" w:rsidR="00D43BF7" w:rsidRDefault="00D43BF7" w:rsidP="0015684A">
      <w:r>
        <w:separator/>
      </w:r>
    </w:p>
  </w:endnote>
  <w:endnote w:type="continuationSeparator" w:id="0">
    <w:p w14:paraId="10407492" w14:textId="77777777" w:rsidR="00D43BF7" w:rsidRDefault="00D43BF7"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0000000000000000000"/>
    <w:charset w:val="00"/>
    <w:family w:val="roman"/>
    <w:pitch w:val="default"/>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68D5">
          <w:rPr>
            <w:rStyle w:val="PageNumber"/>
            <w:noProof/>
          </w:rPr>
          <w:t>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32D82" w14:textId="77777777" w:rsidR="00D43BF7" w:rsidRDefault="00D43BF7" w:rsidP="0015684A">
      <w:r>
        <w:separator/>
      </w:r>
    </w:p>
  </w:footnote>
  <w:footnote w:type="continuationSeparator" w:id="0">
    <w:p w14:paraId="495A378B" w14:textId="77777777" w:rsidR="00D43BF7" w:rsidRDefault="00D43BF7"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Hunsicker">
    <w15:presenceInfo w15:providerId="None" w15:userId="Mary Huns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ocumentProtection w:edit="trackedChanges" w:enforcement="1" w:cryptProviderType="rsaAES" w:cryptAlgorithmClass="hash" w:cryptAlgorithmType="typeAny" w:cryptAlgorithmSid="14" w:cryptSpinCount="100000" w:hash="YmBYilxXYzwGjke4UgLhoZupBeuOWaN4RVFQBHTJTA6p0vZW3H1NRsk7tOSZGF/zVIb/+FA3y1S3JooA0umuVQ==" w:salt="4aqaulHjEzhjXpgF/CrbE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0D86"/>
    <w:rsid w:val="000010AD"/>
    <w:rsid w:val="0000774B"/>
    <w:rsid w:val="00010D78"/>
    <w:rsid w:val="00014E9C"/>
    <w:rsid w:val="00021278"/>
    <w:rsid w:val="00023CC9"/>
    <w:rsid w:val="00023FA8"/>
    <w:rsid w:val="00026CAB"/>
    <w:rsid w:val="000277F0"/>
    <w:rsid w:val="00034B14"/>
    <w:rsid w:val="00035248"/>
    <w:rsid w:val="000356EB"/>
    <w:rsid w:val="00037B63"/>
    <w:rsid w:val="000400B4"/>
    <w:rsid w:val="00040F2B"/>
    <w:rsid w:val="000415F3"/>
    <w:rsid w:val="000424D4"/>
    <w:rsid w:val="00044F2E"/>
    <w:rsid w:val="0004645F"/>
    <w:rsid w:val="00047CF8"/>
    <w:rsid w:val="00047EB7"/>
    <w:rsid w:val="00062A55"/>
    <w:rsid w:val="00063089"/>
    <w:rsid w:val="00063612"/>
    <w:rsid w:val="0006528E"/>
    <w:rsid w:val="000721E9"/>
    <w:rsid w:val="000740B2"/>
    <w:rsid w:val="000771BD"/>
    <w:rsid w:val="000772EB"/>
    <w:rsid w:val="0008148B"/>
    <w:rsid w:val="00094788"/>
    <w:rsid w:val="0009619F"/>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5F90"/>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3BCD"/>
    <w:rsid w:val="00144EB0"/>
    <w:rsid w:val="00145E09"/>
    <w:rsid w:val="0015016C"/>
    <w:rsid w:val="001521FC"/>
    <w:rsid w:val="001531BC"/>
    <w:rsid w:val="001531E8"/>
    <w:rsid w:val="00153C7F"/>
    <w:rsid w:val="0015684A"/>
    <w:rsid w:val="00157054"/>
    <w:rsid w:val="00161946"/>
    <w:rsid w:val="00162723"/>
    <w:rsid w:val="0016389F"/>
    <w:rsid w:val="00163B4D"/>
    <w:rsid w:val="001658BB"/>
    <w:rsid w:val="00170A59"/>
    <w:rsid w:val="00172364"/>
    <w:rsid w:val="00173268"/>
    <w:rsid w:val="00173874"/>
    <w:rsid w:val="00176F5F"/>
    <w:rsid w:val="0018361B"/>
    <w:rsid w:val="00183C93"/>
    <w:rsid w:val="00184DE9"/>
    <w:rsid w:val="00185E80"/>
    <w:rsid w:val="00187104"/>
    <w:rsid w:val="00187A00"/>
    <w:rsid w:val="001918D5"/>
    <w:rsid w:val="0019279B"/>
    <w:rsid w:val="0019314A"/>
    <w:rsid w:val="00194116"/>
    <w:rsid w:val="00194ABD"/>
    <w:rsid w:val="001A0F4E"/>
    <w:rsid w:val="001A3813"/>
    <w:rsid w:val="001A4B80"/>
    <w:rsid w:val="001A7E72"/>
    <w:rsid w:val="001B0747"/>
    <w:rsid w:val="001B3217"/>
    <w:rsid w:val="001B440F"/>
    <w:rsid w:val="001B78E3"/>
    <w:rsid w:val="001C12CE"/>
    <w:rsid w:val="001C4880"/>
    <w:rsid w:val="001C7F42"/>
    <w:rsid w:val="001D05FA"/>
    <w:rsid w:val="001D21FB"/>
    <w:rsid w:val="001D2F67"/>
    <w:rsid w:val="001D4CAA"/>
    <w:rsid w:val="001D5696"/>
    <w:rsid w:val="001D67E5"/>
    <w:rsid w:val="001D721E"/>
    <w:rsid w:val="001D7AB3"/>
    <w:rsid w:val="001E19CC"/>
    <w:rsid w:val="001E337E"/>
    <w:rsid w:val="001E4896"/>
    <w:rsid w:val="001E67A9"/>
    <w:rsid w:val="001E7496"/>
    <w:rsid w:val="001F22AF"/>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240"/>
    <w:rsid w:val="00251948"/>
    <w:rsid w:val="00251C6F"/>
    <w:rsid w:val="00254588"/>
    <w:rsid w:val="00255A3B"/>
    <w:rsid w:val="00257D63"/>
    <w:rsid w:val="00263FB1"/>
    <w:rsid w:val="002658F1"/>
    <w:rsid w:val="0026798C"/>
    <w:rsid w:val="002742AA"/>
    <w:rsid w:val="00275C29"/>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B57D5"/>
    <w:rsid w:val="002B72EE"/>
    <w:rsid w:val="002C1948"/>
    <w:rsid w:val="002D30F0"/>
    <w:rsid w:val="002D4A41"/>
    <w:rsid w:val="002D4D78"/>
    <w:rsid w:val="002D7279"/>
    <w:rsid w:val="002E0C43"/>
    <w:rsid w:val="002E2B5E"/>
    <w:rsid w:val="002F2AB5"/>
    <w:rsid w:val="002F2F12"/>
    <w:rsid w:val="002F37A0"/>
    <w:rsid w:val="002F3921"/>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33959"/>
    <w:rsid w:val="003419DD"/>
    <w:rsid w:val="00343711"/>
    <w:rsid w:val="00346852"/>
    <w:rsid w:val="00351F0A"/>
    <w:rsid w:val="00357D3B"/>
    <w:rsid w:val="00357E05"/>
    <w:rsid w:val="00360212"/>
    <w:rsid w:val="0037019F"/>
    <w:rsid w:val="0037054E"/>
    <w:rsid w:val="00374095"/>
    <w:rsid w:val="00374A7E"/>
    <w:rsid w:val="00375425"/>
    <w:rsid w:val="00376552"/>
    <w:rsid w:val="00376FBC"/>
    <w:rsid w:val="00380CC4"/>
    <w:rsid w:val="00384B90"/>
    <w:rsid w:val="00385AAE"/>
    <w:rsid w:val="00386D91"/>
    <w:rsid w:val="00391EA2"/>
    <w:rsid w:val="00393A22"/>
    <w:rsid w:val="00393AE9"/>
    <w:rsid w:val="003957FC"/>
    <w:rsid w:val="003960CC"/>
    <w:rsid w:val="003B0BE1"/>
    <w:rsid w:val="003B0F92"/>
    <w:rsid w:val="003B21A2"/>
    <w:rsid w:val="003B3DFC"/>
    <w:rsid w:val="003B7D80"/>
    <w:rsid w:val="003C0E3B"/>
    <w:rsid w:val="003D3A92"/>
    <w:rsid w:val="003D3BDC"/>
    <w:rsid w:val="003D619D"/>
    <w:rsid w:val="003E167E"/>
    <w:rsid w:val="003E23F4"/>
    <w:rsid w:val="003E4097"/>
    <w:rsid w:val="003E4642"/>
    <w:rsid w:val="003E6AF5"/>
    <w:rsid w:val="003F045F"/>
    <w:rsid w:val="003F5593"/>
    <w:rsid w:val="003F7A17"/>
    <w:rsid w:val="003F7DC0"/>
    <w:rsid w:val="00401A3E"/>
    <w:rsid w:val="004051AA"/>
    <w:rsid w:val="00406602"/>
    <w:rsid w:val="004075A5"/>
    <w:rsid w:val="00407CD0"/>
    <w:rsid w:val="004106A2"/>
    <w:rsid w:val="00412BC0"/>
    <w:rsid w:val="00416C03"/>
    <w:rsid w:val="00417FE8"/>
    <w:rsid w:val="00421EC4"/>
    <w:rsid w:val="004225ED"/>
    <w:rsid w:val="00423719"/>
    <w:rsid w:val="00425C68"/>
    <w:rsid w:val="00440779"/>
    <w:rsid w:val="00441034"/>
    <w:rsid w:val="00441470"/>
    <w:rsid w:val="00442476"/>
    <w:rsid w:val="00442D96"/>
    <w:rsid w:val="00444017"/>
    <w:rsid w:val="00450C46"/>
    <w:rsid w:val="00456DE8"/>
    <w:rsid w:val="0045760A"/>
    <w:rsid w:val="004578ED"/>
    <w:rsid w:val="00464A14"/>
    <w:rsid w:val="00467834"/>
    <w:rsid w:val="00472D9F"/>
    <w:rsid w:val="00474456"/>
    <w:rsid w:val="00476D4C"/>
    <w:rsid w:val="00477311"/>
    <w:rsid w:val="004817FC"/>
    <w:rsid w:val="00484BE9"/>
    <w:rsid w:val="0048540C"/>
    <w:rsid w:val="004916A8"/>
    <w:rsid w:val="00494BBD"/>
    <w:rsid w:val="00495214"/>
    <w:rsid w:val="004955E2"/>
    <w:rsid w:val="00496BC1"/>
    <w:rsid w:val="004A3C41"/>
    <w:rsid w:val="004B06AA"/>
    <w:rsid w:val="004B156D"/>
    <w:rsid w:val="004B2BC0"/>
    <w:rsid w:val="004B5D05"/>
    <w:rsid w:val="004C0E68"/>
    <w:rsid w:val="004C1900"/>
    <w:rsid w:val="004C5172"/>
    <w:rsid w:val="004C567B"/>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461EF"/>
    <w:rsid w:val="00556BE5"/>
    <w:rsid w:val="00557485"/>
    <w:rsid w:val="005604DF"/>
    <w:rsid w:val="005655F2"/>
    <w:rsid w:val="005733DF"/>
    <w:rsid w:val="00573842"/>
    <w:rsid w:val="005759CF"/>
    <w:rsid w:val="005807FA"/>
    <w:rsid w:val="00583588"/>
    <w:rsid w:val="00587C38"/>
    <w:rsid w:val="00587C5C"/>
    <w:rsid w:val="005937B9"/>
    <w:rsid w:val="00595828"/>
    <w:rsid w:val="005A01B6"/>
    <w:rsid w:val="005A4AD0"/>
    <w:rsid w:val="005A4DE0"/>
    <w:rsid w:val="005B34DA"/>
    <w:rsid w:val="005B4ECE"/>
    <w:rsid w:val="005B74A3"/>
    <w:rsid w:val="005B7D3A"/>
    <w:rsid w:val="005C1538"/>
    <w:rsid w:val="005C3275"/>
    <w:rsid w:val="005C3665"/>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242C"/>
    <w:rsid w:val="006141D3"/>
    <w:rsid w:val="00614B66"/>
    <w:rsid w:val="006169FC"/>
    <w:rsid w:val="006172A3"/>
    <w:rsid w:val="0062157D"/>
    <w:rsid w:val="0062200A"/>
    <w:rsid w:val="00622A4E"/>
    <w:rsid w:val="00623CAC"/>
    <w:rsid w:val="00624221"/>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0E4"/>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D32BA"/>
    <w:rsid w:val="006E1B2A"/>
    <w:rsid w:val="006E4444"/>
    <w:rsid w:val="006E52C2"/>
    <w:rsid w:val="006E69E7"/>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27BEE"/>
    <w:rsid w:val="0073006A"/>
    <w:rsid w:val="00730244"/>
    <w:rsid w:val="00732F6A"/>
    <w:rsid w:val="007343E2"/>
    <w:rsid w:val="007402C2"/>
    <w:rsid w:val="00741327"/>
    <w:rsid w:val="00742623"/>
    <w:rsid w:val="00744A9A"/>
    <w:rsid w:val="00744F83"/>
    <w:rsid w:val="00747FCE"/>
    <w:rsid w:val="00751A13"/>
    <w:rsid w:val="00753237"/>
    <w:rsid w:val="00754214"/>
    <w:rsid w:val="007544F1"/>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A5EEA"/>
    <w:rsid w:val="007B41C4"/>
    <w:rsid w:val="007C240F"/>
    <w:rsid w:val="007C3250"/>
    <w:rsid w:val="007C3299"/>
    <w:rsid w:val="007D4B71"/>
    <w:rsid w:val="007D6049"/>
    <w:rsid w:val="007D6F26"/>
    <w:rsid w:val="007D7C6B"/>
    <w:rsid w:val="007E076E"/>
    <w:rsid w:val="007E1FCF"/>
    <w:rsid w:val="007E3989"/>
    <w:rsid w:val="007E4CC3"/>
    <w:rsid w:val="007E5E21"/>
    <w:rsid w:val="007E70CB"/>
    <w:rsid w:val="007E70E0"/>
    <w:rsid w:val="007F00E6"/>
    <w:rsid w:val="007F0FBE"/>
    <w:rsid w:val="007F2D50"/>
    <w:rsid w:val="007F3825"/>
    <w:rsid w:val="007F3B2F"/>
    <w:rsid w:val="007F5B28"/>
    <w:rsid w:val="007F780D"/>
    <w:rsid w:val="008004FE"/>
    <w:rsid w:val="0080086F"/>
    <w:rsid w:val="00801CEF"/>
    <w:rsid w:val="00803022"/>
    <w:rsid w:val="008039A7"/>
    <w:rsid w:val="008045FD"/>
    <w:rsid w:val="00804898"/>
    <w:rsid w:val="008121E1"/>
    <w:rsid w:val="00825002"/>
    <w:rsid w:val="008256F9"/>
    <w:rsid w:val="00826650"/>
    <w:rsid w:val="00827195"/>
    <w:rsid w:val="00830EB5"/>
    <w:rsid w:val="00834965"/>
    <w:rsid w:val="008371E0"/>
    <w:rsid w:val="00841089"/>
    <w:rsid w:val="00841182"/>
    <w:rsid w:val="00850026"/>
    <w:rsid w:val="00852858"/>
    <w:rsid w:val="0085474A"/>
    <w:rsid w:val="008548D1"/>
    <w:rsid w:val="008577C9"/>
    <w:rsid w:val="008600F2"/>
    <w:rsid w:val="00862E5D"/>
    <w:rsid w:val="008631D4"/>
    <w:rsid w:val="00871545"/>
    <w:rsid w:val="00872075"/>
    <w:rsid w:val="00873696"/>
    <w:rsid w:val="008753C3"/>
    <w:rsid w:val="008755FB"/>
    <w:rsid w:val="00876955"/>
    <w:rsid w:val="008809A4"/>
    <w:rsid w:val="00881D1E"/>
    <w:rsid w:val="0088275B"/>
    <w:rsid w:val="008831EA"/>
    <w:rsid w:val="0088447F"/>
    <w:rsid w:val="008855CB"/>
    <w:rsid w:val="0088560C"/>
    <w:rsid w:val="00885939"/>
    <w:rsid w:val="00887A62"/>
    <w:rsid w:val="008901B7"/>
    <w:rsid w:val="008952CD"/>
    <w:rsid w:val="008A1E3B"/>
    <w:rsid w:val="008A3CB6"/>
    <w:rsid w:val="008A4250"/>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118D"/>
    <w:rsid w:val="008E3C1F"/>
    <w:rsid w:val="008E51D6"/>
    <w:rsid w:val="008E5ABF"/>
    <w:rsid w:val="008E7369"/>
    <w:rsid w:val="008F25F5"/>
    <w:rsid w:val="008F29C3"/>
    <w:rsid w:val="008F4437"/>
    <w:rsid w:val="008F4B2A"/>
    <w:rsid w:val="008F59B5"/>
    <w:rsid w:val="008F65E8"/>
    <w:rsid w:val="009004CC"/>
    <w:rsid w:val="009011D5"/>
    <w:rsid w:val="009016C0"/>
    <w:rsid w:val="00901D8D"/>
    <w:rsid w:val="009033F3"/>
    <w:rsid w:val="009066DE"/>
    <w:rsid w:val="009076E4"/>
    <w:rsid w:val="009108D8"/>
    <w:rsid w:val="00910C08"/>
    <w:rsid w:val="00911665"/>
    <w:rsid w:val="009128D1"/>
    <w:rsid w:val="00912CE0"/>
    <w:rsid w:val="00913CDE"/>
    <w:rsid w:val="00914420"/>
    <w:rsid w:val="009158DC"/>
    <w:rsid w:val="0091595D"/>
    <w:rsid w:val="009175F9"/>
    <w:rsid w:val="00920743"/>
    <w:rsid w:val="009218B4"/>
    <w:rsid w:val="00921F31"/>
    <w:rsid w:val="00925ECF"/>
    <w:rsid w:val="00927D6D"/>
    <w:rsid w:val="009304C5"/>
    <w:rsid w:val="0093154E"/>
    <w:rsid w:val="00934FD4"/>
    <w:rsid w:val="00942B71"/>
    <w:rsid w:val="00950908"/>
    <w:rsid w:val="009512B1"/>
    <w:rsid w:val="009526BF"/>
    <w:rsid w:val="0095337E"/>
    <w:rsid w:val="00956963"/>
    <w:rsid w:val="00961FEE"/>
    <w:rsid w:val="00965B74"/>
    <w:rsid w:val="009660A6"/>
    <w:rsid w:val="00970983"/>
    <w:rsid w:val="009726AB"/>
    <w:rsid w:val="0097372B"/>
    <w:rsid w:val="00973D66"/>
    <w:rsid w:val="00975037"/>
    <w:rsid w:val="009806F4"/>
    <w:rsid w:val="009815E5"/>
    <w:rsid w:val="00982E03"/>
    <w:rsid w:val="0098334C"/>
    <w:rsid w:val="009845E6"/>
    <w:rsid w:val="009901B1"/>
    <w:rsid w:val="009902D9"/>
    <w:rsid w:val="00991A20"/>
    <w:rsid w:val="00994ADF"/>
    <w:rsid w:val="009957B0"/>
    <w:rsid w:val="009A4EE1"/>
    <w:rsid w:val="009A6E94"/>
    <w:rsid w:val="009A75DE"/>
    <w:rsid w:val="009B371D"/>
    <w:rsid w:val="009B61A3"/>
    <w:rsid w:val="009C124A"/>
    <w:rsid w:val="009C3320"/>
    <w:rsid w:val="009C6B4C"/>
    <w:rsid w:val="009D20B4"/>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0526"/>
    <w:rsid w:val="00A013A6"/>
    <w:rsid w:val="00A014CC"/>
    <w:rsid w:val="00A035E1"/>
    <w:rsid w:val="00A04A5C"/>
    <w:rsid w:val="00A06318"/>
    <w:rsid w:val="00A1143A"/>
    <w:rsid w:val="00A11520"/>
    <w:rsid w:val="00A12886"/>
    <w:rsid w:val="00A213EF"/>
    <w:rsid w:val="00A21EB6"/>
    <w:rsid w:val="00A23003"/>
    <w:rsid w:val="00A25466"/>
    <w:rsid w:val="00A3000F"/>
    <w:rsid w:val="00A3240F"/>
    <w:rsid w:val="00A3335D"/>
    <w:rsid w:val="00A33F80"/>
    <w:rsid w:val="00A35397"/>
    <w:rsid w:val="00A35EFD"/>
    <w:rsid w:val="00A406D9"/>
    <w:rsid w:val="00A433C6"/>
    <w:rsid w:val="00A47EDE"/>
    <w:rsid w:val="00A51EEA"/>
    <w:rsid w:val="00A612C8"/>
    <w:rsid w:val="00A6458C"/>
    <w:rsid w:val="00A65162"/>
    <w:rsid w:val="00A656BC"/>
    <w:rsid w:val="00A65B3E"/>
    <w:rsid w:val="00A66793"/>
    <w:rsid w:val="00A72D3B"/>
    <w:rsid w:val="00A735C1"/>
    <w:rsid w:val="00A73D97"/>
    <w:rsid w:val="00A764F1"/>
    <w:rsid w:val="00A7724C"/>
    <w:rsid w:val="00A81B18"/>
    <w:rsid w:val="00A8426E"/>
    <w:rsid w:val="00A907AC"/>
    <w:rsid w:val="00A9308F"/>
    <w:rsid w:val="00AA0324"/>
    <w:rsid w:val="00AA173F"/>
    <w:rsid w:val="00AA3D7C"/>
    <w:rsid w:val="00AA649A"/>
    <w:rsid w:val="00AA6FB2"/>
    <w:rsid w:val="00AA7246"/>
    <w:rsid w:val="00AB250B"/>
    <w:rsid w:val="00AB669E"/>
    <w:rsid w:val="00AB69D6"/>
    <w:rsid w:val="00AC1E2F"/>
    <w:rsid w:val="00AC2C98"/>
    <w:rsid w:val="00AC36FC"/>
    <w:rsid w:val="00AC5784"/>
    <w:rsid w:val="00AD5AC0"/>
    <w:rsid w:val="00AE4AA1"/>
    <w:rsid w:val="00AE5C65"/>
    <w:rsid w:val="00AE6A81"/>
    <w:rsid w:val="00AE7153"/>
    <w:rsid w:val="00AE77D8"/>
    <w:rsid w:val="00AF0D6D"/>
    <w:rsid w:val="00AF2888"/>
    <w:rsid w:val="00AF6A0E"/>
    <w:rsid w:val="00B00562"/>
    <w:rsid w:val="00B052CD"/>
    <w:rsid w:val="00B060A8"/>
    <w:rsid w:val="00B13359"/>
    <w:rsid w:val="00B145D2"/>
    <w:rsid w:val="00B2029B"/>
    <w:rsid w:val="00B21283"/>
    <w:rsid w:val="00B2288E"/>
    <w:rsid w:val="00B239A5"/>
    <w:rsid w:val="00B258E4"/>
    <w:rsid w:val="00B25F6F"/>
    <w:rsid w:val="00B26BA2"/>
    <w:rsid w:val="00B349E3"/>
    <w:rsid w:val="00B37AD5"/>
    <w:rsid w:val="00B45453"/>
    <w:rsid w:val="00B468B3"/>
    <w:rsid w:val="00B50834"/>
    <w:rsid w:val="00B5207D"/>
    <w:rsid w:val="00B57548"/>
    <w:rsid w:val="00B57DF3"/>
    <w:rsid w:val="00B6093B"/>
    <w:rsid w:val="00B70EB1"/>
    <w:rsid w:val="00B71CBD"/>
    <w:rsid w:val="00B739AA"/>
    <w:rsid w:val="00B75899"/>
    <w:rsid w:val="00B763DF"/>
    <w:rsid w:val="00B77DDF"/>
    <w:rsid w:val="00B826F9"/>
    <w:rsid w:val="00B856E2"/>
    <w:rsid w:val="00B86601"/>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58A1"/>
    <w:rsid w:val="00BC7E04"/>
    <w:rsid w:val="00BD0344"/>
    <w:rsid w:val="00BD3449"/>
    <w:rsid w:val="00BE09EC"/>
    <w:rsid w:val="00BE1505"/>
    <w:rsid w:val="00BE1FD9"/>
    <w:rsid w:val="00BE23A3"/>
    <w:rsid w:val="00BE2403"/>
    <w:rsid w:val="00BE379F"/>
    <w:rsid w:val="00BE39F4"/>
    <w:rsid w:val="00BE4AE8"/>
    <w:rsid w:val="00BE5771"/>
    <w:rsid w:val="00BE674D"/>
    <w:rsid w:val="00BF0117"/>
    <w:rsid w:val="00BF16B4"/>
    <w:rsid w:val="00BF3B1D"/>
    <w:rsid w:val="00BF3F6F"/>
    <w:rsid w:val="00BF5001"/>
    <w:rsid w:val="00BF5BFE"/>
    <w:rsid w:val="00BF6A3B"/>
    <w:rsid w:val="00C02543"/>
    <w:rsid w:val="00C03B80"/>
    <w:rsid w:val="00C042A0"/>
    <w:rsid w:val="00C05967"/>
    <w:rsid w:val="00C0768C"/>
    <w:rsid w:val="00C13E1C"/>
    <w:rsid w:val="00C145B6"/>
    <w:rsid w:val="00C166C5"/>
    <w:rsid w:val="00C17068"/>
    <w:rsid w:val="00C17807"/>
    <w:rsid w:val="00C21223"/>
    <w:rsid w:val="00C23649"/>
    <w:rsid w:val="00C23DD9"/>
    <w:rsid w:val="00C249EE"/>
    <w:rsid w:val="00C25B83"/>
    <w:rsid w:val="00C364C0"/>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768D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2011"/>
    <w:rsid w:val="00CC37CB"/>
    <w:rsid w:val="00CC3AE2"/>
    <w:rsid w:val="00CC4187"/>
    <w:rsid w:val="00CC69F4"/>
    <w:rsid w:val="00CC6E35"/>
    <w:rsid w:val="00CD13A0"/>
    <w:rsid w:val="00CD1509"/>
    <w:rsid w:val="00CD3966"/>
    <w:rsid w:val="00CD3DFA"/>
    <w:rsid w:val="00CD547A"/>
    <w:rsid w:val="00CD65F2"/>
    <w:rsid w:val="00CD71DE"/>
    <w:rsid w:val="00CE1265"/>
    <w:rsid w:val="00CE5866"/>
    <w:rsid w:val="00CE5B1C"/>
    <w:rsid w:val="00CF0B8F"/>
    <w:rsid w:val="00CF1BB3"/>
    <w:rsid w:val="00CF3FF3"/>
    <w:rsid w:val="00CF461D"/>
    <w:rsid w:val="00CF4BF6"/>
    <w:rsid w:val="00CF5348"/>
    <w:rsid w:val="00CF73DE"/>
    <w:rsid w:val="00D007A0"/>
    <w:rsid w:val="00D0402B"/>
    <w:rsid w:val="00D0639D"/>
    <w:rsid w:val="00D121F8"/>
    <w:rsid w:val="00D1242D"/>
    <w:rsid w:val="00D12A46"/>
    <w:rsid w:val="00D132D7"/>
    <w:rsid w:val="00D139E7"/>
    <w:rsid w:val="00D16A6F"/>
    <w:rsid w:val="00D17028"/>
    <w:rsid w:val="00D226D2"/>
    <w:rsid w:val="00D2579B"/>
    <w:rsid w:val="00D25AA3"/>
    <w:rsid w:val="00D25EC2"/>
    <w:rsid w:val="00D264EA"/>
    <w:rsid w:val="00D300B5"/>
    <w:rsid w:val="00D33172"/>
    <w:rsid w:val="00D37ABC"/>
    <w:rsid w:val="00D37F23"/>
    <w:rsid w:val="00D41080"/>
    <w:rsid w:val="00D419B7"/>
    <w:rsid w:val="00D436FF"/>
    <w:rsid w:val="00D43BF7"/>
    <w:rsid w:val="00D43F94"/>
    <w:rsid w:val="00D44759"/>
    <w:rsid w:val="00D477DB"/>
    <w:rsid w:val="00D47FAA"/>
    <w:rsid w:val="00D51EC1"/>
    <w:rsid w:val="00D51FFE"/>
    <w:rsid w:val="00D56AD9"/>
    <w:rsid w:val="00D72833"/>
    <w:rsid w:val="00D75334"/>
    <w:rsid w:val="00D75548"/>
    <w:rsid w:val="00D7767B"/>
    <w:rsid w:val="00D77B4F"/>
    <w:rsid w:val="00D80953"/>
    <w:rsid w:val="00D810E8"/>
    <w:rsid w:val="00D90B7A"/>
    <w:rsid w:val="00D9104F"/>
    <w:rsid w:val="00D9152D"/>
    <w:rsid w:val="00D9425E"/>
    <w:rsid w:val="00D95658"/>
    <w:rsid w:val="00D95ABD"/>
    <w:rsid w:val="00DA037A"/>
    <w:rsid w:val="00DA0B16"/>
    <w:rsid w:val="00DA42DF"/>
    <w:rsid w:val="00DA4875"/>
    <w:rsid w:val="00DA5C2B"/>
    <w:rsid w:val="00DA5CBD"/>
    <w:rsid w:val="00DA6FD8"/>
    <w:rsid w:val="00DA771F"/>
    <w:rsid w:val="00DB015C"/>
    <w:rsid w:val="00DB03B7"/>
    <w:rsid w:val="00DB07D1"/>
    <w:rsid w:val="00DB417C"/>
    <w:rsid w:val="00DB6308"/>
    <w:rsid w:val="00DB6908"/>
    <w:rsid w:val="00DC0606"/>
    <w:rsid w:val="00DC1D09"/>
    <w:rsid w:val="00DC4EF4"/>
    <w:rsid w:val="00DC5583"/>
    <w:rsid w:val="00DD1219"/>
    <w:rsid w:val="00DD2C78"/>
    <w:rsid w:val="00DD4775"/>
    <w:rsid w:val="00DD4CD3"/>
    <w:rsid w:val="00DD5145"/>
    <w:rsid w:val="00DF13A9"/>
    <w:rsid w:val="00DF1C6C"/>
    <w:rsid w:val="00DF25E9"/>
    <w:rsid w:val="00DF2A02"/>
    <w:rsid w:val="00DF3501"/>
    <w:rsid w:val="00DF4231"/>
    <w:rsid w:val="00E06B70"/>
    <w:rsid w:val="00E079FC"/>
    <w:rsid w:val="00E12091"/>
    <w:rsid w:val="00E122BA"/>
    <w:rsid w:val="00E12AD1"/>
    <w:rsid w:val="00E138D4"/>
    <w:rsid w:val="00E20718"/>
    <w:rsid w:val="00E21CD5"/>
    <w:rsid w:val="00E2396F"/>
    <w:rsid w:val="00E31820"/>
    <w:rsid w:val="00E330FF"/>
    <w:rsid w:val="00E343FB"/>
    <w:rsid w:val="00E37302"/>
    <w:rsid w:val="00E374AE"/>
    <w:rsid w:val="00E378F4"/>
    <w:rsid w:val="00E40078"/>
    <w:rsid w:val="00E46A01"/>
    <w:rsid w:val="00E4763A"/>
    <w:rsid w:val="00E50E18"/>
    <w:rsid w:val="00E53AE0"/>
    <w:rsid w:val="00E5672D"/>
    <w:rsid w:val="00E56C48"/>
    <w:rsid w:val="00E56CDC"/>
    <w:rsid w:val="00E632E4"/>
    <w:rsid w:val="00E645AF"/>
    <w:rsid w:val="00E6566B"/>
    <w:rsid w:val="00E712B7"/>
    <w:rsid w:val="00E71AF9"/>
    <w:rsid w:val="00E71C31"/>
    <w:rsid w:val="00E76301"/>
    <w:rsid w:val="00E77A83"/>
    <w:rsid w:val="00E80E2C"/>
    <w:rsid w:val="00E85F12"/>
    <w:rsid w:val="00E866E1"/>
    <w:rsid w:val="00E8682A"/>
    <w:rsid w:val="00E93429"/>
    <w:rsid w:val="00E97129"/>
    <w:rsid w:val="00E972FE"/>
    <w:rsid w:val="00E9748A"/>
    <w:rsid w:val="00E97E04"/>
    <w:rsid w:val="00EA0029"/>
    <w:rsid w:val="00EA036C"/>
    <w:rsid w:val="00EA18D3"/>
    <w:rsid w:val="00EA63C3"/>
    <w:rsid w:val="00EB60AA"/>
    <w:rsid w:val="00EC13E2"/>
    <w:rsid w:val="00EC577A"/>
    <w:rsid w:val="00EC7A15"/>
    <w:rsid w:val="00ED154D"/>
    <w:rsid w:val="00ED49ED"/>
    <w:rsid w:val="00ED4BBB"/>
    <w:rsid w:val="00ED4CE2"/>
    <w:rsid w:val="00ED4D9C"/>
    <w:rsid w:val="00ED7478"/>
    <w:rsid w:val="00EE3EC0"/>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145A"/>
    <w:rsid w:val="00F14828"/>
    <w:rsid w:val="00F14EEE"/>
    <w:rsid w:val="00F14FC4"/>
    <w:rsid w:val="00F1530A"/>
    <w:rsid w:val="00F21743"/>
    <w:rsid w:val="00F23523"/>
    <w:rsid w:val="00F24E1A"/>
    <w:rsid w:val="00F265F3"/>
    <w:rsid w:val="00F31C86"/>
    <w:rsid w:val="00F32495"/>
    <w:rsid w:val="00F32C63"/>
    <w:rsid w:val="00F344CF"/>
    <w:rsid w:val="00F363CC"/>
    <w:rsid w:val="00F438B7"/>
    <w:rsid w:val="00F46989"/>
    <w:rsid w:val="00F50346"/>
    <w:rsid w:val="00F541A9"/>
    <w:rsid w:val="00F56CA1"/>
    <w:rsid w:val="00F60065"/>
    <w:rsid w:val="00F634D9"/>
    <w:rsid w:val="00F64832"/>
    <w:rsid w:val="00F6792A"/>
    <w:rsid w:val="00F73243"/>
    <w:rsid w:val="00F7339C"/>
    <w:rsid w:val="00F76CF1"/>
    <w:rsid w:val="00F7717B"/>
    <w:rsid w:val="00F80804"/>
    <w:rsid w:val="00F80F3E"/>
    <w:rsid w:val="00F81D18"/>
    <w:rsid w:val="00F83479"/>
    <w:rsid w:val="00F83986"/>
    <w:rsid w:val="00F83CB1"/>
    <w:rsid w:val="00F85CED"/>
    <w:rsid w:val="00F93891"/>
    <w:rsid w:val="00F95EF4"/>
    <w:rsid w:val="00F95F9E"/>
    <w:rsid w:val="00FA01A3"/>
    <w:rsid w:val="00FA1441"/>
    <w:rsid w:val="00FA17B2"/>
    <w:rsid w:val="00FA6C7A"/>
    <w:rsid w:val="00FA7057"/>
    <w:rsid w:val="00FB2C46"/>
    <w:rsid w:val="00FB4BC2"/>
    <w:rsid w:val="00FB5C0F"/>
    <w:rsid w:val="00FB5D48"/>
    <w:rsid w:val="00FC079E"/>
    <w:rsid w:val="00FC1B93"/>
    <w:rsid w:val="00FC3649"/>
    <w:rsid w:val="00FC4807"/>
    <w:rsid w:val="00FC73FD"/>
    <w:rsid w:val="00FD2142"/>
    <w:rsid w:val="00FD3842"/>
    <w:rsid w:val="00FD3BF3"/>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29"/>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 w:type="character" w:styleId="UnresolvedMention">
    <w:name w:val="Unresolved Mention"/>
    <w:basedOn w:val="DefaultParagraphFont"/>
    <w:uiPriority w:val="99"/>
    <w:semiHidden/>
    <w:unhideWhenUsed/>
    <w:rsid w:val="00BC5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68">
      <w:bodyDiv w:val="1"/>
      <w:marLeft w:val="0"/>
      <w:marRight w:val="0"/>
      <w:marTop w:val="0"/>
      <w:marBottom w:val="0"/>
      <w:divBdr>
        <w:top w:val="none" w:sz="0" w:space="0" w:color="auto"/>
        <w:left w:val="none" w:sz="0" w:space="0" w:color="auto"/>
        <w:bottom w:val="none" w:sz="0" w:space="0" w:color="auto"/>
        <w:right w:val="none" w:sz="0" w:space="0" w:color="auto"/>
      </w:divBdr>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2795220">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461118006">
      <w:bodyDiv w:val="1"/>
      <w:marLeft w:val="0"/>
      <w:marRight w:val="0"/>
      <w:marTop w:val="0"/>
      <w:marBottom w:val="0"/>
      <w:divBdr>
        <w:top w:val="none" w:sz="0" w:space="0" w:color="auto"/>
        <w:left w:val="none" w:sz="0" w:space="0" w:color="auto"/>
        <w:bottom w:val="none" w:sz="0" w:space="0" w:color="auto"/>
        <w:right w:val="none" w:sz="0" w:space="0" w:color="auto"/>
      </w:divBdr>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75895664">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1154127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47556596">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387027977">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02352897">
      <w:bodyDiv w:val="1"/>
      <w:marLeft w:val="0"/>
      <w:marRight w:val="0"/>
      <w:marTop w:val="0"/>
      <w:marBottom w:val="0"/>
      <w:divBdr>
        <w:top w:val="none" w:sz="0" w:space="0" w:color="auto"/>
        <w:left w:val="none" w:sz="0" w:space="0" w:color="auto"/>
        <w:bottom w:val="none" w:sz="0" w:space="0" w:color="auto"/>
        <w:right w:val="none" w:sz="0" w:space="0" w:color="auto"/>
      </w:divBdr>
    </w:div>
    <w:div w:id="1504782800">
      <w:bodyDiv w:val="1"/>
      <w:marLeft w:val="0"/>
      <w:marRight w:val="0"/>
      <w:marTop w:val="0"/>
      <w:marBottom w:val="0"/>
      <w:divBdr>
        <w:top w:val="none" w:sz="0" w:space="0" w:color="auto"/>
        <w:left w:val="none" w:sz="0" w:space="0" w:color="auto"/>
        <w:bottom w:val="none" w:sz="0" w:space="0" w:color="auto"/>
        <w:right w:val="none" w:sz="0" w:space="0" w:color="auto"/>
      </w:divBdr>
    </w:div>
    <w:div w:id="1511026083">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21812">
      <w:bodyDiv w:val="1"/>
      <w:marLeft w:val="0"/>
      <w:marRight w:val="0"/>
      <w:marTop w:val="0"/>
      <w:marBottom w:val="0"/>
      <w:divBdr>
        <w:top w:val="none" w:sz="0" w:space="0" w:color="auto"/>
        <w:left w:val="none" w:sz="0" w:space="0" w:color="auto"/>
        <w:bottom w:val="none" w:sz="0" w:space="0" w:color="auto"/>
        <w:right w:val="none" w:sz="0" w:space="0" w:color="auto"/>
      </w:divBdr>
    </w:div>
    <w:div w:id="1668097979">
      <w:bodyDiv w:val="1"/>
      <w:marLeft w:val="0"/>
      <w:marRight w:val="0"/>
      <w:marTop w:val="0"/>
      <w:marBottom w:val="0"/>
      <w:divBdr>
        <w:top w:val="none" w:sz="0" w:space="0" w:color="auto"/>
        <w:left w:val="none" w:sz="0" w:space="0" w:color="auto"/>
        <w:bottom w:val="none" w:sz="0" w:space="0" w:color="auto"/>
        <w:right w:val="none" w:sz="0" w:space="0" w:color="auto"/>
      </w:divBdr>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16816550">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ei.noaa.gov/access/metadata/landing-page/bin/iso?id=gov.noaa.ngdc.mgg.dem:31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fate-ewi/bayesdf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9DCD7-9A88-4F8B-ABA0-F34BEF2E8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47</Pages>
  <Words>19727</Words>
  <Characters>112448</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3</cp:revision>
  <dcterms:created xsi:type="dcterms:W3CDTF">2022-01-10T05:37:00Z</dcterms:created>
  <dcterms:modified xsi:type="dcterms:W3CDTF">2022-01-10T17:25:00Z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